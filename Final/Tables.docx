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DB04" w14:textId="6D14AE3D" w:rsidR="006F0907" w:rsidRDefault="006F0907">
      <w:r>
        <w:rPr>
          <w:b/>
          <w:sz w:val="22"/>
          <w:szCs w:val="22"/>
        </w:rPr>
        <w:t>Tab</w:t>
      </w:r>
      <w:r w:rsidRPr="00F1521B">
        <w:rPr>
          <w:b/>
          <w:sz w:val="22"/>
          <w:szCs w:val="22"/>
        </w:rPr>
        <w:t>le 1</w:t>
      </w:r>
      <w:r w:rsidRPr="00F1521B">
        <w:rPr>
          <w:bCs/>
          <w:color w:val="000000"/>
          <w:sz w:val="22"/>
          <w:szCs w:val="22"/>
        </w:rPr>
        <w:t xml:space="preserve"> Sociodemographic characteristics of the sample</w:t>
      </w:r>
    </w:p>
    <w:tbl>
      <w:tblPr>
        <w:tblW w:w="4962" w:type="dxa"/>
        <w:tblLook w:val="04A0" w:firstRow="1" w:lastRow="0" w:firstColumn="1" w:lastColumn="0" w:noHBand="0" w:noVBand="1"/>
      </w:tblPr>
      <w:tblGrid>
        <w:gridCol w:w="284"/>
        <w:gridCol w:w="2159"/>
        <w:gridCol w:w="1570"/>
        <w:gridCol w:w="949"/>
      </w:tblGrid>
      <w:tr w:rsidR="006F0907" w:rsidRPr="007F697A" w14:paraId="5C1E6A25" w14:textId="77777777" w:rsidTr="009B670D">
        <w:trPr>
          <w:trHeight w:val="320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8AEE70" w14:textId="77777777" w:rsidR="006F0907" w:rsidRPr="007F697A" w:rsidRDefault="006F0907" w:rsidP="009B670D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EA0B30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BC1BBD" w14:textId="77777777" w:rsidR="006F0907" w:rsidRPr="007F697A" w:rsidRDefault="006F0907" w:rsidP="009B670D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7F697A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80D956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(%)</w:t>
            </w:r>
          </w:p>
        </w:tc>
      </w:tr>
      <w:tr w:rsidR="006F0907" w:rsidRPr="007F697A" w14:paraId="1A4F9D2C" w14:textId="77777777" w:rsidTr="009B670D">
        <w:trPr>
          <w:trHeight w:val="320"/>
        </w:trPr>
        <w:tc>
          <w:tcPr>
            <w:tcW w:w="24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AE63C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F48A4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281F0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2ACE67B0" w14:textId="77777777" w:rsidTr="009B670D">
        <w:trPr>
          <w:trHeight w:val="32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D514F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549F8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39C1D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1,160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8E964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55</w:t>
            </w:r>
          </w:p>
        </w:tc>
      </w:tr>
      <w:tr w:rsidR="006F0907" w:rsidRPr="007F697A" w14:paraId="3B559C24" w14:textId="77777777" w:rsidTr="009B670D">
        <w:trPr>
          <w:trHeight w:val="32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93EB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37511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EC6B9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958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A6DDD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45</w:t>
            </w:r>
          </w:p>
        </w:tc>
      </w:tr>
      <w:tr w:rsidR="006F0907" w:rsidRPr="007F697A" w14:paraId="0787F579" w14:textId="77777777" w:rsidTr="009B670D">
        <w:trPr>
          <w:trHeight w:val="320"/>
        </w:trPr>
        <w:tc>
          <w:tcPr>
            <w:tcW w:w="2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3D76F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CACAB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8F2D0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716166C7" w14:textId="77777777" w:rsidTr="009B670D">
        <w:trPr>
          <w:trHeight w:val="32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0E99E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F10E4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7C109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1,629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57AD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77</w:t>
            </w:r>
          </w:p>
        </w:tc>
      </w:tr>
      <w:tr w:rsidR="006F0907" w:rsidRPr="007F697A" w14:paraId="2FA30AFD" w14:textId="77777777" w:rsidTr="009B670D">
        <w:trPr>
          <w:trHeight w:val="32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0E5D1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D50C6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B191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489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8E843" w14:textId="6FA6B4E2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23</w:t>
            </w:r>
          </w:p>
        </w:tc>
      </w:tr>
      <w:tr w:rsidR="006F0907" w:rsidRPr="007F697A" w14:paraId="1FBD31CA" w14:textId="77777777" w:rsidTr="009B670D">
        <w:trPr>
          <w:trHeight w:val="320"/>
        </w:trPr>
        <w:tc>
          <w:tcPr>
            <w:tcW w:w="2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94BAD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Age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8F56E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C3EAD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0C256089" w14:textId="77777777" w:rsidTr="009B670D">
        <w:trPr>
          <w:trHeight w:val="32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BDC0A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3451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18–30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4C23F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CB4EA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10</w:t>
            </w:r>
          </w:p>
        </w:tc>
      </w:tr>
      <w:tr w:rsidR="006F0907" w:rsidRPr="007F697A" w14:paraId="7090FDE4" w14:textId="77777777" w:rsidTr="009B670D">
        <w:trPr>
          <w:trHeight w:val="32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50DFC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64874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31–40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63DB0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481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987F1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23</w:t>
            </w:r>
          </w:p>
        </w:tc>
      </w:tr>
      <w:tr w:rsidR="006F0907" w:rsidRPr="007F697A" w14:paraId="23F58D9B" w14:textId="77777777" w:rsidTr="009B670D">
        <w:trPr>
          <w:trHeight w:val="32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90FC3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E701A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41–50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F5B21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533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7D7FC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25</w:t>
            </w:r>
          </w:p>
        </w:tc>
      </w:tr>
      <w:tr w:rsidR="006F0907" w:rsidRPr="007F697A" w14:paraId="15732115" w14:textId="77777777" w:rsidTr="009B670D">
        <w:trPr>
          <w:trHeight w:val="32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6297C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23A0A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51–60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949C1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675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F4CD4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32</w:t>
            </w:r>
          </w:p>
        </w:tc>
      </w:tr>
      <w:tr w:rsidR="006F0907" w:rsidRPr="007F697A" w14:paraId="18F8C7D4" w14:textId="77777777" w:rsidTr="009B670D">
        <w:trPr>
          <w:trHeight w:val="32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8E1B7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8276F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61–65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DB434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6F16D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10</w:t>
            </w:r>
          </w:p>
        </w:tc>
      </w:tr>
      <w:tr w:rsidR="006F0907" w:rsidRPr="007F697A" w14:paraId="4CB71639" w14:textId="77777777" w:rsidTr="009B670D">
        <w:trPr>
          <w:trHeight w:val="320"/>
        </w:trPr>
        <w:tc>
          <w:tcPr>
            <w:tcW w:w="2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6D2B4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Living situation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E1031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0089C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36C63FA0" w14:textId="77777777" w:rsidTr="009B670D">
        <w:trPr>
          <w:trHeight w:val="320"/>
        </w:trPr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DC6279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FBA86A8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Alone</w:t>
            </w:r>
          </w:p>
        </w:tc>
        <w:tc>
          <w:tcPr>
            <w:tcW w:w="15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1CCDEE7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587</w:t>
            </w:r>
          </w:p>
        </w:tc>
        <w:tc>
          <w:tcPr>
            <w:tcW w:w="9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B903823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28</w:t>
            </w:r>
          </w:p>
        </w:tc>
      </w:tr>
      <w:tr w:rsidR="006F0907" w:rsidRPr="007F697A" w14:paraId="2F65C6B6" w14:textId="77777777" w:rsidTr="009B670D">
        <w:trPr>
          <w:trHeight w:val="32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83BDB4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11A7C3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Family/partner/shared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5DC9F7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1,531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19F8AC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72</w:t>
            </w:r>
          </w:p>
        </w:tc>
      </w:tr>
    </w:tbl>
    <w:p w14:paraId="2838BBEF" w14:textId="23A5FEAE" w:rsidR="006F0907" w:rsidRPr="007F697A" w:rsidRDefault="006F0907" w:rsidP="006F0907">
      <w:pPr>
        <w:rPr>
          <w:sz w:val="20"/>
          <w:szCs w:val="20"/>
        </w:rPr>
      </w:pPr>
      <w:r w:rsidRPr="007F697A">
        <w:rPr>
          <w:sz w:val="20"/>
          <w:szCs w:val="20"/>
        </w:rPr>
        <w:t xml:space="preserve">Note: </w:t>
      </w:r>
      <w:r w:rsidRPr="007F697A">
        <w:rPr>
          <w:i/>
          <w:sz w:val="20"/>
          <w:szCs w:val="20"/>
        </w:rPr>
        <w:t>N</w:t>
      </w:r>
      <w:r w:rsidRPr="007F697A">
        <w:rPr>
          <w:sz w:val="20"/>
          <w:szCs w:val="20"/>
        </w:rPr>
        <w:t xml:space="preserve"> = 2,118</w:t>
      </w:r>
    </w:p>
    <w:p w14:paraId="4127A02D" w14:textId="24BE7AFB" w:rsidR="006F0907" w:rsidRDefault="006F0907">
      <w:pPr>
        <w:rPr>
          <w:noProof/>
          <w:color w:val="000000" w:themeColor="text1"/>
          <w:sz w:val="22"/>
          <w:szCs w:val="22"/>
        </w:rPr>
      </w:pPr>
    </w:p>
    <w:p w14:paraId="14624CC6" w14:textId="0E0B5B12" w:rsidR="00BB2157" w:rsidRDefault="00BB2157"/>
    <w:p w14:paraId="64B188B8" w14:textId="09D6EA1E" w:rsidR="006F0907" w:rsidRDefault="006F0907"/>
    <w:p w14:paraId="14E02A43" w14:textId="76C20A01" w:rsidR="006F0907" w:rsidRDefault="006F0907"/>
    <w:p w14:paraId="0D06B503" w14:textId="555AF640" w:rsidR="006F0907" w:rsidRDefault="006F0907"/>
    <w:p w14:paraId="1DA5DE01" w14:textId="7F427D4A" w:rsidR="006F0907" w:rsidRDefault="006F0907"/>
    <w:p w14:paraId="34CD712D" w14:textId="487B9766" w:rsidR="006F0907" w:rsidRDefault="006F0907"/>
    <w:p w14:paraId="486C0BE8" w14:textId="741193AD" w:rsidR="006F0907" w:rsidRDefault="006F0907"/>
    <w:p w14:paraId="615B503A" w14:textId="0721AEFE" w:rsidR="006F0907" w:rsidRDefault="006F0907"/>
    <w:p w14:paraId="32430BA8" w14:textId="51230D83" w:rsidR="006F0907" w:rsidRDefault="006F0907"/>
    <w:p w14:paraId="48CA407E" w14:textId="1218FCD0" w:rsidR="006F0907" w:rsidRDefault="006F0907"/>
    <w:p w14:paraId="63A785A3" w14:textId="2CBEA265" w:rsidR="006F0907" w:rsidRDefault="006F0907"/>
    <w:p w14:paraId="2868D0EA" w14:textId="58235AC7" w:rsidR="006F0907" w:rsidRDefault="006F0907"/>
    <w:p w14:paraId="5F5E5FDB" w14:textId="42902D0D" w:rsidR="006F0907" w:rsidRDefault="006F0907"/>
    <w:p w14:paraId="301D130E" w14:textId="6670D6ED" w:rsidR="006F0907" w:rsidRDefault="006F0907"/>
    <w:p w14:paraId="11F22FF2" w14:textId="13261555" w:rsidR="006F0907" w:rsidRDefault="006F0907"/>
    <w:p w14:paraId="370D1D1F" w14:textId="0D22ED6E" w:rsidR="006F0907" w:rsidRDefault="006F0907"/>
    <w:p w14:paraId="0FFB4D29" w14:textId="36CBDA36" w:rsidR="006F0907" w:rsidRDefault="006F0907"/>
    <w:p w14:paraId="457F2BEC" w14:textId="3AC4E290" w:rsidR="006F0907" w:rsidRDefault="006F0907"/>
    <w:p w14:paraId="2E348262" w14:textId="2F7ABBCD" w:rsidR="006F0907" w:rsidRDefault="006F0907"/>
    <w:p w14:paraId="128364EB" w14:textId="55C33CBF" w:rsidR="006F0907" w:rsidRDefault="006F0907"/>
    <w:p w14:paraId="3DFE6020" w14:textId="62BA8550" w:rsidR="006F0907" w:rsidRDefault="006F0907"/>
    <w:p w14:paraId="2899382A" w14:textId="190C5E87" w:rsidR="006F0907" w:rsidRDefault="006F0907"/>
    <w:p w14:paraId="0A932E86" w14:textId="4B6C771D" w:rsidR="006F0907" w:rsidRDefault="006F0907"/>
    <w:p w14:paraId="1B22625D" w14:textId="11244090" w:rsidR="006F0907" w:rsidRDefault="006F0907"/>
    <w:p w14:paraId="36CD7F52" w14:textId="049A50AC" w:rsidR="006F0907" w:rsidRDefault="006F0907"/>
    <w:p w14:paraId="2F158ED5" w14:textId="69154BA1" w:rsidR="006F0907" w:rsidRDefault="006F0907"/>
    <w:p w14:paraId="71035FEA" w14:textId="29837A96" w:rsidR="006F0907" w:rsidRDefault="006F0907"/>
    <w:p w14:paraId="34029998" w14:textId="62CB3289" w:rsidR="006F0907" w:rsidRDefault="006F0907"/>
    <w:p w14:paraId="285E9533" w14:textId="41F80681" w:rsidR="006F0907" w:rsidRDefault="006F0907"/>
    <w:p w14:paraId="631E61DF" w14:textId="3A1F491B" w:rsidR="006F0907" w:rsidRPr="006F0907" w:rsidRDefault="006F0907" w:rsidP="006F0907">
      <w:pPr>
        <w:ind w:left="-284"/>
        <w:rPr>
          <w:sz w:val="22"/>
          <w:szCs w:val="22"/>
        </w:rPr>
      </w:pPr>
      <w:r w:rsidRPr="00F1521B">
        <w:rPr>
          <w:b/>
          <w:sz w:val="22"/>
          <w:szCs w:val="22"/>
        </w:rPr>
        <w:lastRenderedPageBreak/>
        <w:t xml:space="preserve">Table </w:t>
      </w:r>
      <w:ins w:id="0" w:author="Martin Tušl" w:date="2021-02-17T12:17:00Z">
        <w:r>
          <w:rPr>
            <w:b/>
            <w:sz w:val="22"/>
            <w:szCs w:val="22"/>
          </w:rPr>
          <w:t>2</w:t>
        </w:r>
      </w:ins>
      <w:r w:rsidRPr="00F1521B">
        <w:rPr>
          <w:sz w:val="22"/>
          <w:szCs w:val="22"/>
        </w:rPr>
        <w:t xml:space="preserve"> Association</w:t>
      </w:r>
      <w:r>
        <w:rPr>
          <w:sz w:val="22"/>
          <w:szCs w:val="22"/>
        </w:rPr>
        <w:t>s</w:t>
      </w:r>
      <w:r w:rsidRPr="00F1521B">
        <w:rPr>
          <w:sz w:val="22"/>
          <w:szCs w:val="22"/>
        </w:rPr>
        <w:t xml:space="preserve"> between sociodemographic factors, changes in routines, and positive/negative impact on work/private life </w:t>
      </w:r>
    </w:p>
    <w:tbl>
      <w:tblPr>
        <w:tblW w:w="10076" w:type="dxa"/>
        <w:jc w:val="center"/>
        <w:tblLook w:val="04A0" w:firstRow="1" w:lastRow="0" w:firstColumn="1" w:lastColumn="0" w:noHBand="0" w:noVBand="1"/>
      </w:tblPr>
      <w:tblGrid>
        <w:gridCol w:w="266"/>
        <w:gridCol w:w="1719"/>
        <w:gridCol w:w="966"/>
        <w:gridCol w:w="1339"/>
        <w:gridCol w:w="866"/>
        <w:gridCol w:w="1068"/>
        <w:gridCol w:w="866"/>
        <w:gridCol w:w="1060"/>
        <w:gridCol w:w="866"/>
        <w:gridCol w:w="1060"/>
      </w:tblGrid>
      <w:tr w:rsidR="006F0907" w:rsidRPr="00F1521B" w14:paraId="1A087D83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3873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7E40" w14:textId="77777777" w:rsidR="006F0907" w:rsidRPr="00F1521B" w:rsidRDefault="006F0907" w:rsidP="009B670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1521B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3B5D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Work life worsened</w:t>
            </w:r>
          </w:p>
        </w:tc>
        <w:tc>
          <w:tcPr>
            <w:tcW w:w="19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17A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Work life improved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5CB3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Private life worsened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229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Private life improved</w:t>
            </w:r>
          </w:p>
        </w:tc>
      </w:tr>
      <w:tr w:rsidR="006F0907" w:rsidRPr="00F1521B" w14:paraId="3C3CD1DD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3BEF7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1E24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34BE9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3FC5D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56A02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OR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089B3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F49A1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88C5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3BAE4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5A80E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95% CI</w:t>
            </w:r>
          </w:p>
        </w:tc>
      </w:tr>
      <w:tr w:rsidR="006F0907" w:rsidRPr="00F1521B" w14:paraId="71A2A5AD" w14:textId="77777777" w:rsidTr="009B670D">
        <w:trPr>
          <w:trHeight w:val="320"/>
          <w:jc w:val="center"/>
        </w:trPr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BEEA5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DDDF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9B1E" w14:textId="77777777" w:rsidR="006F0907" w:rsidRPr="00F1521B" w:rsidRDefault="006F0907" w:rsidP="009B670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7EFA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15B0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C4BF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BBFC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A245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DDE0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2C7164C0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ACCBF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6845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Female (Ref.)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F156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5B04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7C13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B3A7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E3D5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5E3D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074D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F735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7C8CB66A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2F1F2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7C5F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Male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82FD6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01117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0.78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1.07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C6BDB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29BD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0.78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1.09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1FE97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0E57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</w:t>
            </w:r>
            <w:ins w:id="1" w:author="Martin Tušl" w:date="2021-02-17T16:34:00Z">
              <w:r>
                <w:rPr>
                  <w:color w:val="000000"/>
                  <w:sz w:val="20"/>
                  <w:szCs w:val="20"/>
                </w:rPr>
                <w:t>0</w:t>
              </w:r>
            </w:ins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1.22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09EFD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01AAF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0.73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1.02</w:t>
            </w:r>
          </w:p>
        </w:tc>
      </w:tr>
      <w:tr w:rsidR="006F0907" w:rsidRPr="00F1521B" w14:paraId="368C05CF" w14:textId="77777777" w:rsidTr="009B670D">
        <w:trPr>
          <w:trHeight w:val="320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EF0AD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3F38A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2D50A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3CDA8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6485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E2EE4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99BF3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078D2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7C4F7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758FF4A3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79404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31AC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Germany (Ref.)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C739F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C4FF7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468DB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78741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C9F75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E12FC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B3253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67FC1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043910A8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91637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5FF58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191C2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1A18E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0.72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1.05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BBF2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1.15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A1A64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0.95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1.4</w:t>
            </w:r>
            <w:ins w:id="2" w:author="Martin Tušl" w:date="2021-02-17T16:34:00Z">
              <w:r>
                <w:rPr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3423F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15582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0.71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A4846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37C6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0.93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1.37</w:t>
            </w:r>
          </w:p>
        </w:tc>
      </w:tr>
      <w:tr w:rsidR="006F0907" w:rsidRPr="00F1521B" w14:paraId="5195356C" w14:textId="77777777" w:rsidTr="009B670D">
        <w:trPr>
          <w:trHeight w:val="320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0B335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Age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7B83D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40103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78583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DFFD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2A7E2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F3AB5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BEEAC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009D0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3D34D867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F474D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315D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30 (Ref.)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56ED7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9EE78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E4C8F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D10F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FEE63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91FCF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62BDA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D3A5C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52BA08D5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EC05C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65433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31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90D01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4CF76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0.69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1.26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78B2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1.04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2343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0.76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1.41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A85D7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D4ABF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0.56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9395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A4C32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0.69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1.27</w:t>
            </w:r>
          </w:p>
        </w:tc>
      </w:tr>
      <w:tr w:rsidR="006F0907" w:rsidRPr="00F1521B" w14:paraId="0499A8DB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B815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FDC43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41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1DFF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ACB1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0.8</w:t>
            </w:r>
            <w:ins w:id="3" w:author="Martin Tušl" w:date="2021-02-17T16:32:00Z">
              <w:r>
                <w:rPr>
                  <w:color w:val="000000"/>
                  <w:sz w:val="20"/>
                  <w:szCs w:val="20"/>
                </w:rPr>
                <w:t>0</w:t>
              </w:r>
            </w:ins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1.45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E3DFF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372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0.71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1.3</w:t>
            </w:r>
            <w:ins w:id="4" w:author="Martin Tušl" w:date="2021-02-17T16:34:00Z">
              <w:r>
                <w:rPr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9B301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4ED0D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0.57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6F4B3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63CD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0.65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1.2</w:t>
            </w:r>
            <w:ins w:id="5" w:author="Martin Tušl" w:date="2021-02-17T16:34:00Z">
              <w:r>
                <w:rPr>
                  <w:color w:val="000000"/>
                  <w:sz w:val="20"/>
                  <w:szCs w:val="20"/>
                </w:rPr>
                <w:t>0</w:t>
              </w:r>
            </w:ins>
          </w:p>
        </w:tc>
      </w:tr>
      <w:tr w:rsidR="006F0907" w:rsidRPr="00F1521B" w14:paraId="0A3BAC3C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F8060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C99CD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51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5066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1.23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41282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0.92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1.64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E4B0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0.71*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FF725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0.52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0.95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94406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35E23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0.57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</w:t>
            </w:r>
            <w:ins w:id="6" w:author="Martin Tušl" w:date="2021-02-17T16:32:00Z">
              <w:r>
                <w:rPr>
                  <w:color w:val="000000"/>
                  <w:sz w:val="20"/>
                  <w:szCs w:val="20"/>
                </w:rPr>
                <w:t>.00</w:t>
              </w:r>
            </w:ins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F5B40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0.8</w:t>
            </w:r>
            <w:ins w:id="7" w:author="Martin Tušl" w:date="2021-02-17T16:34:00Z">
              <w:r>
                <w:rPr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C8DE0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0.59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1.07</w:t>
            </w:r>
          </w:p>
        </w:tc>
      </w:tr>
      <w:tr w:rsidR="006F0907" w:rsidRPr="00F1521B" w14:paraId="194B204C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B35D1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C595C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61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CEE5E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1.55*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18516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1.09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B570F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0.51**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7D1E3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0.35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0.74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BB99F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0.58**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CDF8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0.41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0.82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824EB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D3445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0.53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1.1</w:t>
            </w:r>
            <w:ins w:id="8" w:author="Martin Tušl" w:date="2021-02-17T16:34:00Z">
              <w:r>
                <w:rPr>
                  <w:color w:val="000000"/>
                  <w:sz w:val="20"/>
                  <w:szCs w:val="20"/>
                </w:rPr>
                <w:t>0</w:t>
              </w:r>
            </w:ins>
          </w:p>
        </w:tc>
      </w:tr>
      <w:tr w:rsidR="006F0907" w:rsidRPr="00F1521B" w14:paraId="544B9B0F" w14:textId="77777777" w:rsidTr="009B670D">
        <w:trPr>
          <w:trHeight w:val="320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2C65E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Living situation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0FE4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7ECFD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A823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E14DD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34D6F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E6B6D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BEEBD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2C711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781D31E2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7E04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74B0D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Alone (Ref.)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70544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1EFD9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B3244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4641F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1D832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FD552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79EDA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5F8F8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41B9887C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FAB9B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72090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Fam./</w:t>
            </w:r>
            <w:proofErr w:type="gramStart"/>
            <w:r w:rsidRPr="00F1521B">
              <w:rPr>
                <w:color w:val="000000"/>
                <w:sz w:val="20"/>
                <w:szCs w:val="20"/>
              </w:rPr>
              <w:t>part./</w:t>
            </w:r>
            <w:proofErr w:type="gramEnd"/>
            <w:r w:rsidRPr="00F1521B">
              <w:rPr>
                <w:color w:val="000000"/>
                <w:sz w:val="20"/>
                <w:szCs w:val="20"/>
              </w:rPr>
              <w:t>shared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92A8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22ED3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0.74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1.07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3921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B9714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1.31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FD04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0.41***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610DB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0.34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16BF6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1.74***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7A45D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1.44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2.11</w:t>
            </w:r>
          </w:p>
        </w:tc>
      </w:tr>
      <w:tr w:rsidR="006F0907" w:rsidRPr="00F1521B" w14:paraId="77203D72" w14:textId="77777777" w:rsidTr="009B670D">
        <w:trPr>
          <w:trHeight w:val="320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5CAE7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 xml:space="preserve">Change </w:t>
            </w:r>
            <w:r>
              <w:rPr>
                <w:color w:val="000000"/>
                <w:sz w:val="20"/>
                <w:szCs w:val="20"/>
              </w:rPr>
              <w:t>to</w:t>
            </w:r>
            <w:r w:rsidRPr="00F1521B">
              <w:rPr>
                <w:color w:val="000000"/>
                <w:sz w:val="20"/>
                <w:szCs w:val="20"/>
              </w:rPr>
              <w:t xml:space="preserve"> contract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5A8D5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AD99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2A598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777FB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2C821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45BB4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EC754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1D188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7A32D2B7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245F6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2B879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No change (Ref.)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BC616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B0273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9C20E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6697B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957B9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704FD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71AE7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FE437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038901E6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B44A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32D76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  <w:vertAlign w:val="superscript"/>
              </w:rPr>
            </w:pPr>
            <w:r w:rsidRPr="00F1521B">
              <w:rPr>
                <w:color w:val="000000"/>
                <w:sz w:val="20"/>
                <w:szCs w:val="20"/>
              </w:rPr>
              <w:t>Short-</w:t>
            </w:r>
            <w:proofErr w:type="spellStart"/>
            <w:r w:rsidRPr="00F1521B">
              <w:rPr>
                <w:color w:val="000000"/>
                <w:sz w:val="20"/>
                <w:szCs w:val="20"/>
              </w:rPr>
              <w:t>time</w:t>
            </w:r>
            <w:r w:rsidRPr="00F1521B">
              <w:rPr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3D2A5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3.45***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4E86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2.66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4.47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540F7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0.68**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A1361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0.52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0.89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64D4D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04D60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0.95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1.58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543E0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1.32*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9C6B6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1.01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1.72</w:t>
            </w:r>
          </w:p>
        </w:tc>
      </w:tr>
      <w:tr w:rsidR="006F0907" w:rsidRPr="00F1521B" w14:paraId="7A0AECA4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767F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0CAD8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  <w:vertAlign w:val="superscript"/>
              </w:rPr>
            </w:pPr>
            <w:r w:rsidRPr="00F1521B">
              <w:rPr>
                <w:color w:val="000000"/>
                <w:sz w:val="20"/>
                <w:szCs w:val="20"/>
              </w:rPr>
              <w:t>Short-time (0)</w:t>
            </w:r>
            <w:r w:rsidRPr="00F1521B">
              <w:rPr>
                <w:color w:val="000000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278BD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9.72***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ED44F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6.85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13.86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3B8E2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0.53***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89C4D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0.37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0.77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12CE2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3BE21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0.78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1.45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1E4B5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1.57**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FE32D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1.13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2.18</w:t>
            </w:r>
          </w:p>
        </w:tc>
      </w:tr>
      <w:tr w:rsidR="006F0907" w:rsidRPr="00F1521B" w14:paraId="766121EB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551BB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A0B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Job loss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879EF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35.07***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A99A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14.89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90.03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62FC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0.4</w:t>
            </w:r>
            <w:ins w:id="9" w:author="Martin Tušl" w:date="2021-02-17T14:57:00Z">
              <w:r>
                <w:rPr>
                  <w:color w:val="000000"/>
                  <w:sz w:val="20"/>
                  <w:szCs w:val="20"/>
                </w:rPr>
                <w:t>0</w:t>
              </w:r>
            </w:ins>
            <w:r w:rsidRPr="00F1521B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CC66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0.16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0.92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51621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EEF3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0.6</w:t>
            </w:r>
            <w:ins w:id="10" w:author="Martin Tušl" w:date="2021-02-17T16:32:00Z">
              <w:r>
                <w:rPr>
                  <w:color w:val="000000"/>
                  <w:sz w:val="20"/>
                  <w:szCs w:val="20"/>
                </w:rPr>
                <w:t>0</w:t>
              </w:r>
            </w:ins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2.44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BFB2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EEFC5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0.77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3.56</w:t>
            </w:r>
          </w:p>
        </w:tc>
      </w:tr>
      <w:tr w:rsidR="006F0907" w:rsidRPr="00F1521B" w14:paraId="73B5DD9B" w14:textId="77777777" w:rsidTr="009B670D">
        <w:trPr>
          <w:trHeight w:val="320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F2DE9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Home office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0E8BB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D4AC4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A0C35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2046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A012A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B52AA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F3C9F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552CA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23D803E4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3756D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A2A6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None (Ref.)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A22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1A8EE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A887B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29E3D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D75E9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126C3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ECBE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F1010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3326E8F7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FFA5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13129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Experienced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7D20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1.18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1321B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0.98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1.41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C0E4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2.59***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674D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2.14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3.14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0F22F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79644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0.85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1.22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C9A74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1.72***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E1ACD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1.43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2.08</w:t>
            </w:r>
          </w:p>
        </w:tc>
      </w:tr>
      <w:tr w:rsidR="006F0907" w:rsidRPr="00F1521B" w14:paraId="470F925D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411EF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10598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07727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1.21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7F253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0.98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1.5</w:t>
            </w:r>
            <w:ins w:id="11" w:author="Martin Tušl" w:date="2021-02-17T16:33:00Z">
              <w:r>
                <w:rPr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84E5D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2.77***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33B6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2.22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3.45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B7ED1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CF6EE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0.87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1.32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A14F3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1.41**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29E4B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1.14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1.76</w:t>
            </w:r>
          </w:p>
        </w:tc>
      </w:tr>
      <w:tr w:rsidR="006F0907" w:rsidRPr="00F1521B" w14:paraId="424E378C" w14:textId="77777777" w:rsidTr="009B670D">
        <w:trPr>
          <w:trHeight w:val="320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EE1F0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Working time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E7A19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ED69E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C3473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523CC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B4B69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8D030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7A17F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B59BB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011BA695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5BCD1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9784A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Unchanged (Ref.)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88AF7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82F00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FE3D9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D54C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799CD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43B77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A36F3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ABF59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15948538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4F2A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3B81A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Decreased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AAB7B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2.95***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14A5F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2.33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3.74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F23A9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0.61***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DBB1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0.48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0.78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3F236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</w:t>
            </w:r>
            <w:ins w:id="12" w:author="Martin Tušl" w:date="2021-02-17T14:57:00Z">
              <w:r>
                <w:rPr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FE472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0.72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1.14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BD9A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9DF9F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</w:t>
            </w:r>
            <w:ins w:id="13" w:author="Martin Tušl" w:date="2021-02-17T16:33:00Z">
              <w:r>
                <w:rPr>
                  <w:color w:val="000000"/>
                  <w:sz w:val="20"/>
                  <w:szCs w:val="20"/>
                </w:rPr>
                <w:t>0</w:t>
              </w:r>
            </w:ins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1.13</w:t>
            </w:r>
          </w:p>
        </w:tc>
      </w:tr>
      <w:tr w:rsidR="006F0907" w:rsidRPr="00F1521B" w14:paraId="12F198A9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7807F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98018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Increased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41194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2.06***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33415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1.55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2.73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1D0E3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1.32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76457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0.99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1.75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12936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6BAA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0.86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1.49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3A82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6DA4E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0.81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1.44</w:t>
            </w:r>
          </w:p>
        </w:tc>
      </w:tr>
      <w:tr w:rsidR="006F0907" w:rsidRPr="00F1521B" w14:paraId="680D6361" w14:textId="77777777" w:rsidTr="009B670D">
        <w:trPr>
          <w:trHeight w:val="320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A5952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Leisure time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1750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3905F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64588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65503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82F6E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0528C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B988F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8554E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2E6ED1FF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A7C78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E793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Unchanged (Ref.)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1E663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06B0F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80B78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CDF86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7E4DB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382D7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F77C6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2E8ED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1AD451E6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EDE3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1DE4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Decreased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89A8E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1.62***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E148E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1.29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2.03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72C55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C7AD2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0.75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1.21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08626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2.62***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7186B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2.09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3.28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069F9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E2DEA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0.67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1.08</w:t>
            </w:r>
          </w:p>
        </w:tc>
      </w:tr>
      <w:tr w:rsidR="006F0907" w:rsidRPr="00F1521B" w14:paraId="57B7DF35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A54B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005B0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Increased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709CE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1.27*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FE7A5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1.04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1.56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8D8A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1.91***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0D6DA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1.54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2.38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F3C5E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1.3</w:t>
            </w:r>
            <w:ins w:id="14" w:author="Martin Tušl" w:date="2021-02-17T16:33:00Z">
              <w:r>
                <w:rPr>
                  <w:color w:val="000000"/>
                  <w:sz w:val="20"/>
                  <w:szCs w:val="20"/>
                </w:rPr>
                <w:t>0</w:t>
              </w:r>
            </w:ins>
            <w:r w:rsidRPr="00F1521B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BAD75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1.06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1.59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A03AB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2.25***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BB0BB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1.82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2.79</w:t>
            </w:r>
          </w:p>
        </w:tc>
      </w:tr>
      <w:tr w:rsidR="006F0907" w:rsidRPr="00F1521B" w14:paraId="44221450" w14:textId="77777777" w:rsidTr="009B670D">
        <w:trPr>
          <w:trHeight w:val="320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AD5F6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Caring duties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12D1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1843C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AE75B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A8E09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7D266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F78CF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A6A4E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CE24A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45A165A4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27C9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4B59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Unchanged (Ref.)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05C70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71CFD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FE9C1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74C5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77360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DA21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9FCED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013D" w14:textId="77777777" w:rsidR="006F0907" w:rsidRPr="00F1521B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F1521B" w14:paraId="2B0AFF4C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50E4E" w14:textId="77777777" w:rsidR="006F0907" w:rsidRPr="00F1521B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1C2BC59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Decreased</w:t>
            </w: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6C07F65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1.13</w:t>
            </w:r>
          </w:p>
        </w:tc>
        <w:tc>
          <w:tcPr>
            <w:tcW w:w="133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1E4101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0.8</w:t>
            </w:r>
            <w:ins w:id="15" w:author="Martin Tušl" w:date="2021-02-17T16:33:00Z">
              <w:r>
                <w:rPr>
                  <w:color w:val="000000"/>
                  <w:sz w:val="20"/>
                  <w:szCs w:val="20"/>
                </w:rPr>
                <w:t>0</w:t>
              </w:r>
            </w:ins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1.57</w:t>
            </w:r>
          </w:p>
        </w:tc>
        <w:tc>
          <w:tcPr>
            <w:tcW w:w="8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A50B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1.11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7812E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0.78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1.57</w:t>
            </w:r>
          </w:p>
        </w:tc>
        <w:tc>
          <w:tcPr>
            <w:tcW w:w="86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DF38F7C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1.62**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3D476B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1.19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2.22</w:t>
            </w:r>
          </w:p>
        </w:tc>
        <w:tc>
          <w:tcPr>
            <w:tcW w:w="86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8DB2F43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1.35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BB0DC94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0.96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1.89</w:t>
            </w:r>
          </w:p>
        </w:tc>
      </w:tr>
      <w:tr w:rsidR="006F0907" w:rsidRPr="00F1521B" w14:paraId="2481ED10" w14:textId="77777777" w:rsidTr="009B670D">
        <w:trPr>
          <w:trHeight w:val="320"/>
          <w:jc w:val="center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0BECE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4C785" w14:textId="77777777" w:rsidR="006F0907" w:rsidRPr="00F1521B" w:rsidRDefault="006F0907" w:rsidP="009B670D">
            <w:pPr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Increased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F6F542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1.58***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2BCACD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1.27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1.97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014E8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EDAA0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0.77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1.21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161DDE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1.39**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849D25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1.12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1.72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8D89EE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1.33*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F1421B" w14:textId="77777777" w:rsidR="006F0907" w:rsidRPr="00F1521B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F1521B">
              <w:rPr>
                <w:color w:val="000000"/>
                <w:sz w:val="20"/>
                <w:szCs w:val="20"/>
              </w:rPr>
              <w:t>1.07</w:t>
            </w:r>
            <w:r>
              <w:rPr>
                <w:color w:val="000000"/>
                <w:sz w:val="20"/>
                <w:szCs w:val="20"/>
              </w:rPr>
              <w:t>–</w:t>
            </w:r>
            <w:r w:rsidRPr="00F1521B">
              <w:rPr>
                <w:color w:val="000000"/>
                <w:sz w:val="20"/>
                <w:szCs w:val="20"/>
              </w:rPr>
              <w:t>1.67</w:t>
            </w:r>
          </w:p>
        </w:tc>
      </w:tr>
    </w:tbl>
    <w:p w14:paraId="19964B42" w14:textId="77777777" w:rsidR="006F0907" w:rsidRPr="00F1521B" w:rsidRDefault="006F0907" w:rsidP="006F0907">
      <w:pPr>
        <w:jc w:val="both"/>
        <w:rPr>
          <w:sz w:val="20"/>
          <w:szCs w:val="20"/>
        </w:rPr>
      </w:pPr>
      <w:r w:rsidRPr="00F1521B">
        <w:rPr>
          <w:sz w:val="20"/>
          <w:szCs w:val="20"/>
        </w:rPr>
        <w:t xml:space="preserve">Note: </w:t>
      </w:r>
      <w:r w:rsidRPr="00F1521B">
        <w:rPr>
          <w:i/>
          <w:sz w:val="20"/>
          <w:szCs w:val="20"/>
        </w:rPr>
        <w:t>N</w:t>
      </w:r>
      <w:r w:rsidRPr="00F1521B">
        <w:rPr>
          <w:sz w:val="20"/>
          <w:szCs w:val="20"/>
        </w:rPr>
        <w:t xml:space="preserve"> = 2</w:t>
      </w:r>
      <w:r>
        <w:rPr>
          <w:sz w:val="20"/>
          <w:szCs w:val="20"/>
        </w:rPr>
        <w:t>,</w:t>
      </w:r>
      <w:r w:rsidRPr="00F1521B">
        <w:rPr>
          <w:sz w:val="20"/>
          <w:szCs w:val="20"/>
        </w:rPr>
        <w:t xml:space="preserve">118 </w:t>
      </w:r>
    </w:p>
    <w:p w14:paraId="35D1E6F0" w14:textId="77777777" w:rsidR="006F0907" w:rsidRPr="00F1521B" w:rsidRDefault="006F0907" w:rsidP="006F0907">
      <w:pPr>
        <w:jc w:val="both"/>
        <w:rPr>
          <w:sz w:val="20"/>
          <w:szCs w:val="20"/>
        </w:rPr>
      </w:pPr>
      <w:r w:rsidRPr="00F1521B">
        <w:rPr>
          <w:sz w:val="20"/>
          <w:szCs w:val="20"/>
        </w:rPr>
        <w:t xml:space="preserve">* </w:t>
      </w:r>
      <w:r w:rsidRPr="001E5592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 w:rsidRPr="00F1521B">
        <w:rPr>
          <w:sz w:val="20"/>
          <w:szCs w:val="20"/>
        </w:rPr>
        <w:t xml:space="preserve">&lt; 0.05, ** </w:t>
      </w:r>
      <w:r w:rsidRPr="001E5592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 w:rsidRPr="00F1521B">
        <w:rPr>
          <w:sz w:val="20"/>
          <w:szCs w:val="20"/>
        </w:rPr>
        <w:t xml:space="preserve">&lt; 0.01, *** </w:t>
      </w:r>
      <w:r w:rsidRPr="001E5592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 w:rsidRPr="00F1521B">
        <w:rPr>
          <w:sz w:val="20"/>
          <w:szCs w:val="20"/>
        </w:rPr>
        <w:t>&lt; 0.001</w:t>
      </w:r>
    </w:p>
    <w:p w14:paraId="5095555C" w14:textId="77777777" w:rsidR="006F0907" w:rsidRPr="00F1521B" w:rsidRDefault="006F0907" w:rsidP="006F0907">
      <w:pPr>
        <w:jc w:val="both"/>
        <w:rPr>
          <w:sz w:val="20"/>
          <w:szCs w:val="20"/>
        </w:rPr>
      </w:pPr>
      <w:r w:rsidRPr="00F1521B">
        <w:rPr>
          <w:sz w:val="20"/>
          <w:szCs w:val="20"/>
          <w:vertAlign w:val="superscript"/>
        </w:rPr>
        <w:t>a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Work</w:t>
      </w:r>
      <w:r w:rsidRPr="00F1521B">
        <w:rPr>
          <w:sz w:val="20"/>
          <w:szCs w:val="20"/>
        </w:rPr>
        <w:t xml:space="preserve"> hours</w:t>
      </w:r>
      <w:proofErr w:type="gramEnd"/>
      <w:r w:rsidRPr="00F1521B">
        <w:rPr>
          <w:sz w:val="20"/>
          <w:szCs w:val="20"/>
        </w:rPr>
        <w:t xml:space="preserve"> partly reduced</w:t>
      </w:r>
    </w:p>
    <w:p w14:paraId="0BF891E7" w14:textId="77777777" w:rsidR="006F0907" w:rsidRPr="00F1521B" w:rsidRDefault="006F0907" w:rsidP="006F0907">
      <w:pPr>
        <w:jc w:val="both"/>
        <w:rPr>
          <w:sz w:val="20"/>
          <w:szCs w:val="20"/>
        </w:rPr>
      </w:pPr>
      <w:r w:rsidRPr="00F1521B">
        <w:rPr>
          <w:sz w:val="20"/>
          <w:szCs w:val="20"/>
          <w:vertAlign w:val="superscript"/>
        </w:rPr>
        <w:t>b</w:t>
      </w:r>
      <w:r>
        <w:rPr>
          <w:sz w:val="20"/>
          <w:szCs w:val="20"/>
        </w:rPr>
        <w:t xml:space="preserve"> Work</w:t>
      </w:r>
      <w:r w:rsidRPr="00F1521B">
        <w:rPr>
          <w:sz w:val="20"/>
          <w:szCs w:val="20"/>
        </w:rPr>
        <w:t xml:space="preserve"> hours reduced to 0</w:t>
      </w:r>
    </w:p>
    <w:p w14:paraId="245CD847" w14:textId="109A71AF" w:rsidR="006F0907" w:rsidRDefault="006F0907"/>
    <w:p w14:paraId="1008116E" w14:textId="1B68051F" w:rsidR="006F0907" w:rsidRPr="006F0907" w:rsidRDefault="006F0907" w:rsidP="006F0907">
      <w:pPr>
        <w:ind w:right="2924"/>
        <w:rPr>
          <w:b/>
          <w:sz w:val="22"/>
          <w:szCs w:val="22"/>
        </w:rPr>
      </w:pPr>
      <w:r w:rsidRPr="00F1521B">
        <w:rPr>
          <w:b/>
          <w:sz w:val="22"/>
          <w:szCs w:val="22"/>
        </w:rPr>
        <w:lastRenderedPageBreak/>
        <w:t xml:space="preserve">Table </w:t>
      </w:r>
      <w:ins w:id="16" w:author="Martin Tušl" w:date="2021-02-17T14:44:00Z">
        <w:r>
          <w:rPr>
            <w:b/>
            <w:sz w:val="22"/>
            <w:szCs w:val="22"/>
          </w:rPr>
          <w:t>3</w:t>
        </w:r>
      </w:ins>
      <w:r w:rsidRPr="00F1521B">
        <w:rPr>
          <w:sz w:val="22"/>
          <w:szCs w:val="22"/>
        </w:rPr>
        <w:t xml:space="preserve"> Association</w:t>
      </w:r>
      <w:r>
        <w:rPr>
          <w:sz w:val="22"/>
          <w:szCs w:val="22"/>
        </w:rPr>
        <w:t>s</w:t>
      </w:r>
      <w:r w:rsidRPr="00F1521B">
        <w:rPr>
          <w:sz w:val="22"/>
          <w:szCs w:val="22"/>
        </w:rPr>
        <w:t xml:space="preserve"> between perceived </w:t>
      </w:r>
      <w:r>
        <w:rPr>
          <w:sz w:val="22"/>
          <w:szCs w:val="22"/>
        </w:rPr>
        <w:t xml:space="preserve">impact </w:t>
      </w:r>
      <w:r w:rsidRPr="00F1521B">
        <w:rPr>
          <w:sz w:val="22"/>
          <w:szCs w:val="22"/>
        </w:rPr>
        <w:t>on work/private life,</w:t>
      </w:r>
      <w:del w:id="17" w:author="Martin Tušl" w:date="2021-02-17T12:06:00Z">
        <w:r w:rsidRPr="00F1521B" w:rsidDel="00221008">
          <w:rPr>
            <w:sz w:val="22"/>
            <w:szCs w:val="22"/>
          </w:rPr>
          <w:delText xml:space="preserve"> actual</w:delText>
        </w:r>
      </w:del>
      <w:r w:rsidRPr="00F1521B">
        <w:rPr>
          <w:sz w:val="22"/>
          <w:szCs w:val="22"/>
        </w:rPr>
        <w:t xml:space="preserve"> </w:t>
      </w:r>
      <w:ins w:id="18" w:author="Martin Tušl" w:date="2021-02-16T14:31:00Z">
        <w:r>
          <w:rPr>
            <w:sz w:val="22"/>
            <w:szCs w:val="22"/>
          </w:rPr>
          <w:t xml:space="preserve">self-reported </w:t>
        </w:r>
      </w:ins>
      <w:r w:rsidRPr="00F1521B">
        <w:rPr>
          <w:sz w:val="22"/>
          <w:szCs w:val="22"/>
        </w:rPr>
        <w:t>changes</w:t>
      </w:r>
      <w:del w:id="19" w:author="Martin Tušl" w:date="2021-02-23T13:30:00Z">
        <w:r w:rsidRPr="00F1521B" w:rsidDel="007251AF">
          <w:rPr>
            <w:sz w:val="22"/>
            <w:szCs w:val="22"/>
          </w:rPr>
          <w:delText xml:space="preserve"> in routines</w:delText>
        </w:r>
      </w:del>
      <w:r w:rsidRPr="00F1521B">
        <w:rPr>
          <w:sz w:val="22"/>
          <w:szCs w:val="22"/>
        </w:rPr>
        <w:t>, MWB, and SRH</w:t>
      </w:r>
    </w:p>
    <w:tbl>
      <w:tblPr>
        <w:tblW w:w="5921" w:type="dxa"/>
        <w:tblLook w:val="04A0" w:firstRow="1" w:lastRow="0" w:firstColumn="1" w:lastColumn="0" w:noHBand="0" w:noVBand="1"/>
      </w:tblPr>
      <w:tblGrid>
        <w:gridCol w:w="266"/>
        <w:gridCol w:w="1719"/>
        <w:gridCol w:w="866"/>
        <w:gridCol w:w="1090"/>
        <w:gridCol w:w="912"/>
        <w:gridCol w:w="1068"/>
      </w:tblGrid>
      <w:tr w:rsidR="006F0907" w:rsidRPr="007F697A" w14:paraId="0ED59A00" w14:textId="77777777" w:rsidTr="006F0907">
        <w:trPr>
          <w:trHeight w:val="320"/>
        </w:trPr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6DB2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4890" w14:textId="77777777" w:rsidR="006F0907" w:rsidRPr="007F697A" w:rsidRDefault="006F0907" w:rsidP="009B670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697A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A2BD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Mental well-being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1231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Self-rated health</w:t>
            </w:r>
          </w:p>
        </w:tc>
      </w:tr>
      <w:tr w:rsidR="006F0907" w:rsidRPr="007F697A" w14:paraId="75E1E362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AE52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93BBC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55AC3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OR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7BEE9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3C2D7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OR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695EA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95% CI</w:t>
            </w:r>
          </w:p>
        </w:tc>
      </w:tr>
      <w:tr w:rsidR="006F0907" w:rsidRPr="007F697A" w14:paraId="5D0C2C0B" w14:textId="77777777" w:rsidTr="006F0907">
        <w:trPr>
          <w:trHeight w:val="320"/>
        </w:trPr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D1B56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Work life worsened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B272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9129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B240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31B7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49B19A29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297C9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5C22C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Disagree (Ref.)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0F1E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B290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0ECA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1201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1134502B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0304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48E6A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Neither/nor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49CF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0.71**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40BE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0.58–0.88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4C237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A84C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0.73–1.14</w:t>
            </w:r>
          </w:p>
        </w:tc>
      </w:tr>
      <w:tr w:rsidR="006F0907" w:rsidRPr="007F697A" w14:paraId="5376C8A0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2BF5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72189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E3BD7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0.61***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A945B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0.49–0.76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A143F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0.76*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7564E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0.60–0.97</w:t>
            </w:r>
          </w:p>
        </w:tc>
      </w:tr>
      <w:tr w:rsidR="006F0907" w:rsidRPr="007F697A" w14:paraId="12F18571" w14:textId="77777777" w:rsidTr="006F0907">
        <w:trPr>
          <w:trHeight w:val="32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B773F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Work life improved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6C8C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32DB1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CE2A7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FE42F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7FC3806D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8F387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53B7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Disagree (Ref.)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6CDF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0753D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70EA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E8CFD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388F38BF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2D07C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4D453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Neither/nor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26597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525C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0.71–1.12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45AAD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79515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0.66–1.08</w:t>
            </w:r>
          </w:p>
        </w:tc>
      </w:tr>
      <w:tr w:rsidR="006F0907" w:rsidRPr="007F697A" w14:paraId="179E7A7E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0C370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6878B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A8988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1.07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AFC6C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0.82–1.41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2A928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28EB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0.70–1.26</w:t>
            </w:r>
          </w:p>
        </w:tc>
      </w:tr>
      <w:tr w:rsidR="006F0907" w:rsidRPr="007F697A" w14:paraId="589E1F31" w14:textId="77777777" w:rsidTr="006F0907">
        <w:trPr>
          <w:trHeight w:val="32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F350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Private life worsened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C1F1A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1F685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B307E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04C5C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410259B4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F765D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CA646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Disagree (Ref.)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3B91F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1D777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DE27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438D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66B2BEF3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8344C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FC4A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Neither/nor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4A99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0.80*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8D67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0.65–0.99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45645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0.66***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E9B90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0.53–0.83</w:t>
            </w:r>
          </w:p>
        </w:tc>
      </w:tr>
      <w:tr w:rsidR="006F0907" w:rsidRPr="007F697A" w14:paraId="5191C821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4FBC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3C8DF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DEA4F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0.62***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27D43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0.51–0.75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C65C1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0.67***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884F7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0.54–0.83</w:t>
            </w:r>
          </w:p>
        </w:tc>
      </w:tr>
      <w:tr w:rsidR="006F0907" w:rsidRPr="007F697A" w14:paraId="1E875FD3" w14:textId="77777777" w:rsidTr="006F0907">
        <w:trPr>
          <w:trHeight w:val="32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7001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Private life improved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0C448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6E9E7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8248D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F02B3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1108A0D9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3F07A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D5574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Disagree (Ref.)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43AE1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38741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8A753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E568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10E57239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F650C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4A63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Neither/nor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8750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1.03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1EF9D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0.83–1.28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234EC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1.04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283C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0.83–1.32</w:t>
            </w:r>
          </w:p>
        </w:tc>
      </w:tr>
      <w:tr w:rsidR="006F0907" w:rsidRPr="007F697A" w14:paraId="240897DD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A1E3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E6F9C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8DF5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1.39**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EEB7D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1.08–1.80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DB14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1.1</w:t>
            </w:r>
            <w:ins w:id="20" w:author="Martin Tušl" w:date="2021-02-17T14:57:00Z">
              <w:r>
                <w:rPr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D3860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0.83–1.46</w:t>
            </w:r>
          </w:p>
        </w:tc>
      </w:tr>
      <w:tr w:rsidR="006F0907" w:rsidRPr="007F697A" w14:paraId="3716C14A" w14:textId="77777777" w:rsidTr="006F0907">
        <w:trPr>
          <w:trHeight w:val="32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C82E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 xml:space="preserve">Change </w:t>
            </w:r>
            <w:r>
              <w:rPr>
                <w:color w:val="000000"/>
                <w:sz w:val="20"/>
                <w:szCs w:val="20"/>
              </w:rPr>
              <w:t>to</w:t>
            </w:r>
            <w:r w:rsidRPr="007F697A">
              <w:rPr>
                <w:color w:val="000000"/>
                <w:sz w:val="20"/>
                <w:szCs w:val="20"/>
              </w:rPr>
              <w:t xml:space="preserve"> contract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A972E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8CF6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9D9F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DB7F3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2B5D3628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20FD1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C043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No change (Ref.)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7D36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98DA2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B53FF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236CD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014483F9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374A6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ECF28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Short-time (red.)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1CFB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8ECB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0.73–1.24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4D1C5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0.9</w:t>
            </w:r>
            <w:ins w:id="21" w:author="Martin Tušl" w:date="2021-02-17T16:35:00Z">
              <w:r>
                <w:rPr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4C1A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0.68–1.19</w:t>
            </w:r>
          </w:p>
        </w:tc>
      </w:tr>
      <w:tr w:rsidR="006F0907" w:rsidRPr="007F697A" w14:paraId="04C13269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AB1E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C7890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Short-time (0)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A0960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0.57***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67248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0.41–0.79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AF5CB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0.49***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44B16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0.35–0.70</w:t>
            </w:r>
          </w:p>
        </w:tc>
      </w:tr>
      <w:tr w:rsidR="006F0907" w:rsidRPr="007F697A" w14:paraId="02002CC6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78817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98B2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Job loss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C34C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33B42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0.34–1.47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54E89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A567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0.35–1.81</w:t>
            </w:r>
          </w:p>
        </w:tc>
      </w:tr>
      <w:tr w:rsidR="006F0907" w:rsidRPr="007F697A" w14:paraId="53656B23" w14:textId="77777777" w:rsidTr="006F0907">
        <w:trPr>
          <w:trHeight w:val="32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25EED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Home-office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9060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FA165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F7675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04D62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333B5B54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02F1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9C099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None (Ref.)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EA0E6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5FF0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03F7F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0C5A7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2EB7A9D5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B802F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1364F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Experienced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D471F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E429B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0.88–1.26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260C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69039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0.81–1.20</w:t>
            </w:r>
          </w:p>
        </w:tc>
      </w:tr>
      <w:tr w:rsidR="006F0907" w:rsidRPr="007F697A" w14:paraId="2743E917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B2306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846D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5557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BB4D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0.92–1.40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06ADD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07DB9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0.85–1.33</w:t>
            </w:r>
          </w:p>
        </w:tc>
      </w:tr>
      <w:tr w:rsidR="006F0907" w:rsidRPr="007F697A" w14:paraId="1CFA7E58" w14:textId="77777777" w:rsidTr="006F0907">
        <w:trPr>
          <w:trHeight w:val="32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EABF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Working time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A7F6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34489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91024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CFCC8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34758359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A8D8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34D1E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Unchanged (Ref.)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27241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1947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4A7B0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DE2E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73DE0C1B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B1E5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5964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Decreased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EF179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285E0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0.90–1.44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C7D5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1.02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79B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0.79–1.32</w:t>
            </w:r>
          </w:p>
        </w:tc>
      </w:tr>
      <w:tr w:rsidR="006F0907" w:rsidRPr="007F697A" w14:paraId="07E0F421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3701B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07EDE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Increased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FFA4A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1.2</w:t>
            </w:r>
            <w:ins w:id="22" w:author="Martin Tušl" w:date="2021-02-17T14:57:00Z">
              <w:r>
                <w:rPr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1DB72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0.91–1.59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C9A34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1.17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4850B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0.87–1.58</w:t>
            </w:r>
          </w:p>
        </w:tc>
      </w:tr>
      <w:tr w:rsidR="006F0907" w:rsidRPr="007F697A" w14:paraId="14D0D5E5" w14:textId="77777777" w:rsidTr="006F0907">
        <w:trPr>
          <w:trHeight w:val="32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25680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Leisure time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5566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20F48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12635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8C0E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2F1E1BB2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7FBE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375C9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Unchanged (Ref.)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A9116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D681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E0B7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9BC1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6C76D3A8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5AC0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B3E7C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Decreased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E082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9D51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0.64–1.02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4E7D8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F24E3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0.72–1.18</w:t>
            </w:r>
          </w:p>
        </w:tc>
      </w:tr>
      <w:tr w:rsidR="006F0907" w:rsidRPr="007F697A" w14:paraId="64198733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C0E7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F34E8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Increased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A40F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1.23*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BD65A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1.01–1.51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AFAC2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1.45**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C9EE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1.16–1.82</w:t>
            </w:r>
          </w:p>
        </w:tc>
      </w:tr>
      <w:tr w:rsidR="006F0907" w:rsidRPr="007F697A" w14:paraId="6C9BFC96" w14:textId="77777777" w:rsidTr="006F0907">
        <w:trPr>
          <w:trHeight w:val="32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4A444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Caring duties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E9E65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4C6E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3D33A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4BE9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18FA1B78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6099E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BC772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Unchanged (Ref.)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F1A1C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978C4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AD3D0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CBFE1" w14:textId="77777777" w:rsidR="006F0907" w:rsidRPr="007F697A" w:rsidRDefault="006F0907" w:rsidP="009B670D">
            <w:pPr>
              <w:jc w:val="center"/>
              <w:rPr>
                <w:sz w:val="20"/>
                <w:szCs w:val="20"/>
              </w:rPr>
            </w:pPr>
          </w:p>
        </w:tc>
      </w:tr>
      <w:tr w:rsidR="006F0907" w:rsidRPr="007F697A" w14:paraId="2D284D26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C8077" w14:textId="77777777" w:rsidR="006F0907" w:rsidRPr="007F697A" w:rsidRDefault="006F0907" w:rsidP="009B670D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94612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Decreased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20F82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9C884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0.77–1.47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E4513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CAA91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0.58–1.17</w:t>
            </w:r>
          </w:p>
        </w:tc>
      </w:tr>
      <w:tr w:rsidR="006F0907" w:rsidRPr="007F697A" w14:paraId="404D72B8" w14:textId="77777777" w:rsidTr="006F090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487CA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A3A2E" w14:textId="77777777" w:rsidR="006F0907" w:rsidRPr="007F697A" w:rsidRDefault="006F0907" w:rsidP="009B670D">
            <w:pPr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Increased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6E2D6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</w:t>
            </w:r>
            <w:ins w:id="23" w:author="Martin Tušl" w:date="2021-02-17T14:57:00Z">
              <w:r>
                <w:rPr>
                  <w:color w:val="000000"/>
                  <w:sz w:val="20"/>
                  <w:szCs w:val="20"/>
                </w:rPr>
                <w:t>.00</w:t>
              </w:r>
            </w:ins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08E356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0.80–1.24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0651E7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1.06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0E7E7" w14:textId="77777777" w:rsidR="006F0907" w:rsidRPr="007F697A" w:rsidRDefault="006F0907" w:rsidP="009B670D">
            <w:pPr>
              <w:jc w:val="center"/>
              <w:rPr>
                <w:color w:val="000000"/>
                <w:sz w:val="20"/>
                <w:szCs w:val="20"/>
              </w:rPr>
            </w:pPr>
            <w:r w:rsidRPr="007F697A">
              <w:rPr>
                <w:color w:val="000000"/>
                <w:sz w:val="20"/>
                <w:szCs w:val="20"/>
              </w:rPr>
              <w:t>0.84–1.33</w:t>
            </w:r>
          </w:p>
        </w:tc>
      </w:tr>
    </w:tbl>
    <w:p w14:paraId="7D34708C" w14:textId="77777777" w:rsidR="006F0907" w:rsidRPr="007F697A" w:rsidRDefault="006F0907" w:rsidP="006F0907">
      <w:pPr>
        <w:rPr>
          <w:sz w:val="20"/>
          <w:szCs w:val="20"/>
        </w:rPr>
      </w:pPr>
      <w:r w:rsidRPr="007F697A">
        <w:rPr>
          <w:sz w:val="20"/>
          <w:szCs w:val="20"/>
        </w:rPr>
        <w:t xml:space="preserve">Note: </w:t>
      </w:r>
      <w:r w:rsidRPr="007F697A">
        <w:rPr>
          <w:i/>
          <w:sz w:val="20"/>
          <w:szCs w:val="20"/>
        </w:rPr>
        <w:t>N</w:t>
      </w:r>
      <w:r w:rsidRPr="007F697A">
        <w:rPr>
          <w:sz w:val="20"/>
          <w:szCs w:val="20"/>
        </w:rPr>
        <w:t xml:space="preserve"> = 2,118</w:t>
      </w:r>
    </w:p>
    <w:p w14:paraId="5FCE9927" w14:textId="77777777" w:rsidR="006F0907" w:rsidRPr="007F697A" w:rsidRDefault="006F0907" w:rsidP="006F0907">
      <w:pPr>
        <w:jc w:val="both"/>
        <w:rPr>
          <w:sz w:val="20"/>
          <w:szCs w:val="20"/>
        </w:rPr>
      </w:pPr>
      <w:r w:rsidRPr="007F697A">
        <w:rPr>
          <w:sz w:val="20"/>
          <w:szCs w:val="20"/>
        </w:rPr>
        <w:t xml:space="preserve">* </w:t>
      </w:r>
      <w:r w:rsidRPr="001E5592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 w:rsidRPr="007F697A">
        <w:rPr>
          <w:sz w:val="20"/>
          <w:szCs w:val="20"/>
        </w:rPr>
        <w:t xml:space="preserve">&lt; 0.05, ** </w:t>
      </w:r>
      <w:r w:rsidRPr="001E5592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 w:rsidRPr="007F697A">
        <w:rPr>
          <w:sz w:val="20"/>
          <w:szCs w:val="20"/>
        </w:rPr>
        <w:t xml:space="preserve">&lt; 0.01, *** </w:t>
      </w:r>
      <w:r w:rsidRPr="001E5592">
        <w:rPr>
          <w:i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 w:rsidRPr="007F697A">
        <w:rPr>
          <w:sz w:val="20"/>
          <w:szCs w:val="20"/>
        </w:rPr>
        <w:t>&lt; 0.001</w:t>
      </w:r>
    </w:p>
    <w:p w14:paraId="1A6D0717" w14:textId="603D952B" w:rsidR="006F0907" w:rsidRDefault="006F0907">
      <w:r w:rsidRPr="007F697A">
        <w:rPr>
          <w:sz w:val="20"/>
          <w:szCs w:val="20"/>
        </w:rPr>
        <w:t>Controlled for gender, age, country, and living situation</w:t>
      </w:r>
      <w:bookmarkStart w:id="24" w:name="_GoBack"/>
      <w:bookmarkEnd w:id="24"/>
    </w:p>
    <w:sectPr w:rsidR="006F0907" w:rsidSect="00C36F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Tušl">
    <w15:presenceInfo w15:providerId="None" w15:userId="Martin Tuš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07"/>
    <w:rsid w:val="006F0907"/>
    <w:rsid w:val="00883084"/>
    <w:rsid w:val="00BB2157"/>
    <w:rsid w:val="00C36F5A"/>
    <w:rsid w:val="00E8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6B2C7"/>
  <w15:chartTrackingRefBased/>
  <w15:docId w15:val="{AC7851C1-D78C-D640-B9E4-454D402D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9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90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0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Tušl</dc:creator>
  <cp:keywords/>
  <dc:description/>
  <cp:lastModifiedBy>Martin Tušl</cp:lastModifiedBy>
  <cp:revision>1</cp:revision>
  <dcterms:created xsi:type="dcterms:W3CDTF">2021-02-25T07:53:00Z</dcterms:created>
  <dcterms:modified xsi:type="dcterms:W3CDTF">2021-02-25T08:00:00Z</dcterms:modified>
</cp:coreProperties>
</file>