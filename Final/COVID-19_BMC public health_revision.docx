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52E1B" w14:textId="522DB103" w:rsidR="00B26E04" w:rsidRPr="00B26E04" w:rsidRDefault="00B26E04" w:rsidP="00B26E04">
      <w:pPr>
        <w:spacing w:line="480" w:lineRule="auto"/>
        <w:jc w:val="center"/>
        <w:rPr>
          <w:bCs/>
          <w:sz w:val="22"/>
          <w:szCs w:val="22"/>
        </w:rPr>
      </w:pPr>
      <w:r w:rsidRPr="00B26E04">
        <w:rPr>
          <w:bCs/>
          <w:sz w:val="22"/>
          <w:szCs w:val="22"/>
        </w:rPr>
        <w:t xml:space="preserve">Impact of the COVID-19 crisis on work and private life, mental well-being and self-rated health in German and Swiss employees: a cross-sectional </w:t>
      </w:r>
      <w:del w:id="0" w:author="Martin Tušl" w:date="2021-02-16T14:34:00Z">
        <w:r w:rsidRPr="00B26E04" w:rsidDel="00FD1F5C">
          <w:rPr>
            <w:bCs/>
            <w:sz w:val="22"/>
            <w:szCs w:val="22"/>
          </w:rPr>
          <w:delText>study</w:delText>
        </w:r>
      </w:del>
      <w:ins w:id="1" w:author="Martin Tušl" w:date="2021-02-16T14:34:00Z">
        <w:r w:rsidR="00FD1F5C">
          <w:rPr>
            <w:bCs/>
            <w:sz w:val="22"/>
            <w:szCs w:val="22"/>
          </w:rPr>
          <w:t xml:space="preserve">online </w:t>
        </w:r>
      </w:ins>
      <w:ins w:id="2" w:author="Martin Tušl" w:date="2021-02-17T14:27:00Z">
        <w:r w:rsidR="008C0704">
          <w:rPr>
            <w:bCs/>
            <w:sz w:val="22"/>
            <w:szCs w:val="22"/>
          </w:rPr>
          <w:t>survey</w:t>
        </w:r>
      </w:ins>
    </w:p>
    <w:p w14:paraId="3E74024E" w14:textId="1BC65D59" w:rsidR="00B26E04" w:rsidRPr="00B26E04" w:rsidRDefault="00B26E04" w:rsidP="00B91DFA">
      <w:pPr>
        <w:spacing w:line="480" w:lineRule="auto"/>
        <w:jc w:val="center"/>
        <w:rPr>
          <w:bCs/>
          <w:sz w:val="22"/>
          <w:szCs w:val="22"/>
        </w:rPr>
      </w:pPr>
    </w:p>
    <w:p w14:paraId="23F7CE77" w14:textId="77DFC118" w:rsidR="00B26E04" w:rsidRDefault="00B26E04" w:rsidP="00B91DFA">
      <w:pPr>
        <w:spacing w:line="480" w:lineRule="auto"/>
        <w:jc w:val="center"/>
        <w:rPr>
          <w:bCs/>
          <w:sz w:val="22"/>
          <w:szCs w:val="22"/>
          <w:vertAlign w:val="superscript"/>
          <w:lang w:val="cs-CZ"/>
        </w:rPr>
      </w:pPr>
      <w:proofErr w:type="spellStart"/>
      <w:r>
        <w:rPr>
          <w:bCs/>
          <w:sz w:val="22"/>
          <w:szCs w:val="22"/>
          <w:lang w:val="cs-CZ"/>
        </w:rPr>
        <w:t>Authors</w:t>
      </w:r>
      <w:proofErr w:type="spellEnd"/>
      <w:r>
        <w:rPr>
          <w:bCs/>
          <w:sz w:val="22"/>
          <w:szCs w:val="22"/>
          <w:lang w:val="cs-CZ"/>
        </w:rPr>
        <w:t xml:space="preserve">: Martin </w:t>
      </w:r>
      <w:proofErr w:type="spellStart"/>
      <w:r w:rsidRPr="00B26E04">
        <w:rPr>
          <w:bCs/>
          <w:sz w:val="22"/>
          <w:szCs w:val="22"/>
          <w:lang w:val="cs-CZ"/>
        </w:rPr>
        <w:t>Tu</w:t>
      </w:r>
      <w:r>
        <w:rPr>
          <w:bCs/>
          <w:sz w:val="22"/>
          <w:szCs w:val="22"/>
          <w:lang w:val="cs-CZ"/>
        </w:rPr>
        <w:t>šl</w:t>
      </w:r>
      <w:r>
        <w:rPr>
          <w:bCs/>
          <w:sz w:val="22"/>
          <w:szCs w:val="22"/>
          <w:vertAlign w:val="superscript"/>
          <w:lang w:val="cs-CZ"/>
        </w:rPr>
        <w:t>a</w:t>
      </w:r>
      <w:proofErr w:type="spellEnd"/>
      <w:r>
        <w:rPr>
          <w:bCs/>
          <w:sz w:val="22"/>
          <w:szCs w:val="22"/>
          <w:lang w:val="cs-CZ"/>
        </w:rPr>
        <w:t xml:space="preserve">, Rebecca </w:t>
      </w:r>
      <w:proofErr w:type="spellStart"/>
      <w:r>
        <w:rPr>
          <w:bCs/>
          <w:sz w:val="22"/>
          <w:szCs w:val="22"/>
          <w:lang w:val="cs-CZ"/>
        </w:rPr>
        <w:t>Brauchli</w:t>
      </w:r>
      <w:r>
        <w:rPr>
          <w:bCs/>
          <w:sz w:val="22"/>
          <w:szCs w:val="22"/>
          <w:vertAlign w:val="superscript"/>
          <w:lang w:val="cs-CZ"/>
        </w:rPr>
        <w:t>a</w:t>
      </w:r>
      <w:proofErr w:type="spellEnd"/>
      <w:r>
        <w:rPr>
          <w:bCs/>
          <w:sz w:val="22"/>
          <w:szCs w:val="22"/>
          <w:lang w:val="cs-CZ"/>
        </w:rPr>
        <w:t xml:space="preserve">, Philipp </w:t>
      </w:r>
      <w:proofErr w:type="spellStart"/>
      <w:r>
        <w:rPr>
          <w:bCs/>
          <w:sz w:val="22"/>
          <w:szCs w:val="22"/>
          <w:lang w:val="cs-CZ"/>
        </w:rPr>
        <w:t>Kerksieck</w:t>
      </w:r>
      <w:r>
        <w:rPr>
          <w:bCs/>
          <w:sz w:val="22"/>
          <w:szCs w:val="22"/>
          <w:vertAlign w:val="superscript"/>
          <w:lang w:val="cs-CZ"/>
        </w:rPr>
        <w:t>a</w:t>
      </w:r>
      <w:proofErr w:type="spellEnd"/>
      <w:r>
        <w:rPr>
          <w:bCs/>
          <w:sz w:val="22"/>
          <w:szCs w:val="22"/>
          <w:lang w:val="cs-CZ"/>
        </w:rPr>
        <w:t>, Georg Friedrich Bauer</w:t>
      </w:r>
      <w:r>
        <w:rPr>
          <w:bCs/>
          <w:sz w:val="22"/>
          <w:szCs w:val="22"/>
          <w:vertAlign w:val="superscript"/>
          <w:lang w:val="cs-CZ"/>
        </w:rPr>
        <w:t>a</w:t>
      </w:r>
    </w:p>
    <w:p w14:paraId="567ED523" w14:textId="61244337" w:rsidR="00B26E04" w:rsidRDefault="00B26E04" w:rsidP="00B91DFA">
      <w:pPr>
        <w:spacing w:line="480" w:lineRule="auto"/>
        <w:jc w:val="center"/>
        <w:rPr>
          <w:bCs/>
          <w:sz w:val="22"/>
          <w:szCs w:val="22"/>
          <w:lang w:val="cs-CZ"/>
        </w:rPr>
      </w:pPr>
    </w:p>
    <w:p w14:paraId="579E32A3" w14:textId="77777777" w:rsidR="003C785B" w:rsidRDefault="003C785B" w:rsidP="00B26E04">
      <w:pPr>
        <w:spacing w:line="480" w:lineRule="auto"/>
        <w:rPr>
          <w:bCs/>
          <w:sz w:val="22"/>
          <w:szCs w:val="22"/>
          <w:vertAlign w:val="superscript"/>
          <w:lang w:val="cs-CZ"/>
        </w:rPr>
      </w:pPr>
    </w:p>
    <w:p w14:paraId="473379C2" w14:textId="20C887C6" w:rsidR="00B26E04" w:rsidRDefault="00B26E04" w:rsidP="00B26E04">
      <w:pPr>
        <w:spacing w:line="480" w:lineRule="auto"/>
        <w:rPr>
          <w:bCs/>
          <w:sz w:val="22"/>
          <w:szCs w:val="22"/>
          <w:lang w:val="cs-CZ"/>
        </w:rPr>
      </w:pPr>
      <w:proofErr w:type="spellStart"/>
      <w:r>
        <w:rPr>
          <w:bCs/>
          <w:sz w:val="22"/>
          <w:szCs w:val="22"/>
          <w:vertAlign w:val="superscript"/>
          <w:lang w:val="cs-CZ"/>
        </w:rPr>
        <w:t>a</w:t>
      </w:r>
      <w:r w:rsidRPr="00B26E04">
        <w:rPr>
          <w:bCs/>
          <w:sz w:val="22"/>
          <w:szCs w:val="22"/>
          <w:lang w:val="cs-CZ"/>
        </w:rPr>
        <w:t>Public</w:t>
      </w:r>
      <w:proofErr w:type="spellEnd"/>
      <w:r w:rsidRPr="00B26E04">
        <w:rPr>
          <w:bCs/>
          <w:sz w:val="22"/>
          <w:szCs w:val="22"/>
          <w:lang w:val="cs-CZ"/>
        </w:rPr>
        <w:t xml:space="preserve"> and </w:t>
      </w:r>
      <w:proofErr w:type="spellStart"/>
      <w:r w:rsidRPr="00B26E04">
        <w:rPr>
          <w:bCs/>
          <w:sz w:val="22"/>
          <w:szCs w:val="22"/>
          <w:lang w:val="cs-CZ"/>
        </w:rPr>
        <w:t>Organizational</w:t>
      </w:r>
      <w:proofErr w:type="spellEnd"/>
      <w:r w:rsidRPr="00B26E04">
        <w:rPr>
          <w:bCs/>
          <w:sz w:val="22"/>
          <w:szCs w:val="22"/>
          <w:lang w:val="cs-CZ"/>
        </w:rPr>
        <w:t xml:space="preserve"> </w:t>
      </w:r>
      <w:proofErr w:type="spellStart"/>
      <w:r w:rsidRPr="00B26E04">
        <w:rPr>
          <w:bCs/>
          <w:sz w:val="22"/>
          <w:szCs w:val="22"/>
          <w:lang w:val="cs-CZ"/>
        </w:rPr>
        <w:t>Health</w:t>
      </w:r>
      <w:proofErr w:type="spellEnd"/>
      <w:r>
        <w:rPr>
          <w:bCs/>
          <w:sz w:val="22"/>
          <w:szCs w:val="22"/>
          <w:lang w:val="cs-CZ"/>
        </w:rPr>
        <w:t xml:space="preserve">, </w:t>
      </w:r>
      <w:r w:rsidRPr="00B26E04">
        <w:rPr>
          <w:bCs/>
          <w:sz w:val="22"/>
          <w:szCs w:val="22"/>
          <w:lang w:val="cs-CZ"/>
        </w:rPr>
        <w:t xml:space="preserve">Epidemiology, </w:t>
      </w:r>
      <w:proofErr w:type="spellStart"/>
      <w:r w:rsidRPr="00B26E04">
        <w:rPr>
          <w:bCs/>
          <w:sz w:val="22"/>
          <w:szCs w:val="22"/>
          <w:lang w:val="cs-CZ"/>
        </w:rPr>
        <w:t>Biostatistics</w:t>
      </w:r>
      <w:proofErr w:type="spellEnd"/>
      <w:r w:rsidRPr="00B26E04">
        <w:rPr>
          <w:bCs/>
          <w:sz w:val="22"/>
          <w:szCs w:val="22"/>
          <w:lang w:val="cs-CZ"/>
        </w:rPr>
        <w:t xml:space="preserve"> and </w:t>
      </w:r>
      <w:proofErr w:type="spellStart"/>
      <w:r w:rsidRPr="00B26E04">
        <w:rPr>
          <w:bCs/>
          <w:sz w:val="22"/>
          <w:szCs w:val="22"/>
          <w:lang w:val="cs-CZ"/>
        </w:rPr>
        <w:t>Prevention</w:t>
      </w:r>
      <w:proofErr w:type="spellEnd"/>
      <w:r w:rsidRPr="00B26E04">
        <w:rPr>
          <w:bCs/>
          <w:sz w:val="22"/>
          <w:szCs w:val="22"/>
          <w:lang w:val="cs-CZ"/>
        </w:rPr>
        <w:t xml:space="preserve"> Institute</w:t>
      </w:r>
      <w:r>
        <w:rPr>
          <w:bCs/>
          <w:sz w:val="22"/>
          <w:szCs w:val="22"/>
          <w:lang w:val="cs-CZ"/>
        </w:rPr>
        <w:t>,</w:t>
      </w:r>
      <w:r w:rsidRPr="00B26E04">
        <w:rPr>
          <w:bCs/>
          <w:sz w:val="22"/>
          <w:szCs w:val="22"/>
          <w:lang w:val="cs-CZ"/>
        </w:rPr>
        <w:t xml:space="preserve"> University </w:t>
      </w:r>
      <w:proofErr w:type="spellStart"/>
      <w:r w:rsidRPr="00B26E04">
        <w:rPr>
          <w:bCs/>
          <w:sz w:val="22"/>
          <w:szCs w:val="22"/>
          <w:lang w:val="cs-CZ"/>
        </w:rPr>
        <w:t>of</w:t>
      </w:r>
      <w:proofErr w:type="spellEnd"/>
      <w:r w:rsidRPr="00B26E04">
        <w:rPr>
          <w:bCs/>
          <w:sz w:val="22"/>
          <w:szCs w:val="22"/>
          <w:lang w:val="cs-CZ"/>
        </w:rPr>
        <w:t xml:space="preserve"> </w:t>
      </w:r>
      <w:proofErr w:type="spellStart"/>
      <w:r w:rsidRPr="00B26E04">
        <w:rPr>
          <w:bCs/>
          <w:sz w:val="22"/>
          <w:szCs w:val="22"/>
          <w:lang w:val="cs-CZ"/>
        </w:rPr>
        <w:t>Zurich</w:t>
      </w:r>
      <w:proofErr w:type="spellEnd"/>
      <w:r>
        <w:rPr>
          <w:bCs/>
          <w:sz w:val="22"/>
          <w:szCs w:val="22"/>
          <w:lang w:val="cs-CZ"/>
        </w:rPr>
        <w:t>,</w:t>
      </w:r>
      <w:r w:rsidRPr="00B26E04">
        <w:rPr>
          <w:bCs/>
          <w:sz w:val="22"/>
          <w:szCs w:val="22"/>
          <w:lang w:val="cs-CZ"/>
        </w:rPr>
        <w:t xml:space="preserve"> </w:t>
      </w:r>
      <w:proofErr w:type="spellStart"/>
      <w:r w:rsidRPr="00B26E04">
        <w:rPr>
          <w:bCs/>
          <w:sz w:val="22"/>
          <w:szCs w:val="22"/>
          <w:lang w:val="cs-CZ"/>
        </w:rPr>
        <w:t>Hirschengraben</w:t>
      </w:r>
      <w:proofErr w:type="spellEnd"/>
      <w:r w:rsidRPr="00B26E04">
        <w:rPr>
          <w:bCs/>
          <w:sz w:val="22"/>
          <w:szCs w:val="22"/>
          <w:lang w:val="cs-CZ"/>
        </w:rPr>
        <w:t xml:space="preserve"> 84 CH-8001 </w:t>
      </w:r>
      <w:proofErr w:type="spellStart"/>
      <w:r w:rsidRPr="00B26E04">
        <w:rPr>
          <w:bCs/>
          <w:sz w:val="22"/>
          <w:szCs w:val="22"/>
          <w:lang w:val="cs-CZ"/>
        </w:rPr>
        <w:t>Z</w:t>
      </w:r>
      <w:r w:rsidR="00391D0C">
        <w:rPr>
          <w:bCs/>
          <w:sz w:val="22"/>
          <w:szCs w:val="22"/>
          <w:lang w:val="cs-CZ"/>
        </w:rPr>
        <w:t>u</w:t>
      </w:r>
      <w:r w:rsidRPr="00B26E04">
        <w:rPr>
          <w:bCs/>
          <w:sz w:val="22"/>
          <w:szCs w:val="22"/>
          <w:lang w:val="cs-CZ"/>
        </w:rPr>
        <w:t>rich</w:t>
      </w:r>
      <w:proofErr w:type="spellEnd"/>
      <w:r>
        <w:rPr>
          <w:bCs/>
          <w:sz w:val="22"/>
          <w:szCs w:val="22"/>
          <w:lang w:val="cs-CZ"/>
        </w:rPr>
        <w:t xml:space="preserve">, </w:t>
      </w:r>
      <w:proofErr w:type="spellStart"/>
      <w:r>
        <w:rPr>
          <w:bCs/>
          <w:sz w:val="22"/>
          <w:szCs w:val="22"/>
          <w:lang w:val="cs-CZ"/>
        </w:rPr>
        <w:t>Switzerland</w:t>
      </w:r>
      <w:proofErr w:type="spellEnd"/>
    </w:p>
    <w:p w14:paraId="60792D75" w14:textId="225E282F" w:rsidR="00B26E04" w:rsidRDefault="00B26E04" w:rsidP="00B26E04">
      <w:pPr>
        <w:spacing w:line="480" w:lineRule="auto"/>
        <w:rPr>
          <w:bCs/>
          <w:sz w:val="22"/>
          <w:szCs w:val="22"/>
          <w:lang w:val="cs-CZ"/>
        </w:rPr>
      </w:pPr>
    </w:p>
    <w:p w14:paraId="79E1AC83" w14:textId="764F8326" w:rsidR="00B26E04" w:rsidRPr="00B26E04" w:rsidRDefault="00B26E04" w:rsidP="00B26E04">
      <w:pPr>
        <w:spacing w:line="480" w:lineRule="auto"/>
        <w:rPr>
          <w:bCs/>
          <w:sz w:val="22"/>
          <w:szCs w:val="22"/>
        </w:rPr>
      </w:pPr>
      <w:proofErr w:type="spellStart"/>
      <w:r>
        <w:rPr>
          <w:bCs/>
          <w:sz w:val="22"/>
          <w:szCs w:val="22"/>
          <w:lang w:val="cs-CZ"/>
        </w:rPr>
        <w:t>Corresponding</w:t>
      </w:r>
      <w:proofErr w:type="spellEnd"/>
      <w:r>
        <w:rPr>
          <w:bCs/>
          <w:sz w:val="22"/>
          <w:szCs w:val="22"/>
          <w:lang w:val="cs-CZ"/>
        </w:rPr>
        <w:t xml:space="preserve"> </w:t>
      </w:r>
      <w:proofErr w:type="spellStart"/>
      <w:r>
        <w:rPr>
          <w:bCs/>
          <w:sz w:val="22"/>
          <w:szCs w:val="22"/>
          <w:lang w:val="cs-CZ"/>
        </w:rPr>
        <w:t>author</w:t>
      </w:r>
      <w:proofErr w:type="spellEnd"/>
      <w:r>
        <w:rPr>
          <w:bCs/>
          <w:sz w:val="22"/>
          <w:szCs w:val="22"/>
          <w:lang w:val="cs-CZ"/>
        </w:rPr>
        <w:t xml:space="preserve">: Martin Tušl, tel.: </w:t>
      </w:r>
      <w:r w:rsidRPr="00B26E04">
        <w:rPr>
          <w:bCs/>
          <w:sz w:val="22"/>
          <w:szCs w:val="22"/>
          <w:lang w:val="cs-CZ"/>
        </w:rPr>
        <w:t>+41 44 63 44850</w:t>
      </w:r>
      <w:r>
        <w:rPr>
          <w:bCs/>
          <w:sz w:val="22"/>
          <w:szCs w:val="22"/>
          <w:lang w:val="cs-CZ"/>
        </w:rPr>
        <w:t>, email: martin.tusl@uzh.ch</w:t>
      </w:r>
    </w:p>
    <w:p w14:paraId="11384774" w14:textId="156CBCA2" w:rsidR="00B26E04" w:rsidRPr="00B26E04" w:rsidRDefault="00B26E04" w:rsidP="00B26E04">
      <w:pPr>
        <w:spacing w:line="480" w:lineRule="auto"/>
        <w:rPr>
          <w:bCs/>
          <w:sz w:val="22"/>
          <w:szCs w:val="22"/>
        </w:rPr>
      </w:pPr>
    </w:p>
    <w:p w14:paraId="1D28B567" w14:textId="77777777" w:rsidR="00B26E04" w:rsidRPr="00B26E04" w:rsidRDefault="00B26E04" w:rsidP="00B91DFA">
      <w:pPr>
        <w:spacing w:line="480" w:lineRule="auto"/>
        <w:jc w:val="center"/>
        <w:rPr>
          <w:b/>
          <w:bCs/>
          <w:sz w:val="22"/>
          <w:szCs w:val="22"/>
        </w:rPr>
      </w:pPr>
    </w:p>
    <w:p w14:paraId="38082E3C" w14:textId="77777777" w:rsidR="00B26E04" w:rsidRPr="00B26E04" w:rsidRDefault="00B26E04" w:rsidP="00B91DFA">
      <w:pPr>
        <w:spacing w:line="480" w:lineRule="auto"/>
        <w:jc w:val="center"/>
        <w:rPr>
          <w:b/>
          <w:bCs/>
          <w:sz w:val="22"/>
          <w:szCs w:val="22"/>
        </w:rPr>
      </w:pPr>
    </w:p>
    <w:p w14:paraId="6B1DA483" w14:textId="77777777" w:rsidR="00B26E04" w:rsidRPr="00B26E04" w:rsidRDefault="00B26E04" w:rsidP="00B91DFA">
      <w:pPr>
        <w:spacing w:line="480" w:lineRule="auto"/>
        <w:jc w:val="center"/>
        <w:rPr>
          <w:b/>
          <w:bCs/>
          <w:sz w:val="22"/>
          <w:szCs w:val="22"/>
        </w:rPr>
      </w:pPr>
    </w:p>
    <w:p w14:paraId="6BD3A806" w14:textId="77777777" w:rsidR="00B26E04" w:rsidRPr="00B26E04" w:rsidRDefault="00B26E04" w:rsidP="00B91DFA">
      <w:pPr>
        <w:spacing w:line="480" w:lineRule="auto"/>
        <w:jc w:val="center"/>
        <w:rPr>
          <w:b/>
          <w:bCs/>
          <w:sz w:val="22"/>
          <w:szCs w:val="22"/>
        </w:rPr>
      </w:pPr>
    </w:p>
    <w:p w14:paraId="35180CC0" w14:textId="77777777" w:rsidR="00B26E04" w:rsidRPr="00B26E04" w:rsidRDefault="00B26E04" w:rsidP="00B91DFA">
      <w:pPr>
        <w:spacing w:line="480" w:lineRule="auto"/>
        <w:jc w:val="center"/>
        <w:rPr>
          <w:b/>
          <w:bCs/>
          <w:sz w:val="22"/>
          <w:szCs w:val="22"/>
        </w:rPr>
      </w:pPr>
    </w:p>
    <w:p w14:paraId="7B58A2A0" w14:textId="77777777" w:rsidR="00B26E04" w:rsidRPr="00B26E04" w:rsidRDefault="00B26E04" w:rsidP="00B91DFA">
      <w:pPr>
        <w:spacing w:line="480" w:lineRule="auto"/>
        <w:jc w:val="center"/>
        <w:rPr>
          <w:b/>
          <w:bCs/>
          <w:sz w:val="22"/>
          <w:szCs w:val="22"/>
        </w:rPr>
      </w:pPr>
    </w:p>
    <w:p w14:paraId="0ACF1CD7" w14:textId="532BC2A9" w:rsidR="00B26E04" w:rsidRDefault="00B26E04" w:rsidP="00B91DFA">
      <w:pPr>
        <w:spacing w:line="480" w:lineRule="auto"/>
        <w:jc w:val="center"/>
        <w:rPr>
          <w:b/>
          <w:bCs/>
          <w:sz w:val="22"/>
          <w:szCs w:val="22"/>
        </w:rPr>
      </w:pPr>
    </w:p>
    <w:p w14:paraId="50D7B29F" w14:textId="34DA44D4" w:rsidR="003C785B" w:rsidRDefault="003C785B" w:rsidP="00B91DFA">
      <w:pPr>
        <w:spacing w:line="480" w:lineRule="auto"/>
        <w:jc w:val="center"/>
        <w:rPr>
          <w:b/>
          <w:bCs/>
          <w:sz w:val="22"/>
          <w:szCs w:val="22"/>
        </w:rPr>
      </w:pPr>
    </w:p>
    <w:p w14:paraId="348F5242" w14:textId="41584C26" w:rsidR="003C785B" w:rsidRDefault="003C785B" w:rsidP="00B91DFA">
      <w:pPr>
        <w:spacing w:line="480" w:lineRule="auto"/>
        <w:jc w:val="center"/>
        <w:rPr>
          <w:b/>
          <w:bCs/>
          <w:sz w:val="22"/>
          <w:szCs w:val="22"/>
        </w:rPr>
      </w:pPr>
    </w:p>
    <w:p w14:paraId="736E2970" w14:textId="5D8C6E0B" w:rsidR="003C785B" w:rsidRDefault="003C785B" w:rsidP="00B91DFA">
      <w:pPr>
        <w:spacing w:line="480" w:lineRule="auto"/>
        <w:jc w:val="center"/>
        <w:rPr>
          <w:b/>
          <w:bCs/>
          <w:sz w:val="22"/>
          <w:szCs w:val="22"/>
        </w:rPr>
      </w:pPr>
    </w:p>
    <w:p w14:paraId="6F6672B0" w14:textId="465837BB" w:rsidR="003C785B" w:rsidRDefault="003C785B" w:rsidP="00B91DFA">
      <w:pPr>
        <w:spacing w:line="480" w:lineRule="auto"/>
        <w:jc w:val="center"/>
        <w:rPr>
          <w:b/>
          <w:bCs/>
          <w:sz w:val="22"/>
          <w:szCs w:val="22"/>
        </w:rPr>
      </w:pPr>
    </w:p>
    <w:p w14:paraId="415EED48" w14:textId="01ECB5CC" w:rsidR="003C785B" w:rsidRDefault="003C785B" w:rsidP="00B91DFA">
      <w:pPr>
        <w:spacing w:line="480" w:lineRule="auto"/>
        <w:jc w:val="center"/>
        <w:rPr>
          <w:b/>
          <w:bCs/>
          <w:sz w:val="22"/>
          <w:szCs w:val="22"/>
        </w:rPr>
      </w:pPr>
    </w:p>
    <w:p w14:paraId="71070B61" w14:textId="5C06284E" w:rsidR="003C785B" w:rsidRDefault="003C785B" w:rsidP="00B91DFA">
      <w:pPr>
        <w:spacing w:line="480" w:lineRule="auto"/>
        <w:jc w:val="center"/>
        <w:rPr>
          <w:b/>
          <w:bCs/>
          <w:sz w:val="22"/>
          <w:szCs w:val="22"/>
        </w:rPr>
      </w:pPr>
    </w:p>
    <w:p w14:paraId="73450D60" w14:textId="0C1AEF85" w:rsidR="003C785B" w:rsidRDefault="003C785B" w:rsidP="00B91DFA">
      <w:pPr>
        <w:spacing w:line="480" w:lineRule="auto"/>
        <w:jc w:val="center"/>
        <w:rPr>
          <w:b/>
          <w:bCs/>
          <w:sz w:val="22"/>
          <w:szCs w:val="22"/>
        </w:rPr>
      </w:pPr>
    </w:p>
    <w:p w14:paraId="00636C7B" w14:textId="77777777" w:rsidR="003C785B" w:rsidRPr="00B26E04" w:rsidRDefault="003C785B" w:rsidP="00B91DFA">
      <w:pPr>
        <w:spacing w:line="480" w:lineRule="auto"/>
        <w:jc w:val="center"/>
        <w:rPr>
          <w:b/>
          <w:bCs/>
          <w:sz w:val="22"/>
          <w:szCs w:val="22"/>
        </w:rPr>
      </w:pPr>
    </w:p>
    <w:p w14:paraId="55F8B3EB" w14:textId="77777777" w:rsidR="00B26E04" w:rsidRPr="00B26E04" w:rsidRDefault="00B26E04" w:rsidP="00B91DFA">
      <w:pPr>
        <w:spacing w:line="480" w:lineRule="auto"/>
        <w:jc w:val="center"/>
        <w:rPr>
          <w:b/>
          <w:bCs/>
          <w:sz w:val="22"/>
          <w:szCs w:val="22"/>
        </w:rPr>
      </w:pPr>
    </w:p>
    <w:p w14:paraId="6109BEF1" w14:textId="77777777" w:rsidR="00B26E04" w:rsidRPr="00B26E04" w:rsidRDefault="00B26E04" w:rsidP="00B91DFA">
      <w:pPr>
        <w:spacing w:line="480" w:lineRule="auto"/>
        <w:jc w:val="center"/>
        <w:rPr>
          <w:b/>
          <w:bCs/>
          <w:sz w:val="22"/>
          <w:szCs w:val="22"/>
        </w:rPr>
      </w:pPr>
    </w:p>
    <w:p w14:paraId="04C88DB7" w14:textId="7E3EC7EC" w:rsidR="00264207" w:rsidRPr="00F1521B" w:rsidRDefault="00264207" w:rsidP="00C41CD7">
      <w:pPr>
        <w:spacing w:line="480" w:lineRule="auto"/>
        <w:rPr>
          <w:sz w:val="22"/>
          <w:szCs w:val="22"/>
        </w:rPr>
      </w:pPr>
      <w:r w:rsidRPr="00F1521B">
        <w:rPr>
          <w:b/>
          <w:sz w:val="22"/>
          <w:szCs w:val="22"/>
        </w:rPr>
        <w:lastRenderedPageBreak/>
        <w:t>ABSTRACT</w:t>
      </w:r>
    </w:p>
    <w:p w14:paraId="2E697DE8" w14:textId="38FCED8A" w:rsidR="008D3DD5" w:rsidRPr="00F1521B" w:rsidRDefault="008D3DD5" w:rsidP="00C03BCB">
      <w:pPr>
        <w:spacing w:line="480" w:lineRule="auto"/>
        <w:rPr>
          <w:color w:val="000000" w:themeColor="text1"/>
          <w:sz w:val="22"/>
          <w:szCs w:val="22"/>
        </w:rPr>
      </w:pPr>
      <w:bookmarkStart w:id="3" w:name="_Hlk59187060"/>
      <w:r w:rsidRPr="00F1521B">
        <w:rPr>
          <w:b/>
          <w:color w:val="000000" w:themeColor="text1"/>
          <w:sz w:val="22"/>
          <w:szCs w:val="22"/>
        </w:rPr>
        <w:t>Background:</w:t>
      </w:r>
      <w:r w:rsidR="002B4499" w:rsidRPr="00F1521B">
        <w:rPr>
          <w:b/>
          <w:color w:val="000000" w:themeColor="text1"/>
          <w:sz w:val="22"/>
          <w:szCs w:val="22"/>
        </w:rPr>
        <w:t xml:space="preserve"> </w:t>
      </w:r>
      <w:r w:rsidR="002B4499" w:rsidRPr="00F1521B">
        <w:rPr>
          <w:color w:val="000000" w:themeColor="text1"/>
          <w:sz w:val="22"/>
          <w:szCs w:val="22"/>
        </w:rPr>
        <w:t>The</w:t>
      </w:r>
      <w:r w:rsidRPr="00F1521B">
        <w:rPr>
          <w:color w:val="000000" w:themeColor="text1"/>
          <w:sz w:val="22"/>
          <w:szCs w:val="22"/>
        </w:rPr>
        <w:t xml:space="preserve"> COVID-19 </w:t>
      </w:r>
      <w:r w:rsidR="002E46C5">
        <w:rPr>
          <w:color w:val="000000" w:themeColor="text1"/>
          <w:sz w:val="22"/>
          <w:szCs w:val="22"/>
        </w:rPr>
        <w:t>crisis has</w:t>
      </w:r>
      <w:r w:rsidRPr="00F1521B">
        <w:rPr>
          <w:color w:val="000000" w:themeColor="text1"/>
          <w:sz w:val="22"/>
          <w:szCs w:val="22"/>
        </w:rPr>
        <w:t xml:space="preserve"> radically changed the way people live and work. While most studies have focused on </w:t>
      </w:r>
      <w:r w:rsidR="007E2429" w:rsidRPr="00F1521B">
        <w:rPr>
          <w:color w:val="000000" w:themeColor="text1"/>
          <w:sz w:val="22"/>
          <w:szCs w:val="22"/>
        </w:rPr>
        <w:t>pre</w:t>
      </w:r>
      <w:r w:rsidR="00447E4D" w:rsidRPr="00F1521B">
        <w:rPr>
          <w:color w:val="000000" w:themeColor="text1"/>
          <w:sz w:val="22"/>
          <w:szCs w:val="22"/>
        </w:rPr>
        <w:t>vailing</w:t>
      </w:r>
      <w:r w:rsidR="007E2429" w:rsidRPr="00F1521B">
        <w:rPr>
          <w:color w:val="000000" w:themeColor="text1"/>
          <w:sz w:val="22"/>
          <w:szCs w:val="22"/>
        </w:rPr>
        <w:t xml:space="preserve"> </w:t>
      </w:r>
      <w:r w:rsidRPr="00F1521B">
        <w:rPr>
          <w:color w:val="000000" w:themeColor="text1"/>
          <w:sz w:val="22"/>
          <w:szCs w:val="22"/>
        </w:rPr>
        <w:t xml:space="preserve">negative consequences, </w:t>
      </w:r>
      <w:r w:rsidR="00BF3642" w:rsidRPr="00F1521B">
        <w:rPr>
          <w:color w:val="000000" w:themeColor="text1"/>
          <w:sz w:val="22"/>
          <w:szCs w:val="22"/>
        </w:rPr>
        <w:t xml:space="preserve">potential positive </w:t>
      </w:r>
      <w:r w:rsidR="00263689" w:rsidRPr="00F1521B">
        <w:rPr>
          <w:color w:val="000000" w:themeColor="text1"/>
          <w:sz w:val="22"/>
          <w:szCs w:val="22"/>
        </w:rPr>
        <w:t xml:space="preserve">shifts </w:t>
      </w:r>
      <w:r w:rsidR="000A72F3" w:rsidRPr="00F1521B">
        <w:rPr>
          <w:color w:val="000000" w:themeColor="text1"/>
          <w:sz w:val="22"/>
          <w:szCs w:val="22"/>
        </w:rPr>
        <w:t>in</w:t>
      </w:r>
      <w:r w:rsidR="00A16F70" w:rsidRPr="00F1521B">
        <w:rPr>
          <w:color w:val="000000" w:themeColor="text1"/>
          <w:sz w:val="22"/>
          <w:szCs w:val="22"/>
        </w:rPr>
        <w:t xml:space="preserve"> </w:t>
      </w:r>
      <w:r w:rsidR="00263689" w:rsidRPr="00F1521B">
        <w:rPr>
          <w:color w:val="000000" w:themeColor="text1"/>
          <w:sz w:val="22"/>
          <w:szCs w:val="22"/>
        </w:rPr>
        <w:t>everyday</w:t>
      </w:r>
      <w:r w:rsidR="00A16F70" w:rsidRPr="00F1521B">
        <w:rPr>
          <w:color w:val="000000" w:themeColor="text1"/>
          <w:sz w:val="22"/>
          <w:szCs w:val="22"/>
        </w:rPr>
        <w:t xml:space="preserve"> life</w:t>
      </w:r>
      <w:r w:rsidR="00C9681D" w:rsidRPr="00F1521B">
        <w:rPr>
          <w:color w:val="000000" w:themeColor="text1"/>
          <w:sz w:val="22"/>
          <w:szCs w:val="22"/>
        </w:rPr>
        <w:t xml:space="preserve"> have received less attention</w:t>
      </w:r>
      <w:r w:rsidRPr="00F1521B">
        <w:rPr>
          <w:color w:val="000000" w:themeColor="text1"/>
          <w:sz w:val="22"/>
          <w:szCs w:val="22"/>
        </w:rPr>
        <w:t xml:space="preserve">. </w:t>
      </w:r>
      <w:r w:rsidR="000A72F3" w:rsidRPr="00F1521B">
        <w:rPr>
          <w:color w:val="000000" w:themeColor="text1"/>
          <w:sz w:val="22"/>
          <w:szCs w:val="22"/>
        </w:rPr>
        <w:t>Thus, w</w:t>
      </w:r>
      <w:r w:rsidR="00AF2F29" w:rsidRPr="00F1521B">
        <w:rPr>
          <w:color w:val="000000" w:themeColor="text1"/>
          <w:sz w:val="22"/>
          <w:szCs w:val="22"/>
        </w:rPr>
        <w:t>e</w:t>
      </w:r>
      <w:r w:rsidR="007C274F" w:rsidRPr="00F1521B">
        <w:rPr>
          <w:color w:val="000000" w:themeColor="text1"/>
          <w:sz w:val="22"/>
          <w:szCs w:val="22"/>
        </w:rPr>
        <w:t xml:space="preserve"> </w:t>
      </w:r>
      <w:r w:rsidR="00E06FDD" w:rsidRPr="00F1521B">
        <w:rPr>
          <w:color w:val="000000" w:themeColor="text1"/>
          <w:sz w:val="22"/>
          <w:szCs w:val="22"/>
        </w:rPr>
        <w:t>examine</w:t>
      </w:r>
      <w:r w:rsidR="00E06FDD">
        <w:rPr>
          <w:color w:val="000000" w:themeColor="text1"/>
          <w:sz w:val="22"/>
          <w:szCs w:val="22"/>
        </w:rPr>
        <w:t>d</w:t>
      </w:r>
      <w:r w:rsidR="00E06FDD" w:rsidRPr="00F1521B">
        <w:rPr>
          <w:color w:val="000000" w:themeColor="text1"/>
          <w:sz w:val="22"/>
          <w:szCs w:val="22"/>
        </w:rPr>
        <w:t xml:space="preserve"> </w:t>
      </w:r>
      <w:r w:rsidR="00640C8A" w:rsidRPr="00F1521B">
        <w:rPr>
          <w:color w:val="000000" w:themeColor="text1"/>
          <w:sz w:val="22"/>
          <w:szCs w:val="22"/>
        </w:rPr>
        <w:t>the</w:t>
      </w:r>
      <w:r w:rsidR="00623885" w:rsidRPr="00F1521B">
        <w:rPr>
          <w:color w:val="000000" w:themeColor="text1"/>
          <w:sz w:val="22"/>
          <w:szCs w:val="22"/>
        </w:rPr>
        <w:t xml:space="preserve"> actual and perceived overall</w:t>
      </w:r>
      <w:r w:rsidR="00D6136E" w:rsidRPr="00F1521B">
        <w:rPr>
          <w:color w:val="000000" w:themeColor="text1"/>
          <w:sz w:val="22"/>
          <w:szCs w:val="22"/>
        </w:rPr>
        <w:t xml:space="preserve"> </w:t>
      </w:r>
      <w:r w:rsidR="00E361B1" w:rsidRPr="00F1521B">
        <w:rPr>
          <w:color w:val="000000" w:themeColor="text1"/>
          <w:sz w:val="22"/>
          <w:szCs w:val="22"/>
        </w:rPr>
        <w:t>impact</w:t>
      </w:r>
      <w:r w:rsidR="00933672" w:rsidRPr="00F1521B">
        <w:rPr>
          <w:color w:val="000000" w:themeColor="text1"/>
          <w:sz w:val="22"/>
          <w:szCs w:val="22"/>
        </w:rPr>
        <w:t xml:space="preserve"> </w:t>
      </w:r>
      <w:r w:rsidR="007C274F" w:rsidRPr="00F1521B">
        <w:rPr>
          <w:color w:val="000000" w:themeColor="text1"/>
          <w:sz w:val="22"/>
          <w:szCs w:val="22"/>
        </w:rPr>
        <w:t xml:space="preserve">of the </w:t>
      </w:r>
      <w:r w:rsidR="00C9681D" w:rsidRPr="00F1521B">
        <w:rPr>
          <w:color w:val="000000" w:themeColor="text1"/>
          <w:sz w:val="22"/>
          <w:szCs w:val="22"/>
        </w:rPr>
        <w:t xml:space="preserve">COVID-19 </w:t>
      </w:r>
      <w:r w:rsidR="007C274F" w:rsidRPr="00F1521B">
        <w:rPr>
          <w:color w:val="000000" w:themeColor="text1"/>
          <w:sz w:val="22"/>
          <w:szCs w:val="22"/>
        </w:rPr>
        <w:t>crisis</w:t>
      </w:r>
      <w:r w:rsidR="00C9681D" w:rsidRPr="00F1521B">
        <w:rPr>
          <w:color w:val="000000" w:themeColor="text1"/>
          <w:sz w:val="22"/>
          <w:szCs w:val="22"/>
        </w:rPr>
        <w:t xml:space="preserve"> </w:t>
      </w:r>
      <w:r w:rsidR="00E361B1" w:rsidRPr="00F1521B">
        <w:rPr>
          <w:color w:val="000000" w:themeColor="text1"/>
          <w:sz w:val="22"/>
          <w:szCs w:val="22"/>
        </w:rPr>
        <w:t>on</w:t>
      </w:r>
      <w:r w:rsidR="00933672" w:rsidRPr="00F1521B">
        <w:rPr>
          <w:color w:val="000000" w:themeColor="text1"/>
          <w:sz w:val="22"/>
          <w:szCs w:val="22"/>
        </w:rPr>
        <w:t xml:space="preserve"> </w:t>
      </w:r>
      <w:r w:rsidR="00C9681D" w:rsidRPr="00F1521B">
        <w:rPr>
          <w:color w:val="000000" w:themeColor="text1"/>
          <w:sz w:val="22"/>
          <w:szCs w:val="22"/>
        </w:rPr>
        <w:t>work</w:t>
      </w:r>
      <w:r w:rsidR="00640C8A" w:rsidRPr="00F1521B">
        <w:rPr>
          <w:color w:val="000000" w:themeColor="text1"/>
          <w:sz w:val="22"/>
          <w:szCs w:val="22"/>
        </w:rPr>
        <w:t xml:space="preserve"> </w:t>
      </w:r>
      <w:r w:rsidR="00C9681D" w:rsidRPr="00F1521B">
        <w:rPr>
          <w:color w:val="000000" w:themeColor="text1"/>
          <w:sz w:val="22"/>
          <w:szCs w:val="22"/>
        </w:rPr>
        <w:t>and private life</w:t>
      </w:r>
      <w:r w:rsidR="00110982" w:rsidRPr="00F1521B">
        <w:rPr>
          <w:color w:val="000000" w:themeColor="text1"/>
          <w:sz w:val="22"/>
          <w:szCs w:val="22"/>
        </w:rPr>
        <w:t>,</w:t>
      </w:r>
      <w:r w:rsidR="007C274F" w:rsidRPr="00F1521B">
        <w:rPr>
          <w:color w:val="000000" w:themeColor="text1"/>
          <w:sz w:val="22"/>
          <w:szCs w:val="22"/>
        </w:rPr>
        <w:t xml:space="preserve"> </w:t>
      </w:r>
      <w:r w:rsidR="00BB20DD">
        <w:rPr>
          <w:color w:val="000000" w:themeColor="text1"/>
          <w:sz w:val="22"/>
          <w:szCs w:val="22"/>
        </w:rPr>
        <w:t>and the</w:t>
      </w:r>
      <w:r w:rsidR="002F711A" w:rsidRPr="00F1521B">
        <w:rPr>
          <w:color w:val="000000" w:themeColor="text1"/>
          <w:sz w:val="22"/>
          <w:szCs w:val="22"/>
        </w:rPr>
        <w:t xml:space="preserve"> consequences for</w:t>
      </w:r>
      <w:r w:rsidR="00C743C3" w:rsidRPr="00F1521B">
        <w:rPr>
          <w:color w:val="000000" w:themeColor="text1"/>
          <w:sz w:val="22"/>
          <w:szCs w:val="22"/>
        </w:rPr>
        <w:t xml:space="preserve"> mental well-being </w:t>
      </w:r>
      <w:r w:rsidR="003C6F6E" w:rsidRPr="00F1521B">
        <w:rPr>
          <w:color w:val="000000" w:themeColor="text1"/>
          <w:sz w:val="22"/>
          <w:szCs w:val="22"/>
        </w:rPr>
        <w:t>(MWB)</w:t>
      </w:r>
      <w:r w:rsidR="00283584" w:rsidRPr="00F1521B">
        <w:rPr>
          <w:color w:val="000000" w:themeColor="text1"/>
          <w:sz w:val="22"/>
          <w:szCs w:val="22"/>
        </w:rPr>
        <w:t>,</w:t>
      </w:r>
      <w:r w:rsidR="003C6F6E" w:rsidRPr="00F1521B">
        <w:rPr>
          <w:color w:val="000000" w:themeColor="text1"/>
          <w:sz w:val="22"/>
          <w:szCs w:val="22"/>
        </w:rPr>
        <w:t xml:space="preserve"> </w:t>
      </w:r>
      <w:r w:rsidR="00C743C3" w:rsidRPr="00F1521B">
        <w:rPr>
          <w:color w:val="000000" w:themeColor="text1"/>
          <w:sz w:val="22"/>
          <w:szCs w:val="22"/>
        </w:rPr>
        <w:t>and self-rated health</w:t>
      </w:r>
      <w:r w:rsidR="003C6F6E" w:rsidRPr="00F1521B">
        <w:rPr>
          <w:color w:val="000000" w:themeColor="text1"/>
          <w:sz w:val="22"/>
          <w:szCs w:val="22"/>
        </w:rPr>
        <w:t xml:space="preserve"> (SRH)</w:t>
      </w:r>
      <w:r w:rsidR="00C743C3" w:rsidRPr="00F1521B">
        <w:rPr>
          <w:color w:val="000000" w:themeColor="text1"/>
          <w:sz w:val="22"/>
          <w:szCs w:val="22"/>
        </w:rPr>
        <w:t xml:space="preserve"> in</w:t>
      </w:r>
      <w:r w:rsidR="00D6136E" w:rsidRPr="00F1521B">
        <w:rPr>
          <w:color w:val="000000" w:themeColor="text1"/>
          <w:sz w:val="22"/>
          <w:szCs w:val="22"/>
        </w:rPr>
        <w:t xml:space="preserve"> </w:t>
      </w:r>
      <w:r w:rsidR="00263689" w:rsidRPr="00F1521B">
        <w:rPr>
          <w:color w:val="000000" w:themeColor="text1"/>
          <w:sz w:val="22"/>
          <w:szCs w:val="22"/>
        </w:rPr>
        <w:t xml:space="preserve">German and Swiss </w:t>
      </w:r>
      <w:r w:rsidR="00D6136E" w:rsidRPr="00F1521B">
        <w:rPr>
          <w:color w:val="000000" w:themeColor="text1"/>
          <w:sz w:val="22"/>
          <w:szCs w:val="22"/>
        </w:rPr>
        <w:t>employees</w:t>
      </w:r>
      <w:r w:rsidRPr="00F1521B">
        <w:rPr>
          <w:color w:val="000000" w:themeColor="text1"/>
          <w:sz w:val="22"/>
          <w:szCs w:val="22"/>
        </w:rPr>
        <w:t>.</w:t>
      </w:r>
    </w:p>
    <w:p w14:paraId="200FFC2F" w14:textId="0DE2E326" w:rsidR="008D3DD5" w:rsidRPr="00F1521B" w:rsidRDefault="008D3DD5" w:rsidP="00A612FF">
      <w:pPr>
        <w:spacing w:line="480" w:lineRule="auto"/>
        <w:rPr>
          <w:color w:val="000000" w:themeColor="text1"/>
          <w:sz w:val="22"/>
          <w:szCs w:val="22"/>
        </w:rPr>
      </w:pPr>
      <w:r w:rsidRPr="00F1521B">
        <w:rPr>
          <w:b/>
          <w:color w:val="000000" w:themeColor="text1"/>
          <w:sz w:val="22"/>
          <w:szCs w:val="22"/>
        </w:rPr>
        <w:t>Methods:</w:t>
      </w:r>
      <w:r w:rsidR="002A280F" w:rsidRPr="00F1521B">
        <w:rPr>
          <w:b/>
          <w:color w:val="000000" w:themeColor="text1"/>
          <w:sz w:val="22"/>
          <w:szCs w:val="22"/>
        </w:rPr>
        <w:t xml:space="preserve"> </w:t>
      </w:r>
      <w:r w:rsidR="00655017" w:rsidRPr="00AE4AFF">
        <w:rPr>
          <w:color w:val="000000" w:themeColor="text1"/>
          <w:sz w:val="22"/>
          <w:szCs w:val="22"/>
        </w:rPr>
        <w:t xml:space="preserve">Cross-sectional </w:t>
      </w:r>
      <w:r w:rsidR="2E9F2D2D" w:rsidRPr="00AE4AFF">
        <w:rPr>
          <w:color w:val="000000" w:themeColor="text1"/>
          <w:sz w:val="22"/>
          <w:szCs w:val="22"/>
        </w:rPr>
        <w:t>data</w:t>
      </w:r>
      <w:ins w:id="4" w:author="Martin Tušl" w:date="2021-02-16T14:35:00Z">
        <w:r w:rsidR="00FD1F5C" w:rsidRPr="00AE4AFF">
          <w:rPr>
            <w:color w:val="000000" w:themeColor="text1"/>
            <w:sz w:val="22"/>
            <w:szCs w:val="22"/>
          </w:rPr>
          <w:t xml:space="preserve"> were collected via an online</w:t>
        </w:r>
      </w:ins>
      <w:ins w:id="5" w:author="Martin Tušl" w:date="2021-03-04T12:11:00Z">
        <w:r w:rsidR="00895129" w:rsidRPr="00AE4AFF">
          <w:rPr>
            <w:color w:val="000000" w:themeColor="text1"/>
            <w:sz w:val="22"/>
            <w:szCs w:val="22"/>
          </w:rPr>
          <w:t xml:space="preserve"> </w:t>
        </w:r>
      </w:ins>
      <w:ins w:id="6" w:author="Martin Tušl" w:date="2021-02-26T11:46:00Z">
        <w:r w:rsidR="00B72AA6" w:rsidRPr="00AE4AFF">
          <w:rPr>
            <w:color w:val="000000" w:themeColor="text1"/>
            <w:sz w:val="22"/>
            <w:szCs w:val="22"/>
          </w:rPr>
          <w:t>questionnaire</w:t>
        </w:r>
      </w:ins>
      <w:r w:rsidR="2E9F2D2D" w:rsidRPr="00AE4AFF">
        <w:rPr>
          <w:color w:val="000000" w:themeColor="text1"/>
          <w:sz w:val="22"/>
          <w:szCs w:val="22"/>
        </w:rPr>
        <w:t xml:space="preserve"> from</w:t>
      </w:r>
      <w:r w:rsidR="002A280F" w:rsidRPr="00AE4AFF">
        <w:rPr>
          <w:color w:val="000000" w:themeColor="text1"/>
          <w:sz w:val="22"/>
          <w:szCs w:val="22"/>
        </w:rPr>
        <w:t xml:space="preserve"> </w:t>
      </w:r>
      <w:r w:rsidRPr="00AE4AFF">
        <w:rPr>
          <w:color w:val="000000" w:themeColor="text1"/>
          <w:sz w:val="22"/>
          <w:szCs w:val="22"/>
        </w:rPr>
        <w:t>2</w:t>
      </w:r>
      <w:r w:rsidR="002B4499" w:rsidRPr="00AE4AFF">
        <w:rPr>
          <w:color w:val="000000" w:themeColor="text1"/>
          <w:sz w:val="22"/>
          <w:szCs w:val="22"/>
        </w:rPr>
        <w:t>,</w:t>
      </w:r>
      <w:r w:rsidR="00D27067" w:rsidRPr="00AE4AFF">
        <w:rPr>
          <w:color w:val="000000" w:themeColor="text1"/>
          <w:sz w:val="22"/>
          <w:szCs w:val="22"/>
        </w:rPr>
        <w:t>118</w:t>
      </w:r>
      <w:r w:rsidRPr="00AE4AFF">
        <w:rPr>
          <w:color w:val="000000" w:themeColor="text1"/>
          <w:sz w:val="22"/>
          <w:szCs w:val="22"/>
        </w:rPr>
        <w:t xml:space="preserve"> German and Swiss </w:t>
      </w:r>
      <w:r w:rsidR="003B16B8" w:rsidRPr="00AE4AFF">
        <w:rPr>
          <w:color w:val="000000" w:themeColor="text1"/>
          <w:sz w:val="22"/>
          <w:szCs w:val="22"/>
        </w:rPr>
        <w:t>employees</w:t>
      </w:r>
      <w:r w:rsidRPr="00AE4AFF">
        <w:rPr>
          <w:color w:val="000000" w:themeColor="text1"/>
          <w:sz w:val="22"/>
          <w:szCs w:val="22"/>
        </w:rPr>
        <w:t xml:space="preserve"> </w:t>
      </w:r>
      <w:ins w:id="7" w:author="Martin Tušl" w:date="2021-03-04T12:20:00Z">
        <w:r w:rsidR="00D77873" w:rsidRPr="00AE4AFF">
          <w:rPr>
            <w:color w:val="000000" w:themeColor="text1"/>
            <w:sz w:val="22"/>
            <w:szCs w:val="22"/>
          </w:rPr>
          <w:t>recruited t</w:t>
        </w:r>
      </w:ins>
      <w:ins w:id="8" w:author="Martin Tušl" w:date="2021-03-04T12:21:00Z">
        <w:r w:rsidR="00D77873" w:rsidRPr="00AE4AFF">
          <w:rPr>
            <w:color w:val="000000" w:themeColor="text1"/>
            <w:sz w:val="22"/>
            <w:szCs w:val="22"/>
          </w:rPr>
          <w:t xml:space="preserve">hrough an online panel service </w:t>
        </w:r>
      </w:ins>
      <w:r w:rsidR="006A4BF4" w:rsidRPr="00AE4AFF">
        <w:rPr>
          <w:color w:val="000000" w:themeColor="text1"/>
          <w:sz w:val="22"/>
          <w:szCs w:val="22"/>
        </w:rPr>
        <w:t>(</w:t>
      </w:r>
      <w:r w:rsidR="008D015F" w:rsidRPr="00AE4AFF">
        <w:rPr>
          <w:color w:val="000000" w:themeColor="text1"/>
          <w:sz w:val="22"/>
          <w:szCs w:val="22"/>
        </w:rPr>
        <w:t>1</w:t>
      </w:r>
      <w:r w:rsidRPr="00AE4AFF">
        <w:rPr>
          <w:color w:val="000000" w:themeColor="text1"/>
          <w:sz w:val="22"/>
          <w:szCs w:val="22"/>
        </w:rPr>
        <w:t>8</w:t>
      </w:r>
      <w:r w:rsidR="006A4BF4" w:rsidRPr="00AE4AFF">
        <w:rPr>
          <w:color w:val="000000" w:themeColor="text1"/>
          <w:sz w:val="22"/>
          <w:szCs w:val="22"/>
        </w:rPr>
        <w:t>–</w:t>
      </w:r>
      <w:r w:rsidRPr="00AE4AFF">
        <w:rPr>
          <w:color w:val="000000" w:themeColor="text1"/>
          <w:sz w:val="22"/>
          <w:szCs w:val="22"/>
        </w:rPr>
        <w:t>65</w:t>
      </w:r>
      <w:r w:rsidR="006A4BF4" w:rsidRPr="00AE4AFF">
        <w:rPr>
          <w:color w:val="000000" w:themeColor="text1"/>
          <w:sz w:val="22"/>
          <w:szCs w:val="22"/>
        </w:rPr>
        <w:t xml:space="preserve"> years</w:t>
      </w:r>
      <w:ins w:id="9" w:author="Martin Tušl" w:date="2021-03-04T12:19:00Z">
        <w:r w:rsidR="00D77873" w:rsidRPr="00AE4AFF">
          <w:rPr>
            <w:color w:val="000000" w:themeColor="text1"/>
            <w:sz w:val="22"/>
            <w:szCs w:val="22"/>
          </w:rPr>
          <w:t>, working at least 20</w:t>
        </w:r>
      </w:ins>
      <w:ins w:id="10" w:author="Martin Tušl" w:date="2021-03-05T08:11:00Z">
        <w:r w:rsidR="00300B3D">
          <w:rPr>
            <w:color w:val="000000" w:themeColor="text1"/>
            <w:sz w:val="22"/>
            <w:szCs w:val="22"/>
          </w:rPr>
          <w:t>h/week</w:t>
        </w:r>
      </w:ins>
      <w:ins w:id="11" w:author="Martin Tušl" w:date="2021-03-04T12:20:00Z">
        <w:r w:rsidR="00D77873" w:rsidRPr="00AE4AFF">
          <w:rPr>
            <w:color w:val="000000" w:themeColor="text1"/>
            <w:sz w:val="22"/>
            <w:szCs w:val="22"/>
          </w:rPr>
          <w:t>,</w:t>
        </w:r>
      </w:ins>
      <w:ins w:id="12" w:author="Martin Tušl" w:date="2021-02-26T11:50:00Z">
        <w:r w:rsidR="001C279A" w:rsidRPr="00AE4AFF">
          <w:rPr>
            <w:color w:val="000000" w:themeColor="text1"/>
            <w:sz w:val="22"/>
            <w:szCs w:val="22"/>
          </w:rPr>
          <w:t xml:space="preserve"> </w:t>
        </w:r>
      </w:ins>
      <w:ins w:id="13" w:author="Martin Tušl" w:date="2021-03-05T08:11:00Z">
        <w:r w:rsidR="00300B3D">
          <w:rPr>
            <w:color w:val="000000" w:themeColor="text1"/>
            <w:sz w:val="22"/>
            <w:szCs w:val="22"/>
          </w:rPr>
          <w:t xml:space="preserve">various </w:t>
        </w:r>
      </w:ins>
      <w:ins w:id="14" w:author="Martin Tušl" w:date="2021-02-26T11:51:00Z">
        <w:r w:rsidR="001C279A" w:rsidRPr="00AE4AFF">
          <w:rPr>
            <w:color w:val="000000" w:themeColor="text1"/>
            <w:sz w:val="22"/>
            <w:szCs w:val="22"/>
          </w:rPr>
          <w:t>occupations</w:t>
        </w:r>
      </w:ins>
      <w:ins w:id="15" w:author="Martin Tušl" w:date="2021-03-04T12:20:00Z">
        <w:r w:rsidR="00D77873" w:rsidRPr="00AE4AFF">
          <w:rPr>
            <w:color w:val="000000" w:themeColor="text1"/>
            <w:sz w:val="22"/>
            <w:szCs w:val="22"/>
          </w:rPr>
          <w:t>)</w:t>
        </w:r>
      </w:ins>
      <w:ins w:id="16" w:author="Georg Bauer" w:date="2021-03-03T13:27:00Z">
        <w:r w:rsidR="00A612FF" w:rsidRPr="00AE4AFF">
          <w:rPr>
            <w:color w:val="000000" w:themeColor="text1"/>
            <w:sz w:val="22"/>
            <w:szCs w:val="22"/>
          </w:rPr>
          <w:t xml:space="preserve">. The sample provides a </w:t>
        </w:r>
      </w:ins>
      <w:ins w:id="17" w:author="Georg Bauer" w:date="2021-03-03T13:26:00Z">
        <w:r w:rsidR="00A612FF" w:rsidRPr="00AE4AFF">
          <w:rPr>
            <w:color w:val="000000" w:themeColor="text1"/>
            <w:sz w:val="22"/>
            <w:szCs w:val="22"/>
          </w:rPr>
          <w:t xml:space="preserve">good representation of the working population in </w:t>
        </w:r>
      </w:ins>
      <w:ins w:id="18" w:author="Georg Bauer" w:date="2021-03-03T13:27:00Z">
        <w:r w:rsidR="00A612FF" w:rsidRPr="00AE4AFF">
          <w:rPr>
            <w:color w:val="000000" w:themeColor="text1"/>
            <w:sz w:val="22"/>
            <w:szCs w:val="22"/>
          </w:rPr>
          <w:t>both countries</w:t>
        </w:r>
      </w:ins>
      <w:r w:rsidR="00C03BCB" w:rsidRPr="00AE4AFF">
        <w:rPr>
          <w:color w:val="000000" w:themeColor="text1"/>
          <w:sz w:val="22"/>
          <w:szCs w:val="22"/>
        </w:rPr>
        <w:t>.</w:t>
      </w:r>
      <w:r w:rsidR="00C03BCB" w:rsidRPr="00F1521B">
        <w:rPr>
          <w:color w:val="000000" w:themeColor="text1"/>
          <w:sz w:val="22"/>
          <w:szCs w:val="22"/>
        </w:rPr>
        <w:t xml:space="preserve"> U</w:t>
      </w:r>
      <w:r w:rsidR="1BCE8732" w:rsidRPr="00F1521B">
        <w:rPr>
          <w:color w:val="000000" w:themeColor="text1"/>
          <w:sz w:val="22"/>
          <w:szCs w:val="22"/>
        </w:rPr>
        <w:t>sing logistic regression,</w:t>
      </w:r>
      <w:r w:rsidR="00283584" w:rsidRPr="00F1521B">
        <w:rPr>
          <w:color w:val="000000" w:themeColor="text1"/>
          <w:sz w:val="22"/>
          <w:szCs w:val="22"/>
        </w:rPr>
        <w:t xml:space="preserve"> </w:t>
      </w:r>
      <w:r w:rsidR="1BCE8732" w:rsidRPr="00F1521B">
        <w:rPr>
          <w:color w:val="000000" w:themeColor="text1"/>
          <w:sz w:val="22"/>
          <w:szCs w:val="22"/>
        </w:rPr>
        <w:t>we</w:t>
      </w:r>
      <w:r w:rsidRPr="00F1521B">
        <w:rPr>
          <w:color w:val="000000" w:themeColor="text1"/>
          <w:sz w:val="22"/>
          <w:szCs w:val="22"/>
        </w:rPr>
        <w:t xml:space="preserve"> </w:t>
      </w:r>
      <w:r w:rsidR="00E06FDD" w:rsidRPr="00F1521B">
        <w:rPr>
          <w:color w:val="000000" w:themeColor="text1"/>
          <w:sz w:val="22"/>
          <w:szCs w:val="22"/>
        </w:rPr>
        <w:t>analy</w:t>
      </w:r>
      <w:r w:rsidR="00E06FDD">
        <w:rPr>
          <w:color w:val="000000" w:themeColor="text1"/>
          <w:sz w:val="22"/>
          <w:szCs w:val="22"/>
        </w:rPr>
        <w:t>z</w:t>
      </w:r>
      <w:r w:rsidR="00E06FDD" w:rsidRPr="00F1521B">
        <w:rPr>
          <w:color w:val="000000" w:themeColor="text1"/>
          <w:sz w:val="22"/>
          <w:szCs w:val="22"/>
        </w:rPr>
        <w:t xml:space="preserve">ed </w:t>
      </w:r>
      <w:r w:rsidR="00EC20AB" w:rsidRPr="00F1521B">
        <w:rPr>
          <w:color w:val="000000" w:themeColor="text1"/>
          <w:sz w:val="22"/>
          <w:szCs w:val="22"/>
        </w:rPr>
        <w:t>how</w:t>
      </w:r>
      <w:r w:rsidR="00CC0E73" w:rsidRPr="00F1521B">
        <w:rPr>
          <w:color w:val="000000" w:themeColor="text1"/>
          <w:sz w:val="22"/>
          <w:szCs w:val="22"/>
        </w:rPr>
        <w:t xml:space="preserve"> </w:t>
      </w:r>
      <w:r w:rsidRPr="00F1521B">
        <w:rPr>
          <w:color w:val="000000" w:themeColor="text1"/>
          <w:sz w:val="22"/>
          <w:szCs w:val="22"/>
        </w:rPr>
        <w:t>sociodemographic factors</w:t>
      </w:r>
      <w:r w:rsidR="00BF3642" w:rsidRPr="00F1521B">
        <w:rPr>
          <w:color w:val="000000" w:themeColor="text1"/>
          <w:sz w:val="22"/>
          <w:szCs w:val="22"/>
        </w:rPr>
        <w:t xml:space="preserve"> and </w:t>
      </w:r>
      <w:ins w:id="19" w:author="Martin Tušl" w:date="2021-02-16T14:28:00Z">
        <w:r w:rsidR="00FD1F5C" w:rsidRPr="00AE4AFF">
          <w:rPr>
            <w:color w:val="000000" w:themeColor="text1"/>
            <w:sz w:val="22"/>
            <w:szCs w:val="22"/>
          </w:rPr>
          <w:t>self-reported</w:t>
        </w:r>
        <w:r w:rsidR="00FD1F5C">
          <w:rPr>
            <w:color w:val="000000" w:themeColor="text1"/>
            <w:sz w:val="22"/>
            <w:szCs w:val="22"/>
          </w:rPr>
          <w:t xml:space="preserve"> </w:t>
        </w:r>
      </w:ins>
      <w:r w:rsidRPr="00F1521B">
        <w:rPr>
          <w:color w:val="000000" w:themeColor="text1"/>
          <w:sz w:val="22"/>
          <w:szCs w:val="22"/>
        </w:rPr>
        <w:t>changes in</w:t>
      </w:r>
      <w:r w:rsidR="009D2389" w:rsidRPr="00F1521B">
        <w:rPr>
          <w:color w:val="000000" w:themeColor="text1"/>
          <w:sz w:val="22"/>
          <w:szCs w:val="22"/>
        </w:rPr>
        <w:t xml:space="preserve"> </w:t>
      </w:r>
      <w:r w:rsidR="008B1472" w:rsidRPr="00F1521B">
        <w:rPr>
          <w:color w:val="000000" w:themeColor="text1"/>
          <w:sz w:val="22"/>
          <w:szCs w:val="22"/>
        </w:rPr>
        <w:t>work and private life</w:t>
      </w:r>
      <w:r w:rsidR="009D2389" w:rsidRPr="00F1521B">
        <w:rPr>
          <w:color w:val="000000" w:themeColor="text1"/>
          <w:sz w:val="22"/>
          <w:szCs w:val="22"/>
        </w:rPr>
        <w:t xml:space="preserve"> </w:t>
      </w:r>
      <w:r w:rsidRPr="00F1521B">
        <w:rPr>
          <w:color w:val="000000" w:themeColor="text1"/>
          <w:sz w:val="22"/>
          <w:szCs w:val="22"/>
        </w:rPr>
        <w:t>routines</w:t>
      </w:r>
      <w:r w:rsidR="00546A25" w:rsidRPr="00F1521B">
        <w:rPr>
          <w:color w:val="000000" w:themeColor="text1"/>
          <w:sz w:val="22"/>
          <w:szCs w:val="22"/>
        </w:rPr>
        <w:t xml:space="preserve"> </w:t>
      </w:r>
      <w:r w:rsidR="006B1121">
        <w:rPr>
          <w:color w:val="000000" w:themeColor="text1"/>
          <w:sz w:val="22"/>
          <w:szCs w:val="22"/>
        </w:rPr>
        <w:t>we</w:t>
      </w:r>
      <w:r w:rsidR="006B1121" w:rsidRPr="00F1521B">
        <w:rPr>
          <w:color w:val="000000" w:themeColor="text1"/>
          <w:sz w:val="22"/>
          <w:szCs w:val="22"/>
        </w:rPr>
        <w:t xml:space="preserve">re </w:t>
      </w:r>
      <w:r w:rsidR="0058391F" w:rsidRPr="00F1521B">
        <w:rPr>
          <w:color w:val="000000" w:themeColor="text1"/>
          <w:sz w:val="22"/>
          <w:szCs w:val="22"/>
        </w:rPr>
        <w:t xml:space="preserve">associated </w:t>
      </w:r>
      <w:r w:rsidR="00D63536" w:rsidRPr="00F1521B">
        <w:rPr>
          <w:color w:val="000000" w:themeColor="text1"/>
          <w:sz w:val="22"/>
          <w:szCs w:val="22"/>
        </w:rPr>
        <w:t>with</w:t>
      </w:r>
      <w:r w:rsidR="0058391F" w:rsidRPr="00F1521B">
        <w:rPr>
          <w:color w:val="000000" w:themeColor="text1"/>
          <w:sz w:val="22"/>
          <w:szCs w:val="22"/>
        </w:rPr>
        <w:t xml:space="preserve"> </w:t>
      </w:r>
      <w:proofErr w:type="gramStart"/>
      <w:r w:rsidR="00BF3642" w:rsidRPr="00F1521B">
        <w:rPr>
          <w:color w:val="000000" w:themeColor="text1"/>
          <w:sz w:val="22"/>
          <w:szCs w:val="22"/>
        </w:rPr>
        <w:t>participants</w:t>
      </w:r>
      <w:r w:rsidR="00A215B0" w:rsidRPr="00F1521B">
        <w:rPr>
          <w:color w:val="000000" w:themeColor="text1"/>
          <w:sz w:val="22"/>
          <w:szCs w:val="22"/>
        </w:rPr>
        <w:t>’</w:t>
      </w:r>
      <w:proofErr w:type="gramEnd"/>
      <w:r w:rsidR="00A215B0" w:rsidRPr="00F1521B">
        <w:rPr>
          <w:color w:val="000000" w:themeColor="text1"/>
          <w:sz w:val="22"/>
          <w:szCs w:val="22"/>
        </w:rPr>
        <w:t xml:space="preserve"> </w:t>
      </w:r>
      <w:r w:rsidR="002F711A" w:rsidRPr="00F1521B">
        <w:rPr>
          <w:color w:val="000000" w:themeColor="text1"/>
          <w:sz w:val="22"/>
          <w:szCs w:val="22"/>
        </w:rPr>
        <w:t>perce</w:t>
      </w:r>
      <w:r w:rsidR="0058391F" w:rsidRPr="00F1521B">
        <w:rPr>
          <w:color w:val="000000" w:themeColor="text1"/>
          <w:sz w:val="22"/>
          <w:szCs w:val="22"/>
        </w:rPr>
        <w:t>ived</w:t>
      </w:r>
      <w:r w:rsidR="00546A25" w:rsidRPr="00F1521B">
        <w:rPr>
          <w:color w:val="000000" w:themeColor="text1"/>
          <w:sz w:val="22"/>
          <w:szCs w:val="22"/>
        </w:rPr>
        <w:t xml:space="preserve"> o</w:t>
      </w:r>
      <w:r w:rsidR="0058391F" w:rsidRPr="00F1521B">
        <w:rPr>
          <w:color w:val="000000" w:themeColor="text1"/>
          <w:sz w:val="22"/>
          <w:szCs w:val="22"/>
        </w:rPr>
        <w:t>verall</w:t>
      </w:r>
      <w:r w:rsidR="00546A25" w:rsidRPr="00F1521B">
        <w:rPr>
          <w:color w:val="000000" w:themeColor="text1"/>
          <w:sz w:val="22"/>
          <w:szCs w:val="22"/>
        </w:rPr>
        <w:t xml:space="preserve"> impact of the </w:t>
      </w:r>
      <w:r w:rsidR="008B1472" w:rsidRPr="00F1521B">
        <w:rPr>
          <w:color w:val="000000" w:themeColor="text1"/>
          <w:sz w:val="22"/>
          <w:szCs w:val="22"/>
        </w:rPr>
        <w:t xml:space="preserve">COVID-19 </w:t>
      </w:r>
      <w:r w:rsidR="00D6136E" w:rsidRPr="00F1521B">
        <w:rPr>
          <w:color w:val="000000" w:themeColor="text1"/>
          <w:sz w:val="22"/>
          <w:szCs w:val="22"/>
        </w:rPr>
        <w:t xml:space="preserve">crisis </w:t>
      </w:r>
      <w:r w:rsidR="00546A25" w:rsidRPr="00F1521B">
        <w:rPr>
          <w:color w:val="000000" w:themeColor="text1"/>
          <w:sz w:val="22"/>
          <w:szCs w:val="22"/>
        </w:rPr>
        <w:t>on work and private life.</w:t>
      </w:r>
      <w:r w:rsidRPr="00F1521B">
        <w:rPr>
          <w:color w:val="000000" w:themeColor="text1"/>
          <w:sz w:val="22"/>
          <w:szCs w:val="22"/>
        </w:rPr>
        <w:t xml:space="preserve"> Moreover, we explored</w:t>
      </w:r>
      <w:r w:rsidR="00263689" w:rsidRPr="00F1521B">
        <w:rPr>
          <w:color w:val="000000" w:themeColor="text1"/>
          <w:sz w:val="22"/>
          <w:szCs w:val="22"/>
        </w:rPr>
        <w:t xml:space="preserve"> how </w:t>
      </w:r>
      <w:r w:rsidRPr="00F1521B">
        <w:rPr>
          <w:color w:val="000000" w:themeColor="text1"/>
          <w:sz w:val="22"/>
          <w:szCs w:val="22"/>
        </w:rPr>
        <w:t xml:space="preserve">the </w:t>
      </w:r>
      <w:r w:rsidR="00263689" w:rsidRPr="00F1521B">
        <w:rPr>
          <w:color w:val="000000" w:themeColor="text1"/>
          <w:sz w:val="22"/>
          <w:szCs w:val="22"/>
        </w:rPr>
        <w:t xml:space="preserve">perceived </w:t>
      </w:r>
      <w:r w:rsidRPr="00F1521B">
        <w:rPr>
          <w:color w:val="000000" w:themeColor="text1"/>
          <w:sz w:val="22"/>
          <w:szCs w:val="22"/>
        </w:rPr>
        <w:t>impact</w:t>
      </w:r>
      <w:r w:rsidR="008D015F" w:rsidRPr="00F1521B">
        <w:rPr>
          <w:color w:val="000000" w:themeColor="text1"/>
          <w:sz w:val="22"/>
          <w:szCs w:val="22"/>
        </w:rPr>
        <w:t xml:space="preserve"> and </w:t>
      </w:r>
      <w:ins w:id="20" w:author="Martin Tušl" w:date="2021-02-16T14:28:00Z">
        <w:r w:rsidR="00FD1F5C" w:rsidRPr="00AE4AFF">
          <w:rPr>
            <w:color w:val="000000" w:themeColor="text1"/>
            <w:sz w:val="22"/>
            <w:szCs w:val="22"/>
          </w:rPr>
          <w:t>self-reported</w:t>
        </w:r>
        <w:r w:rsidR="00FD1F5C">
          <w:rPr>
            <w:color w:val="000000" w:themeColor="text1"/>
            <w:sz w:val="22"/>
            <w:szCs w:val="22"/>
          </w:rPr>
          <w:t xml:space="preserve"> </w:t>
        </w:r>
      </w:ins>
      <w:r w:rsidR="008D015F" w:rsidRPr="00F1521B">
        <w:rPr>
          <w:color w:val="000000" w:themeColor="text1"/>
          <w:sz w:val="22"/>
          <w:szCs w:val="22"/>
        </w:rPr>
        <w:t xml:space="preserve">changes </w:t>
      </w:r>
      <w:r w:rsidR="006B1121">
        <w:rPr>
          <w:color w:val="000000" w:themeColor="text1"/>
          <w:sz w:val="22"/>
          <w:szCs w:val="22"/>
        </w:rPr>
        <w:t>we</w:t>
      </w:r>
      <w:r w:rsidR="006B1121" w:rsidRPr="00F1521B">
        <w:rPr>
          <w:color w:val="000000" w:themeColor="text1"/>
          <w:sz w:val="22"/>
          <w:szCs w:val="22"/>
        </w:rPr>
        <w:t xml:space="preserve">re </w:t>
      </w:r>
      <w:r w:rsidR="00263689" w:rsidRPr="00F1521B">
        <w:rPr>
          <w:color w:val="000000" w:themeColor="text1"/>
          <w:sz w:val="22"/>
          <w:szCs w:val="22"/>
        </w:rPr>
        <w:t xml:space="preserve">associated with </w:t>
      </w:r>
      <w:r w:rsidR="003C6F6E" w:rsidRPr="00F1521B">
        <w:rPr>
          <w:color w:val="000000" w:themeColor="text1"/>
          <w:sz w:val="22"/>
          <w:szCs w:val="22"/>
        </w:rPr>
        <w:t>MWB</w:t>
      </w:r>
      <w:r w:rsidRPr="00F1521B">
        <w:rPr>
          <w:color w:val="000000" w:themeColor="text1"/>
          <w:sz w:val="22"/>
          <w:szCs w:val="22"/>
        </w:rPr>
        <w:t xml:space="preserve"> and </w:t>
      </w:r>
      <w:r w:rsidR="003C6F6E" w:rsidRPr="00F1521B">
        <w:rPr>
          <w:color w:val="000000" w:themeColor="text1"/>
          <w:sz w:val="22"/>
          <w:szCs w:val="22"/>
        </w:rPr>
        <w:t>SRH</w:t>
      </w:r>
      <w:r w:rsidR="008B1472" w:rsidRPr="00F1521B">
        <w:rPr>
          <w:color w:val="000000" w:themeColor="text1"/>
          <w:sz w:val="22"/>
          <w:szCs w:val="22"/>
        </w:rPr>
        <w:t>.</w:t>
      </w:r>
    </w:p>
    <w:p w14:paraId="204A54D1" w14:textId="7EDC6504" w:rsidR="008D3DD5" w:rsidRPr="00F1521B" w:rsidRDefault="008D3DD5" w:rsidP="00C41CD7">
      <w:pPr>
        <w:spacing w:line="480" w:lineRule="auto"/>
        <w:rPr>
          <w:color w:val="000000" w:themeColor="text1"/>
          <w:sz w:val="22"/>
          <w:szCs w:val="22"/>
        </w:rPr>
      </w:pPr>
      <w:r w:rsidRPr="00F1521B">
        <w:rPr>
          <w:b/>
          <w:color w:val="000000" w:themeColor="text1"/>
          <w:sz w:val="22"/>
          <w:szCs w:val="22"/>
        </w:rPr>
        <w:t>Results:</w:t>
      </w:r>
      <w:r w:rsidRPr="00F1521B">
        <w:rPr>
          <w:color w:val="000000" w:themeColor="text1"/>
          <w:sz w:val="22"/>
          <w:szCs w:val="22"/>
        </w:rPr>
        <w:t xml:space="preserve"> </w:t>
      </w:r>
      <w:r w:rsidR="00B421CC" w:rsidRPr="00F1521B">
        <w:rPr>
          <w:color w:val="000000" w:themeColor="text1"/>
          <w:sz w:val="22"/>
          <w:szCs w:val="22"/>
        </w:rPr>
        <w:t xml:space="preserve">About </w:t>
      </w:r>
      <w:r w:rsidRPr="00F1521B">
        <w:rPr>
          <w:color w:val="000000" w:themeColor="text1"/>
          <w:sz w:val="22"/>
          <w:szCs w:val="22"/>
        </w:rPr>
        <w:t>3</w:t>
      </w:r>
      <w:r w:rsidR="00D27067" w:rsidRPr="00F1521B">
        <w:rPr>
          <w:color w:val="000000" w:themeColor="text1"/>
          <w:sz w:val="22"/>
          <w:szCs w:val="22"/>
        </w:rPr>
        <w:t>0</w:t>
      </w:r>
      <w:r w:rsidRPr="00F1521B">
        <w:rPr>
          <w:color w:val="000000" w:themeColor="text1"/>
          <w:sz w:val="22"/>
          <w:szCs w:val="22"/>
        </w:rPr>
        <w:t xml:space="preserve">% of </w:t>
      </w:r>
      <w:r w:rsidR="003B16B8" w:rsidRPr="00F1521B">
        <w:rPr>
          <w:color w:val="000000" w:themeColor="text1"/>
          <w:sz w:val="22"/>
          <w:szCs w:val="22"/>
        </w:rPr>
        <w:t>employee</w:t>
      </w:r>
      <w:r w:rsidRPr="00F1521B">
        <w:rPr>
          <w:color w:val="000000" w:themeColor="text1"/>
          <w:sz w:val="22"/>
          <w:szCs w:val="22"/>
        </w:rPr>
        <w:t xml:space="preserve">s </w:t>
      </w:r>
      <w:r w:rsidR="009D2389" w:rsidRPr="00F1521B">
        <w:rPr>
          <w:color w:val="000000" w:themeColor="text1"/>
          <w:sz w:val="22"/>
          <w:szCs w:val="22"/>
        </w:rPr>
        <w:t>reported</w:t>
      </w:r>
      <w:r w:rsidRPr="00F1521B">
        <w:rPr>
          <w:color w:val="000000" w:themeColor="text1"/>
          <w:sz w:val="22"/>
          <w:szCs w:val="22"/>
        </w:rPr>
        <w:t xml:space="preserve"> </w:t>
      </w:r>
      <w:r w:rsidR="00E06FDD">
        <w:rPr>
          <w:color w:val="000000" w:themeColor="text1"/>
          <w:sz w:val="22"/>
          <w:szCs w:val="22"/>
        </w:rPr>
        <w:t xml:space="preserve">that </w:t>
      </w:r>
      <w:r w:rsidRPr="00F1521B">
        <w:rPr>
          <w:color w:val="000000" w:themeColor="text1"/>
          <w:sz w:val="22"/>
          <w:szCs w:val="22"/>
        </w:rPr>
        <w:t xml:space="preserve">their </w:t>
      </w:r>
      <w:r w:rsidR="009D2389" w:rsidRPr="00F1521B">
        <w:rPr>
          <w:color w:val="000000" w:themeColor="text1"/>
          <w:sz w:val="22"/>
          <w:szCs w:val="22"/>
        </w:rPr>
        <w:t>work and private</w:t>
      </w:r>
      <w:r w:rsidRPr="00F1521B">
        <w:rPr>
          <w:color w:val="000000" w:themeColor="text1"/>
          <w:sz w:val="22"/>
          <w:szCs w:val="22"/>
        </w:rPr>
        <w:t xml:space="preserve"> life ha</w:t>
      </w:r>
      <w:r w:rsidR="009D2389" w:rsidRPr="00F1521B">
        <w:rPr>
          <w:color w:val="000000" w:themeColor="text1"/>
          <w:sz w:val="22"/>
          <w:szCs w:val="22"/>
        </w:rPr>
        <w:t>d</w:t>
      </w:r>
      <w:r w:rsidRPr="00F1521B">
        <w:rPr>
          <w:color w:val="000000" w:themeColor="text1"/>
          <w:sz w:val="22"/>
          <w:szCs w:val="22"/>
        </w:rPr>
        <w:t xml:space="preserve"> </w:t>
      </w:r>
      <w:r w:rsidR="00D90E40" w:rsidRPr="00F1521B">
        <w:rPr>
          <w:color w:val="000000" w:themeColor="text1"/>
          <w:sz w:val="22"/>
          <w:szCs w:val="22"/>
        </w:rPr>
        <w:t>worsened</w:t>
      </w:r>
      <w:r w:rsidRPr="00F1521B">
        <w:rPr>
          <w:color w:val="000000" w:themeColor="text1"/>
          <w:sz w:val="22"/>
          <w:szCs w:val="22"/>
        </w:rPr>
        <w:t>, whereas about 1</w:t>
      </w:r>
      <w:r w:rsidR="00EA1D7C">
        <w:rPr>
          <w:color w:val="000000" w:themeColor="text1"/>
          <w:sz w:val="22"/>
          <w:szCs w:val="22"/>
        </w:rPr>
        <w:t>0</w:t>
      </w:r>
      <w:r w:rsidRPr="00F1521B">
        <w:rPr>
          <w:color w:val="000000" w:themeColor="text1"/>
          <w:sz w:val="22"/>
          <w:szCs w:val="22"/>
        </w:rPr>
        <w:t xml:space="preserve">% </w:t>
      </w:r>
      <w:r w:rsidR="009D2389" w:rsidRPr="00F1521B">
        <w:rPr>
          <w:color w:val="000000" w:themeColor="text1"/>
          <w:sz w:val="22"/>
          <w:szCs w:val="22"/>
        </w:rPr>
        <w:t>reported</w:t>
      </w:r>
      <w:r w:rsidRPr="00F1521B">
        <w:rPr>
          <w:color w:val="000000" w:themeColor="text1"/>
          <w:sz w:val="22"/>
          <w:szCs w:val="22"/>
        </w:rPr>
        <w:t xml:space="preserve"> </w:t>
      </w:r>
      <w:r w:rsidR="006B1121">
        <w:rPr>
          <w:color w:val="000000" w:themeColor="text1"/>
          <w:sz w:val="22"/>
          <w:szCs w:val="22"/>
        </w:rPr>
        <w:t>improvements in</w:t>
      </w:r>
      <w:r w:rsidR="00E06FDD">
        <w:rPr>
          <w:color w:val="000000" w:themeColor="text1"/>
          <w:sz w:val="22"/>
          <w:szCs w:val="22"/>
        </w:rPr>
        <w:t xml:space="preserve"> </w:t>
      </w:r>
      <w:r w:rsidRPr="00F1521B">
        <w:rPr>
          <w:color w:val="000000" w:themeColor="text1"/>
          <w:sz w:val="22"/>
          <w:szCs w:val="22"/>
        </w:rPr>
        <w:t xml:space="preserve">work and </w:t>
      </w:r>
      <w:r w:rsidR="002F0F54" w:rsidRPr="00F1521B">
        <w:rPr>
          <w:color w:val="000000" w:themeColor="text1"/>
          <w:sz w:val="22"/>
          <w:szCs w:val="22"/>
        </w:rPr>
        <w:t>1</w:t>
      </w:r>
      <w:r w:rsidR="00EA1D7C">
        <w:rPr>
          <w:color w:val="000000" w:themeColor="text1"/>
          <w:sz w:val="22"/>
          <w:szCs w:val="22"/>
        </w:rPr>
        <w:t>3</w:t>
      </w:r>
      <w:r w:rsidR="002F0F54" w:rsidRPr="00F1521B">
        <w:rPr>
          <w:color w:val="000000" w:themeColor="text1"/>
          <w:sz w:val="22"/>
          <w:szCs w:val="22"/>
        </w:rPr>
        <w:t>%</w:t>
      </w:r>
      <w:r w:rsidR="00E361B1" w:rsidRPr="00F1521B">
        <w:rPr>
          <w:color w:val="000000" w:themeColor="text1"/>
          <w:sz w:val="22"/>
          <w:szCs w:val="22"/>
        </w:rPr>
        <w:t xml:space="preserve"> </w:t>
      </w:r>
      <w:r w:rsidR="006B1121">
        <w:rPr>
          <w:color w:val="000000" w:themeColor="text1"/>
          <w:sz w:val="22"/>
          <w:szCs w:val="22"/>
        </w:rPr>
        <w:t>in</w:t>
      </w:r>
      <w:r w:rsidR="00390E5A">
        <w:rPr>
          <w:color w:val="000000" w:themeColor="text1"/>
          <w:sz w:val="22"/>
          <w:szCs w:val="22"/>
        </w:rPr>
        <w:t xml:space="preserve"> </w:t>
      </w:r>
      <w:r w:rsidRPr="00F1521B">
        <w:rPr>
          <w:color w:val="000000" w:themeColor="text1"/>
          <w:sz w:val="22"/>
          <w:szCs w:val="22"/>
        </w:rPr>
        <w:t>private life</w:t>
      </w:r>
      <w:del w:id="21" w:author="Martin Tušl" w:date="2021-03-05T15:37:00Z">
        <w:r w:rsidRPr="00F1521B" w:rsidDel="00EA1D7C">
          <w:rPr>
            <w:color w:val="000000" w:themeColor="text1"/>
            <w:sz w:val="22"/>
            <w:szCs w:val="22"/>
          </w:rPr>
          <w:delText xml:space="preserve"> </w:delText>
        </w:r>
        <w:r w:rsidR="00A349D1" w:rsidRPr="00F1521B" w:rsidDel="00EA1D7C">
          <w:rPr>
            <w:color w:val="000000" w:themeColor="text1"/>
            <w:sz w:val="22"/>
            <w:szCs w:val="22"/>
          </w:rPr>
          <w:delText>as a result of the crisis</w:delText>
        </w:r>
      </w:del>
      <w:r w:rsidRPr="00F1521B">
        <w:rPr>
          <w:color w:val="000000" w:themeColor="text1"/>
          <w:sz w:val="22"/>
          <w:szCs w:val="22"/>
        </w:rPr>
        <w:t>.</w:t>
      </w:r>
      <w:r w:rsidR="00283584" w:rsidRPr="00F1521B">
        <w:rPr>
          <w:color w:val="000000" w:themeColor="text1"/>
          <w:sz w:val="22"/>
          <w:szCs w:val="22"/>
        </w:rPr>
        <w:t xml:space="preserve"> </w:t>
      </w:r>
      <w:r w:rsidR="00390E5A">
        <w:rPr>
          <w:color w:val="000000" w:themeColor="text1"/>
          <w:sz w:val="22"/>
          <w:szCs w:val="22"/>
        </w:rPr>
        <w:t>M</w:t>
      </w:r>
      <w:r w:rsidR="00390E5A" w:rsidRPr="00F1521B">
        <w:rPr>
          <w:color w:val="000000" w:themeColor="text1"/>
          <w:sz w:val="22"/>
          <w:szCs w:val="22"/>
        </w:rPr>
        <w:t xml:space="preserve">andatory </w:t>
      </w:r>
      <w:r w:rsidRPr="00F1521B">
        <w:rPr>
          <w:color w:val="000000" w:themeColor="text1"/>
          <w:sz w:val="22"/>
          <w:szCs w:val="22"/>
        </w:rPr>
        <w:t>short-time work</w:t>
      </w:r>
      <w:r w:rsidR="00A349D1" w:rsidRPr="00F1521B">
        <w:rPr>
          <w:color w:val="000000" w:themeColor="text1"/>
          <w:sz w:val="22"/>
          <w:szCs w:val="22"/>
        </w:rPr>
        <w:t xml:space="preserve"> was</w:t>
      </w:r>
      <w:r w:rsidRPr="00F1521B">
        <w:rPr>
          <w:color w:val="000000" w:themeColor="text1"/>
          <w:sz w:val="22"/>
          <w:szCs w:val="22"/>
        </w:rPr>
        <w:t xml:space="preserve"> </w:t>
      </w:r>
      <w:r w:rsidR="00EC20AB" w:rsidRPr="00F1521B">
        <w:rPr>
          <w:color w:val="000000" w:themeColor="text1"/>
          <w:sz w:val="22"/>
          <w:szCs w:val="22"/>
        </w:rPr>
        <w:t>strongly associated with</w:t>
      </w:r>
      <w:r w:rsidR="008F32A3" w:rsidRPr="00F1521B">
        <w:rPr>
          <w:color w:val="000000" w:themeColor="text1"/>
          <w:sz w:val="22"/>
          <w:szCs w:val="22"/>
        </w:rPr>
        <w:t xml:space="preserve"> </w:t>
      </w:r>
      <w:r w:rsidR="00E361B1" w:rsidRPr="00F1521B">
        <w:rPr>
          <w:color w:val="000000" w:themeColor="text1"/>
          <w:sz w:val="22"/>
          <w:szCs w:val="22"/>
        </w:rPr>
        <w:t>perceived negative</w:t>
      </w:r>
      <w:r w:rsidR="00933672" w:rsidRPr="00F1521B">
        <w:rPr>
          <w:color w:val="000000" w:themeColor="text1"/>
          <w:sz w:val="22"/>
          <w:szCs w:val="22"/>
        </w:rPr>
        <w:t xml:space="preserve"> </w:t>
      </w:r>
      <w:r w:rsidRPr="00F1521B">
        <w:rPr>
          <w:color w:val="000000" w:themeColor="text1"/>
          <w:sz w:val="22"/>
          <w:szCs w:val="22"/>
        </w:rPr>
        <w:t>impact on work life</w:t>
      </w:r>
      <w:r w:rsidR="002B4499" w:rsidRPr="00F1521B">
        <w:rPr>
          <w:color w:val="000000" w:themeColor="text1"/>
          <w:sz w:val="22"/>
          <w:szCs w:val="22"/>
        </w:rPr>
        <w:t xml:space="preserve">, while </w:t>
      </w:r>
      <w:r w:rsidR="00DB17FC" w:rsidRPr="00F1521B">
        <w:rPr>
          <w:color w:val="000000" w:themeColor="text1"/>
          <w:sz w:val="22"/>
          <w:szCs w:val="22"/>
        </w:rPr>
        <w:t>work from home</w:t>
      </w:r>
      <w:r w:rsidRPr="00F1521B">
        <w:rPr>
          <w:color w:val="000000" w:themeColor="text1"/>
          <w:sz w:val="22"/>
          <w:szCs w:val="22"/>
        </w:rPr>
        <w:t xml:space="preserve">, particularly </w:t>
      </w:r>
      <w:r w:rsidR="00C03BCB" w:rsidRPr="00F1521B">
        <w:rPr>
          <w:color w:val="000000" w:themeColor="text1"/>
          <w:sz w:val="22"/>
          <w:szCs w:val="22"/>
        </w:rPr>
        <w:t>if</w:t>
      </w:r>
      <w:r w:rsidR="00763BD3" w:rsidRPr="00F1521B">
        <w:rPr>
          <w:color w:val="000000" w:themeColor="text1"/>
          <w:sz w:val="22"/>
          <w:szCs w:val="22"/>
        </w:rPr>
        <w:t xml:space="preserve"> experienced</w:t>
      </w:r>
      <w:r w:rsidRPr="00F1521B">
        <w:rPr>
          <w:color w:val="000000" w:themeColor="text1"/>
          <w:sz w:val="22"/>
          <w:szCs w:val="22"/>
        </w:rPr>
        <w:t xml:space="preserve"> for the first time</w:t>
      </w:r>
      <w:r w:rsidR="002B4499" w:rsidRPr="00F1521B">
        <w:rPr>
          <w:color w:val="000000" w:themeColor="text1"/>
          <w:sz w:val="22"/>
          <w:szCs w:val="22"/>
        </w:rPr>
        <w:t>,</w:t>
      </w:r>
      <w:r w:rsidRPr="00F1521B">
        <w:rPr>
          <w:color w:val="000000" w:themeColor="text1"/>
          <w:sz w:val="22"/>
          <w:szCs w:val="22"/>
        </w:rPr>
        <w:t xml:space="preserve"> was </w:t>
      </w:r>
      <w:r w:rsidR="00EC20AB" w:rsidRPr="00F1521B">
        <w:rPr>
          <w:color w:val="000000" w:themeColor="text1"/>
          <w:sz w:val="22"/>
          <w:szCs w:val="22"/>
        </w:rPr>
        <w:t>strongly associated with</w:t>
      </w:r>
      <w:r w:rsidRPr="00F1521B">
        <w:rPr>
          <w:color w:val="000000" w:themeColor="text1"/>
          <w:sz w:val="22"/>
          <w:szCs w:val="22"/>
        </w:rPr>
        <w:t xml:space="preserve"> </w:t>
      </w:r>
      <w:r w:rsidR="00636796" w:rsidRPr="00F1521B">
        <w:rPr>
          <w:color w:val="000000" w:themeColor="text1"/>
          <w:sz w:val="22"/>
          <w:szCs w:val="22"/>
        </w:rPr>
        <w:t xml:space="preserve">a </w:t>
      </w:r>
      <w:r w:rsidR="002B4499" w:rsidRPr="00F1521B">
        <w:rPr>
          <w:color w:val="000000" w:themeColor="text1"/>
          <w:sz w:val="22"/>
          <w:szCs w:val="22"/>
        </w:rPr>
        <w:t>perceived positive</w:t>
      </w:r>
      <w:r w:rsidRPr="00F1521B">
        <w:rPr>
          <w:color w:val="000000" w:themeColor="text1"/>
          <w:sz w:val="22"/>
          <w:szCs w:val="22"/>
        </w:rPr>
        <w:t xml:space="preserve"> impact on work life</w:t>
      </w:r>
      <w:r w:rsidR="00640C8A" w:rsidRPr="00F1521B">
        <w:rPr>
          <w:color w:val="000000" w:themeColor="text1"/>
          <w:sz w:val="22"/>
          <w:szCs w:val="22"/>
        </w:rPr>
        <w:t xml:space="preserve">. </w:t>
      </w:r>
      <w:r w:rsidR="00283584" w:rsidRPr="00F1521B">
        <w:rPr>
          <w:color w:val="000000" w:themeColor="text1"/>
          <w:sz w:val="22"/>
          <w:szCs w:val="22"/>
        </w:rPr>
        <w:t>Concerning private life, y</w:t>
      </w:r>
      <w:r w:rsidR="00763BD3" w:rsidRPr="00F1521B">
        <w:rPr>
          <w:color w:val="000000" w:themeColor="text1"/>
          <w:sz w:val="22"/>
          <w:szCs w:val="22"/>
        </w:rPr>
        <w:t>ounger age, l</w:t>
      </w:r>
      <w:r w:rsidR="009D2389" w:rsidRPr="00F1521B">
        <w:rPr>
          <w:color w:val="000000" w:themeColor="text1"/>
          <w:sz w:val="22"/>
          <w:szCs w:val="22"/>
        </w:rPr>
        <w:t xml:space="preserve">iving alone, </w:t>
      </w:r>
      <w:r w:rsidR="006B1121">
        <w:rPr>
          <w:color w:val="000000" w:themeColor="text1"/>
          <w:sz w:val="22"/>
          <w:szCs w:val="22"/>
        </w:rPr>
        <w:t xml:space="preserve">reduction </w:t>
      </w:r>
      <w:r w:rsidRPr="00F1521B">
        <w:rPr>
          <w:color w:val="000000" w:themeColor="text1"/>
          <w:sz w:val="22"/>
          <w:szCs w:val="22"/>
        </w:rPr>
        <w:t xml:space="preserve">in </w:t>
      </w:r>
      <w:r w:rsidR="00911F42" w:rsidRPr="00F1521B">
        <w:rPr>
          <w:color w:val="000000" w:themeColor="text1"/>
          <w:sz w:val="22"/>
          <w:szCs w:val="22"/>
        </w:rPr>
        <w:t xml:space="preserve">leisure </w:t>
      </w:r>
      <w:r w:rsidRPr="00F1521B">
        <w:rPr>
          <w:color w:val="000000" w:themeColor="text1"/>
          <w:sz w:val="22"/>
          <w:szCs w:val="22"/>
        </w:rPr>
        <w:t>time</w:t>
      </w:r>
      <w:r w:rsidR="00881212" w:rsidRPr="00F1521B">
        <w:rPr>
          <w:color w:val="000000" w:themeColor="text1"/>
          <w:sz w:val="22"/>
          <w:szCs w:val="22"/>
        </w:rPr>
        <w:t xml:space="preserve">, </w:t>
      </w:r>
      <w:r w:rsidRPr="00F1521B">
        <w:rPr>
          <w:color w:val="000000" w:themeColor="text1"/>
          <w:sz w:val="22"/>
          <w:szCs w:val="22"/>
        </w:rPr>
        <w:t>and</w:t>
      </w:r>
      <w:r w:rsidR="00D90E40" w:rsidRPr="00F1521B">
        <w:rPr>
          <w:color w:val="000000" w:themeColor="text1"/>
          <w:sz w:val="22"/>
          <w:szCs w:val="22"/>
        </w:rPr>
        <w:t xml:space="preserve"> </w:t>
      </w:r>
      <w:r w:rsidR="00DF5C1C" w:rsidRPr="00F1521B">
        <w:rPr>
          <w:color w:val="000000" w:themeColor="text1"/>
          <w:sz w:val="22"/>
          <w:szCs w:val="22"/>
        </w:rPr>
        <w:t>changes</w:t>
      </w:r>
      <w:r w:rsidR="00D27067" w:rsidRPr="00F1521B">
        <w:rPr>
          <w:color w:val="000000" w:themeColor="text1"/>
          <w:sz w:val="22"/>
          <w:szCs w:val="22"/>
        </w:rPr>
        <w:t xml:space="preserve"> in</w:t>
      </w:r>
      <w:r w:rsidR="00DF5C1C" w:rsidRPr="00F1521B">
        <w:rPr>
          <w:color w:val="000000" w:themeColor="text1"/>
          <w:sz w:val="22"/>
          <w:szCs w:val="22"/>
        </w:rPr>
        <w:t xml:space="preserve"> </w:t>
      </w:r>
      <w:r w:rsidR="00320682">
        <w:rPr>
          <w:color w:val="000000" w:themeColor="text1"/>
          <w:sz w:val="22"/>
          <w:szCs w:val="22"/>
        </w:rPr>
        <w:t>quantity</w:t>
      </w:r>
      <w:r w:rsidR="00DF5C1C" w:rsidRPr="00F1521B">
        <w:rPr>
          <w:color w:val="000000" w:themeColor="text1"/>
          <w:sz w:val="22"/>
          <w:szCs w:val="22"/>
        </w:rPr>
        <w:t xml:space="preserve"> of</w:t>
      </w:r>
      <w:r w:rsidRPr="00F1521B">
        <w:rPr>
          <w:color w:val="000000" w:themeColor="text1"/>
          <w:sz w:val="22"/>
          <w:szCs w:val="22"/>
        </w:rPr>
        <w:t xml:space="preserve"> caring duties were </w:t>
      </w:r>
      <w:r w:rsidR="00EC20AB" w:rsidRPr="00F1521B">
        <w:rPr>
          <w:color w:val="000000" w:themeColor="text1"/>
          <w:sz w:val="22"/>
          <w:szCs w:val="22"/>
        </w:rPr>
        <w:t>strongly associated with</w:t>
      </w:r>
      <w:r w:rsidRPr="00F1521B">
        <w:rPr>
          <w:color w:val="000000" w:themeColor="text1"/>
          <w:sz w:val="22"/>
          <w:szCs w:val="22"/>
        </w:rPr>
        <w:t xml:space="preserve"> </w:t>
      </w:r>
      <w:r w:rsidR="00E361B1" w:rsidRPr="00F1521B">
        <w:rPr>
          <w:color w:val="000000" w:themeColor="text1"/>
          <w:sz w:val="22"/>
          <w:szCs w:val="22"/>
        </w:rPr>
        <w:t>perceived negative</w:t>
      </w:r>
      <w:r w:rsidR="00933672" w:rsidRPr="00F1521B">
        <w:rPr>
          <w:color w:val="000000" w:themeColor="text1"/>
          <w:sz w:val="22"/>
          <w:szCs w:val="22"/>
        </w:rPr>
        <w:t xml:space="preserve"> </w:t>
      </w:r>
      <w:r w:rsidRPr="00F1521B">
        <w:rPr>
          <w:color w:val="000000" w:themeColor="text1"/>
          <w:sz w:val="22"/>
          <w:szCs w:val="22"/>
        </w:rPr>
        <w:t>impact</w:t>
      </w:r>
      <w:del w:id="22" w:author="Martin Tušl" w:date="2021-03-05T15:38:00Z">
        <w:r w:rsidRPr="00F1521B" w:rsidDel="00EA1D7C">
          <w:rPr>
            <w:color w:val="000000" w:themeColor="text1"/>
            <w:sz w:val="22"/>
            <w:szCs w:val="22"/>
          </w:rPr>
          <w:delText xml:space="preserve"> on private life</w:delText>
        </w:r>
      </w:del>
      <w:r w:rsidR="003043C4" w:rsidRPr="00F1521B">
        <w:rPr>
          <w:color w:val="000000" w:themeColor="text1"/>
          <w:sz w:val="22"/>
          <w:szCs w:val="22"/>
        </w:rPr>
        <w:t xml:space="preserve">. In contrast, </w:t>
      </w:r>
      <w:r w:rsidR="00881212" w:rsidRPr="00F1521B">
        <w:rPr>
          <w:color w:val="000000" w:themeColor="text1"/>
          <w:sz w:val="22"/>
          <w:szCs w:val="22"/>
        </w:rPr>
        <w:t>living with a partner or family</w:t>
      </w:r>
      <w:r w:rsidR="00D27067" w:rsidRPr="00F1521B">
        <w:rPr>
          <w:color w:val="000000" w:themeColor="text1"/>
          <w:sz w:val="22"/>
          <w:szCs w:val="22"/>
        </w:rPr>
        <w:t>,</w:t>
      </w:r>
      <w:r w:rsidRPr="00F1521B">
        <w:rPr>
          <w:color w:val="000000" w:themeColor="text1"/>
          <w:sz w:val="22"/>
          <w:szCs w:val="22"/>
        </w:rPr>
        <w:t xml:space="preserve"> </w:t>
      </w:r>
      <w:r w:rsidR="00D90E40" w:rsidRPr="00F1521B">
        <w:rPr>
          <w:color w:val="000000" w:themeColor="text1"/>
          <w:sz w:val="22"/>
          <w:szCs w:val="22"/>
        </w:rPr>
        <w:t>short-time work</w:t>
      </w:r>
      <w:r w:rsidR="003043C4" w:rsidRPr="00F1521B">
        <w:rPr>
          <w:color w:val="000000" w:themeColor="text1"/>
          <w:sz w:val="22"/>
          <w:szCs w:val="22"/>
        </w:rPr>
        <w:t>,</w:t>
      </w:r>
      <w:r w:rsidR="00E06FDD">
        <w:rPr>
          <w:color w:val="000000" w:themeColor="text1"/>
          <w:sz w:val="22"/>
          <w:szCs w:val="22"/>
        </w:rPr>
        <w:t xml:space="preserve"> and increases</w:t>
      </w:r>
      <w:r w:rsidR="003043C4" w:rsidRPr="00F1521B">
        <w:rPr>
          <w:color w:val="000000" w:themeColor="text1"/>
          <w:sz w:val="22"/>
          <w:szCs w:val="22"/>
        </w:rPr>
        <w:t xml:space="preserve"> in</w:t>
      </w:r>
      <w:r w:rsidRPr="00F1521B">
        <w:rPr>
          <w:color w:val="000000" w:themeColor="text1"/>
          <w:sz w:val="22"/>
          <w:szCs w:val="22"/>
        </w:rPr>
        <w:t xml:space="preserve"> </w:t>
      </w:r>
      <w:r w:rsidR="00911F42" w:rsidRPr="00F1521B">
        <w:rPr>
          <w:color w:val="000000" w:themeColor="text1"/>
          <w:sz w:val="22"/>
          <w:szCs w:val="22"/>
        </w:rPr>
        <w:t>leisure</w:t>
      </w:r>
      <w:r w:rsidR="00D27067" w:rsidRPr="00F1521B">
        <w:rPr>
          <w:color w:val="000000" w:themeColor="text1"/>
          <w:sz w:val="22"/>
          <w:szCs w:val="22"/>
        </w:rPr>
        <w:t xml:space="preserve"> time and caring duties</w:t>
      </w:r>
      <w:r w:rsidRPr="00F1521B">
        <w:rPr>
          <w:color w:val="000000" w:themeColor="text1"/>
          <w:sz w:val="22"/>
          <w:szCs w:val="22"/>
        </w:rPr>
        <w:t xml:space="preserve"> </w:t>
      </w:r>
      <w:r w:rsidR="003043C4" w:rsidRPr="00F1521B">
        <w:rPr>
          <w:color w:val="000000" w:themeColor="text1"/>
          <w:sz w:val="22"/>
          <w:szCs w:val="22"/>
        </w:rPr>
        <w:t>were associated with perceived p</w:t>
      </w:r>
      <w:r w:rsidR="00E361B1" w:rsidRPr="00F1521B">
        <w:rPr>
          <w:color w:val="000000" w:themeColor="text1"/>
          <w:sz w:val="22"/>
          <w:szCs w:val="22"/>
        </w:rPr>
        <w:t>ositive</w:t>
      </w:r>
      <w:r w:rsidR="00933672" w:rsidRPr="00F1521B">
        <w:rPr>
          <w:color w:val="000000" w:themeColor="text1"/>
          <w:sz w:val="22"/>
          <w:szCs w:val="22"/>
        </w:rPr>
        <w:t xml:space="preserve"> </w:t>
      </w:r>
      <w:r w:rsidRPr="00F1521B">
        <w:rPr>
          <w:color w:val="000000" w:themeColor="text1"/>
          <w:sz w:val="22"/>
          <w:szCs w:val="22"/>
        </w:rPr>
        <w:t>impact on private life.</w:t>
      </w:r>
      <w:r w:rsidR="003043C4" w:rsidRPr="00F1521B">
        <w:rPr>
          <w:color w:val="000000" w:themeColor="text1"/>
          <w:sz w:val="22"/>
          <w:szCs w:val="22"/>
        </w:rPr>
        <w:t xml:space="preserve"> </w:t>
      </w:r>
      <w:r w:rsidR="00E06FDD">
        <w:rPr>
          <w:color w:val="000000" w:themeColor="text1"/>
          <w:sz w:val="22"/>
          <w:szCs w:val="22"/>
        </w:rPr>
        <w:t>P</w:t>
      </w:r>
      <w:r w:rsidR="00E06FDD" w:rsidRPr="00F1521B">
        <w:rPr>
          <w:color w:val="000000" w:themeColor="text1"/>
          <w:sz w:val="22"/>
          <w:szCs w:val="22"/>
        </w:rPr>
        <w:t xml:space="preserve">erceived </w:t>
      </w:r>
      <w:r w:rsidR="00DB17FC" w:rsidRPr="00F1521B">
        <w:rPr>
          <w:color w:val="000000" w:themeColor="text1"/>
          <w:sz w:val="22"/>
          <w:szCs w:val="22"/>
        </w:rPr>
        <w:t>n</w:t>
      </w:r>
      <w:r w:rsidRPr="00F1521B">
        <w:rPr>
          <w:color w:val="000000" w:themeColor="text1"/>
          <w:sz w:val="22"/>
          <w:szCs w:val="22"/>
        </w:rPr>
        <w:t xml:space="preserve">egative </w:t>
      </w:r>
      <w:r w:rsidR="00EC6615">
        <w:rPr>
          <w:color w:val="000000" w:themeColor="text1"/>
          <w:sz w:val="22"/>
          <w:szCs w:val="22"/>
        </w:rPr>
        <w:t xml:space="preserve">impact </w:t>
      </w:r>
      <w:r w:rsidRPr="00F1521B">
        <w:rPr>
          <w:color w:val="000000" w:themeColor="text1"/>
          <w:sz w:val="22"/>
          <w:szCs w:val="22"/>
        </w:rPr>
        <w:t xml:space="preserve">of </w:t>
      </w:r>
      <w:r w:rsidR="00DB17FC" w:rsidRPr="00F1521B">
        <w:rPr>
          <w:color w:val="000000" w:themeColor="text1"/>
          <w:sz w:val="22"/>
          <w:szCs w:val="22"/>
        </w:rPr>
        <w:t xml:space="preserve">the </w:t>
      </w:r>
      <w:r w:rsidR="00933672" w:rsidRPr="00F1521B">
        <w:rPr>
          <w:color w:val="000000" w:themeColor="text1"/>
          <w:sz w:val="22"/>
          <w:szCs w:val="22"/>
        </w:rPr>
        <w:t xml:space="preserve">crisis </w:t>
      </w:r>
      <w:r w:rsidRPr="00F1521B">
        <w:rPr>
          <w:color w:val="000000" w:themeColor="text1"/>
          <w:sz w:val="22"/>
          <w:szCs w:val="22"/>
        </w:rPr>
        <w:t>on work</w:t>
      </w:r>
      <w:r w:rsidR="00881212" w:rsidRPr="00F1521B">
        <w:rPr>
          <w:color w:val="000000" w:themeColor="text1"/>
          <w:sz w:val="22"/>
          <w:szCs w:val="22"/>
        </w:rPr>
        <w:t xml:space="preserve"> and private</w:t>
      </w:r>
      <w:r w:rsidRPr="00F1521B">
        <w:rPr>
          <w:color w:val="000000" w:themeColor="text1"/>
          <w:sz w:val="22"/>
          <w:szCs w:val="22"/>
        </w:rPr>
        <w:t xml:space="preserve"> life</w:t>
      </w:r>
      <w:ins w:id="23" w:author="Martin Tušl" w:date="2021-02-26T11:54:00Z">
        <w:r w:rsidR="001C279A">
          <w:rPr>
            <w:color w:val="000000" w:themeColor="text1"/>
            <w:sz w:val="22"/>
            <w:szCs w:val="22"/>
          </w:rPr>
          <w:t xml:space="preserve"> and mandatory short-time work</w:t>
        </w:r>
      </w:ins>
      <w:r w:rsidRPr="00F1521B">
        <w:rPr>
          <w:color w:val="000000" w:themeColor="text1"/>
          <w:sz w:val="22"/>
          <w:szCs w:val="22"/>
        </w:rPr>
        <w:t xml:space="preserve"> w</w:t>
      </w:r>
      <w:del w:id="24" w:author="Martin Tušl" w:date="2021-02-26T11:54:00Z">
        <w:r w:rsidR="009C6D33" w:rsidDel="001C279A">
          <w:rPr>
            <w:color w:val="000000" w:themeColor="text1"/>
            <w:sz w:val="22"/>
            <w:szCs w:val="22"/>
          </w:rPr>
          <w:delText>as</w:delText>
        </w:r>
      </w:del>
      <w:ins w:id="25" w:author="Martin Tušl" w:date="2021-02-26T11:54:00Z">
        <w:r w:rsidR="001C279A">
          <w:rPr>
            <w:color w:val="000000" w:themeColor="text1"/>
            <w:sz w:val="22"/>
            <w:szCs w:val="22"/>
          </w:rPr>
          <w:t>ere</w:t>
        </w:r>
      </w:ins>
      <w:r w:rsidRPr="00F1521B">
        <w:rPr>
          <w:color w:val="000000" w:themeColor="text1"/>
          <w:sz w:val="22"/>
          <w:szCs w:val="22"/>
        </w:rPr>
        <w:t xml:space="preserve"> a</w:t>
      </w:r>
      <w:r w:rsidR="00B468B0" w:rsidRPr="00F1521B">
        <w:rPr>
          <w:color w:val="000000" w:themeColor="text1"/>
          <w:sz w:val="22"/>
          <w:szCs w:val="22"/>
        </w:rPr>
        <w:t>ssociated with</w:t>
      </w:r>
      <w:r w:rsidRPr="00F1521B">
        <w:rPr>
          <w:color w:val="000000" w:themeColor="text1"/>
          <w:sz w:val="22"/>
          <w:szCs w:val="22"/>
        </w:rPr>
        <w:t xml:space="preserve"> lower </w:t>
      </w:r>
      <w:r w:rsidR="003C6F6E" w:rsidRPr="00F1521B">
        <w:rPr>
          <w:color w:val="000000" w:themeColor="text1"/>
          <w:sz w:val="22"/>
          <w:szCs w:val="22"/>
        </w:rPr>
        <w:t>MWB</w:t>
      </w:r>
      <w:r w:rsidR="001D356F" w:rsidRPr="00F1521B">
        <w:rPr>
          <w:color w:val="000000" w:themeColor="text1"/>
          <w:sz w:val="22"/>
          <w:szCs w:val="22"/>
        </w:rPr>
        <w:t xml:space="preserve"> and SRH. </w:t>
      </w:r>
      <w:r w:rsidR="00EB385F" w:rsidRPr="00F1521B">
        <w:rPr>
          <w:color w:val="000000" w:themeColor="text1"/>
          <w:sz w:val="22"/>
          <w:szCs w:val="22"/>
        </w:rPr>
        <w:t xml:space="preserve">Moreover, </w:t>
      </w:r>
      <w:r w:rsidR="00DB17FC" w:rsidRPr="00F1521B">
        <w:rPr>
          <w:color w:val="000000" w:themeColor="text1"/>
          <w:sz w:val="22"/>
          <w:szCs w:val="22"/>
        </w:rPr>
        <w:t>perceived</w:t>
      </w:r>
      <w:r w:rsidRPr="00F1521B">
        <w:rPr>
          <w:color w:val="000000" w:themeColor="text1"/>
          <w:sz w:val="22"/>
          <w:szCs w:val="22"/>
        </w:rPr>
        <w:t xml:space="preserve"> positive impact on </w:t>
      </w:r>
      <w:r w:rsidR="007E2429" w:rsidRPr="00F1521B">
        <w:rPr>
          <w:color w:val="000000" w:themeColor="text1"/>
          <w:sz w:val="22"/>
          <w:szCs w:val="22"/>
        </w:rPr>
        <w:t>private</w:t>
      </w:r>
      <w:r w:rsidRPr="00F1521B">
        <w:rPr>
          <w:color w:val="000000" w:themeColor="text1"/>
          <w:sz w:val="22"/>
          <w:szCs w:val="22"/>
        </w:rPr>
        <w:t xml:space="preserve"> life</w:t>
      </w:r>
      <w:ins w:id="26" w:author="Martin Tušl" w:date="2021-02-26T11:53:00Z">
        <w:r w:rsidR="001C279A">
          <w:rPr>
            <w:color w:val="000000" w:themeColor="text1"/>
            <w:sz w:val="22"/>
            <w:szCs w:val="22"/>
          </w:rPr>
          <w:t xml:space="preserve"> and an increase in leisure time were</w:t>
        </w:r>
      </w:ins>
      <w:del w:id="27" w:author="Martin Tušl" w:date="2021-02-26T11:53:00Z">
        <w:r w:rsidRPr="00F1521B" w:rsidDel="001C279A">
          <w:rPr>
            <w:color w:val="000000" w:themeColor="text1"/>
            <w:sz w:val="22"/>
            <w:szCs w:val="22"/>
          </w:rPr>
          <w:delText xml:space="preserve"> </w:delText>
        </w:r>
        <w:r w:rsidR="001D356F" w:rsidRPr="00F1521B" w:rsidDel="001C279A">
          <w:rPr>
            <w:color w:val="000000" w:themeColor="text1"/>
            <w:sz w:val="22"/>
            <w:szCs w:val="22"/>
          </w:rPr>
          <w:delText xml:space="preserve">was </w:delText>
        </w:r>
      </w:del>
      <w:ins w:id="28" w:author="Martin Tušl" w:date="2021-02-26T11:53:00Z">
        <w:r w:rsidR="001C279A">
          <w:rPr>
            <w:color w:val="000000" w:themeColor="text1"/>
            <w:sz w:val="22"/>
            <w:szCs w:val="22"/>
          </w:rPr>
          <w:t xml:space="preserve"> </w:t>
        </w:r>
      </w:ins>
      <w:r w:rsidR="001D356F" w:rsidRPr="00F1521B">
        <w:rPr>
          <w:color w:val="000000" w:themeColor="text1"/>
          <w:sz w:val="22"/>
          <w:szCs w:val="22"/>
        </w:rPr>
        <w:t xml:space="preserve">associated </w:t>
      </w:r>
      <w:r w:rsidR="00EC20AB" w:rsidRPr="00F1521B">
        <w:rPr>
          <w:color w:val="000000" w:themeColor="text1"/>
          <w:sz w:val="22"/>
          <w:szCs w:val="22"/>
        </w:rPr>
        <w:t>with</w:t>
      </w:r>
      <w:r w:rsidR="00EA7B13" w:rsidRPr="00F1521B">
        <w:rPr>
          <w:color w:val="000000" w:themeColor="text1"/>
          <w:sz w:val="22"/>
          <w:szCs w:val="22"/>
        </w:rPr>
        <w:t xml:space="preserve"> </w:t>
      </w:r>
      <w:r w:rsidRPr="00F1521B">
        <w:rPr>
          <w:color w:val="000000" w:themeColor="text1"/>
          <w:sz w:val="22"/>
          <w:szCs w:val="22"/>
        </w:rPr>
        <w:t xml:space="preserve">higher </w:t>
      </w:r>
      <w:r w:rsidR="003C6F6E" w:rsidRPr="00F1521B">
        <w:rPr>
          <w:color w:val="000000" w:themeColor="text1"/>
          <w:sz w:val="22"/>
          <w:szCs w:val="22"/>
        </w:rPr>
        <w:t>MWB</w:t>
      </w:r>
      <w:r w:rsidRPr="00F1521B">
        <w:rPr>
          <w:color w:val="000000" w:themeColor="text1"/>
          <w:sz w:val="22"/>
          <w:szCs w:val="22"/>
        </w:rPr>
        <w:t>.</w:t>
      </w:r>
      <w:del w:id="29" w:author="Martin Tušl" w:date="2021-02-26T11:54:00Z">
        <w:r w:rsidR="00A349D1" w:rsidRPr="00F1521B" w:rsidDel="001C279A">
          <w:rPr>
            <w:color w:val="000000" w:themeColor="text1"/>
            <w:sz w:val="22"/>
            <w:szCs w:val="22"/>
          </w:rPr>
          <w:delText xml:space="preserve"> Finally, m</w:delText>
        </w:r>
        <w:r w:rsidR="000B066B" w:rsidRPr="00F1521B" w:rsidDel="001C279A">
          <w:rPr>
            <w:color w:val="000000" w:themeColor="text1"/>
            <w:sz w:val="22"/>
            <w:szCs w:val="22"/>
          </w:rPr>
          <w:delText>andatory short-time work was negatively associated with MWB and SRH</w:delText>
        </w:r>
        <w:r w:rsidR="008D015F" w:rsidRPr="00F1521B" w:rsidDel="001C279A">
          <w:rPr>
            <w:color w:val="000000" w:themeColor="text1"/>
            <w:sz w:val="22"/>
            <w:szCs w:val="22"/>
          </w:rPr>
          <w:delText>,</w:delText>
        </w:r>
        <w:r w:rsidR="000B066B" w:rsidRPr="00F1521B" w:rsidDel="001C279A">
          <w:rPr>
            <w:color w:val="000000" w:themeColor="text1"/>
            <w:sz w:val="22"/>
            <w:szCs w:val="22"/>
          </w:rPr>
          <w:delText xml:space="preserve"> and an increase in leisure time was positively associated with MWB and SRH.</w:delText>
        </w:r>
      </w:del>
    </w:p>
    <w:p w14:paraId="5EA4A32D" w14:textId="63F8F69D" w:rsidR="008D3DD5" w:rsidRPr="00F1521B" w:rsidRDefault="008D3DD5" w:rsidP="00C41CD7">
      <w:pPr>
        <w:spacing w:line="480" w:lineRule="auto"/>
        <w:rPr>
          <w:color w:val="000000" w:themeColor="text1"/>
          <w:sz w:val="22"/>
          <w:szCs w:val="22"/>
        </w:rPr>
      </w:pPr>
      <w:r w:rsidRPr="00F1521B">
        <w:rPr>
          <w:b/>
          <w:color w:val="000000" w:themeColor="text1"/>
          <w:sz w:val="22"/>
          <w:szCs w:val="22"/>
        </w:rPr>
        <w:t>Conclusion:</w:t>
      </w:r>
      <w:r w:rsidRPr="00F1521B">
        <w:rPr>
          <w:color w:val="000000" w:themeColor="text1"/>
          <w:sz w:val="22"/>
          <w:szCs w:val="22"/>
        </w:rPr>
        <w:t xml:space="preserve"> The </w:t>
      </w:r>
      <w:r w:rsidR="00E06FDD">
        <w:rPr>
          <w:color w:val="000000" w:themeColor="text1"/>
          <w:sz w:val="22"/>
          <w:szCs w:val="22"/>
        </w:rPr>
        <w:t xml:space="preserve">results of this </w:t>
      </w:r>
      <w:r w:rsidRPr="00F1521B">
        <w:rPr>
          <w:color w:val="000000" w:themeColor="text1"/>
          <w:sz w:val="22"/>
          <w:szCs w:val="22"/>
        </w:rPr>
        <w:t xml:space="preserve">study </w:t>
      </w:r>
      <w:r w:rsidR="000A72F3" w:rsidRPr="00F1521B">
        <w:rPr>
          <w:color w:val="000000" w:themeColor="text1"/>
          <w:sz w:val="22"/>
          <w:szCs w:val="22"/>
        </w:rPr>
        <w:t>show the differential</w:t>
      </w:r>
      <w:r w:rsidR="00C03BCB" w:rsidRPr="00F1521B">
        <w:rPr>
          <w:color w:val="000000" w:themeColor="text1"/>
          <w:sz w:val="22"/>
          <w:szCs w:val="22"/>
        </w:rPr>
        <w:t xml:space="preserve"> impact</w:t>
      </w:r>
      <w:r w:rsidR="00623885" w:rsidRPr="00F1521B">
        <w:rPr>
          <w:color w:val="000000" w:themeColor="text1"/>
          <w:sz w:val="22"/>
          <w:szCs w:val="22"/>
        </w:rPr>
        <w:t xml:space="preserve"> </w:t>
      </w:r>
      <w:r w:rsidRPr="00F1521B">
        <w:rPr>
          <w:color w:val="000000" w:themeColor="text1"/>
          <w:sz w:val="22"/>
          <w:szCs w:val="22"/>
        </w:rPr>
        <w:t>of</w:t>
      </w:r>
      <w:r w:rsidR="00133AAB" w:rsidRPr="00F1521B">
        <w:rPr>
          <w:color w:val="000000" w:themeColor="text1"/>
          <w:sz w:val="22"/>
          <w:szCs w:val="22"/>
        </w:rPr>
        <w:t xml:space="preserve"> the</w:t>
      </w:r>
      <w:r w:rsidRPr="00F1521B">
        <w:rPr>
          <w:color w:val="000000" w:themeColor="text1"/>
          <w:sz w:val="22"/>
          <w:szCs w:val="22"/>
        </w:rPr>
        <w:t xml:space="preserve"> COVID-19</w:t>
      </w:r>
      <w:r w:rsidR="00133AAB" w:rsidRPr="00F1521B">
        <w:rPr>
          <w:color w:val="000000" w:themeColor="text1"/>
          <w:sz w:val="22"/>
          <w:szCs w:val="22"/>
        </w:rPr>
        <w:t xml:space="preserve"> </w:t>
      </w:r>
      <w:r w:rsidR="009E3B60" w:rsidRPr="00F1521B">
        <w:rPr>
          <w:color w:val="000000" w:themeColor="text1"/>
          <w:sz w:val="22"/>
          <w:szCs w:val="22"/>
        </w:rPr>
        <w:t xml:space="preserve">crisis </w:t>
      </w:r>
      <w:r w:rsidRPr="00F1521B">
        <w:rPr>
          <w:color w:val="000000" w:themeColor="text1"/>
          <w:sz w:val="22"/>
          <w:szCs w:val="22"/>
        </w:rPr>
        <w:t xml:space="preserve">on people’s </w:t>
      </w:r>
      <w:r w:rsidR="00D80736" w:rsidRPr="00F1521B">
        <w:rPr>
          <w:color w:val="000000" w:themeColor="text1"/>
          <w:sz w:val="22"/>
          <w:szCs w:val="22"/>
        </w:rPr>
        <w:t>work and private</w:t>
      </w:r>
      <w:r w:rsidRPr="00F1521B">
        <w:rPr>
          <w:color w:val="000000" w:themeColor="text1"/>
          <w:sz w:val="22"/>
          <w:szCs w:val="22"/>
        </w:rPr>
        <w:t xml:space="preserve"> life</w:t>
      </w:r>
      <w:r w:rsidR="00623885" w:rsidRPr="00F1521B">
        <w:rPr>
          <w:color w:val="000000" w:themeColor="text1"/>
          <w:sz w:val="22"/>
          <w:szCs w:val="22"/>
        </w:rPr>
        <w:t xml:space="preserve"> as well as the </w:t>
      </w:r>
      <w:r w:rsidR="00DB17FC" w:rsidRPr="00F1521B">
        <w:rPr>
          <w:color w:val="000000" w:themeColor="text1"/>
          <w:sz w:val="22"/>
          <w:szCs w:val="22"/>
        </w:rPr>
        <w:t>consequences</w:t>
      </w:r>
      <w:r w:rsidRPr="00F1521B">
        <w:rPr>
          <w:color w:val="000000" w:themeColor="text1"/>
          <w:sz w:val="22"/>
          <w:szCs w:val="22"/>
        </w:rPr>
        <w:t xml:space="preserve"> for </w:t>
      </w:r>
      <w:r w:rsidR="003C6F6E" w:rsidRPr="00F1521B">
        <w:rPr>
          <w:color w:val="000000" w:themeColor="text1"/>
          <w:sz w:val="22"/>
          <w:szCs w:val="22"/>
        </w:rPr>
        <w:t>MWB and SRH</w:t>
      </w:r>
      <w:r w:rsidR="000A72F3" w:rsidRPr="00F1521B">
        <w:rPr>
          <w:color w:val="000000" w:themeColor="text1"/>
          <w:sz w:val="22"/>
          <w:szCs w:val="22"/>
        </w:rPr>
        <w:t xml:space="preserve">. This </w:t>
      </w:r>
      <w:r w:rsidR="00EC6615">
        <w:rPr>
          <w:color w:val="000000" w:themeColor="text1"/>
          <w:sz w:val="22"/>
          <w:szCs w:val="22"/>
        </w:rPr>
        <w:t>may</w:t>
      </w:r>
      <w:r w:rsidR="00390E5A">
        <w:rPr>
          <w:color w:val="000000" w:themeColor="text1"/>
          <w:sz w:val="22"/>
          <w:szCs w:val="22"/>
        </w:rPr>
        <w:t xml:space="preserve"> inform</w:t>
      </w:r>
      <w:r w:rsidR="00390E5A" w:rsidRPr="00F1521B">
        <w:rPr>
          <w:color w:val="000000" w:themeColor="text1"/>
          <w:sz w:val="22"/>
          <w:szCs w:val="22"/>
        </w:rPr>
        <w:t xml:space="preserve"> </w:t>
      </w:r>
      <w:r w:rsidR="00C03BCB" w:rsidRPr="00F1521B">
        <w:rPr>
          <w:color w:val="000000" w:themeColor="text1"/>
          <w:sz w:val="22"/>
          <w:szCs w:val="22"/>
        </w:rPr>
        <w:t>target</w:t>
      </w:r>
      <w:r w:rsidR="00390E5A">
        <w:rPr>
          <w:color w:val="000000" w:themeColor="text1"/>
          <w:sz w:val="22"/>
          <w:szCs w:val="22"/>
        </w:rPr>
        <w:t xml:space="preserve"> </w:t>
      </w:r>
      <w:r w:rsidR="00C03BCB" w:rsidRPr="00F1521B">
        <w:rPr>
          <w:color w:val="000000" w:themeColor="text1"/>
          <w:sz w:val="22"/>
          <w:szCs w:val="22"/>
        </w:rPr>
        <w:t>group</w:t>
      </w:r>
      <w:r w:rsidR="00EB385F" w:rsidRPr="00F1521B">
        <w:rPr>
          <w:color w:val="000000" w:themeColor="text1"/>
          <w:sz w:val="22"/>
          <w:szCs w:val="22"/>
        </w:rPr>
        <w:t>s</w:t>
      </w:r>
      <w:r w:rsidR="000A72F3" w:rsidRPr="00F1521B">
        <w:rPr>
          <w:color w:val="000000" w:themeColor="text1"/>
          <w:sz w:val="22"/>
          <w:szCs w:val="22"/>
        </w:rPr>
        <w:t xml:space="preserve"> and situation-</w:t>
      </w:r>
      <w:r w:rsidR="00C03BCB" w:rsidRPr="00F1521B">
        <w:rPr>
          <w:color w:val="000000" w:themeColor="text1"/>
          <w:sz w:val="22"/>
          <w:szCs w:val="22"/>
        </w:rPr>
        <w:t>specific intervention</w:t>
      </w:r>
      <w:r w:rsidR="000A72F3" w:rsidRPr="00F1521B">
        <w:rPr>
          <w:color w:val="000000" w:themeColor="text1"/>
          <w:sz w:val="22"/>
          <w:szCs w:val="22"/>
        </w:rPr>
        <w:t>s</w:t>
      </w:r>
      <w:r w:rsidR="00F75EF7" w:rsidRPr="00F1521B">
        <w:rPr>
          <w:color w:val="000000" w:themeColor="text1"/>
          <w:sz w:val="22"/>
          <w:szCs w:val="22"/>
        </w:rPr>
        <w:t xml:space="preserve"> to ameliorate the crisis</w:t>
      </w:r>
      <w:r w:rsidR="00D6136E" w:rsidRPr="00F1521B">
        <w:rPr>
          <w:color w:val="000000" w:themeColor="text1"/>
          <w:sz w:val="22"/>
          <w:szCs w:val="22"/>
        </w:rPr>
        <w:t>.</w:t>
      </w:r>
    </w:p>
    <w:bookmarkEnd w:id="3"/>
    <w:p w14:paraId="1D4EF62A" w14:textId="77777777" w:rsidR="0022407D" w:rsidRDefault="0022407D" w:rsidP="0022407D">
      <w:pPr>
        <w:spacing w:line="480" w:lineRule="auto"/>
        <w:rPr>
          <w:b/>
          <w:color w:val="000000" w:themeColor="text1"/>
          <w:sz w:val="22"/>
          <w:szCs w:val="22"/>
          <w:lang w:val="en-GB"/>
        </w:rPr>
      </w:pPr>
    </w:p>
    <w:p w14:paraId="689BD176" w14:textId="03820E08" w:rsidR="0022407D" w:rsidRDefault="0022407D" w:rsidP="0022407D">
      <w:pPr>
        <w:spacing w:line="480" w:lineRule="auto"/>
        <w:rPr>
          <w:ins w:id="30" w:author="Martin Tušl" w:date="2021-02-19T15:57:00Z"/>
          <w:color w:val="000000" w:themeColor="text1"/>
          <w:sz w:val="22"/>
          <w:szCs w:val="22"/>
          <w:lang w:val="en-GB"/>
        </w:rPr>
      </w:pPr>
      <w:r w:rsidRPr="002B4499">
        <w:rPr>
          <w:b/>
          <w:color w:val="000000" w:themeColor="text1"/>
          <w:sz w:val="22"/>
          <w:szCs w:val="22"/>
          <w:lang w:val="en-GB"/>
        </w:rPr>
        <w:lastRenderedPageBreak/>
        <w:t xml:space="preserve">Keywords: </w:t>
      </w:r>
      <w:r w:rsidRPr="002B4499">
        <w:rPr>
          <w:color w:val="000000" w:themeColor="text1"/>
          <w:sz w:val="22"/>
          <w:szCs w:val="22"/>
          <w:lang w:val="en-GB"/>
        </w:rPr>
        <w:t xml:space="preserve">COVID-19, </w:t>
      </w:r>
      <w:ins w:id="31" w:author="Martin Tušl" w:date="2021-03-05T08:13:00Z">
        <w:r w:rsidR="00300B3D">
          <w:rPr>
            <w:color w:val="000000" w:themeColor="text1"/>
            <w:sz w:val="22"/>
            <w:szCs w:val="22"/>
            <w:lang w:val="en-GB"/>
          </w:rPr>
          <w:t xml:space="preserve">online survey, </w:t>
        </w:r>
      </w:ins>
      <w:r w:rsidRPr="002B4499">
        <w:rPr>
          <w:color w:val="000000" w:themeColor="text1"/>
          <w:sz w:val="22"/>
          <w:szCs w:val="22"/>
          <w:lang w:val="en-GB"/>
        </w:rPr>
        <w:t>logistic regression, work life, private life, mental well-being, self-rated health, Germany, Switzerland</w:t>
      </w:r>
    </w:p>
    <w:p w14:paraId="502628DD" w14:textId="0D815F1A" w:rsidR="00954390" w:rsidRDefault="00954390" w:rsidP="0022407D">
      <w:pPr>
        <w:spacing w:line="480" w:lineRule="auto"/>
        <w:rPr>
          <w:ins w:id="32" w:author="Martin Tušl" w:date="2021-02-19T15:57:00Z"/>
          <w:color w:val="000000" w:themeColor="text1"/>
          <w:sz w:val="22"/>
          <w:szCs w:val="22"/>
          <w:lang w:val="en-GB"/>
        </w:rPr>
      </w:pPr>
    </w:p>
    <w:p w14:paraId="372A273C" w14:textId="6C3A977E" w:rsidR="00954390" w:rsidRPr="00374DB3" w:rsidRDefault="00954390" w:rsidP="0022407D">
      <w:pPr>
        <w:spacing w:line="480" w:lineRule="auto"/>
        <w:rPr>
          <w:ins w:id="33" w:author="Martin Tušl" w:date="2021-02-19T15:57:00Z"/>
          <w:b/>
          <w:color w:val="000000" w:themeColor="text1"/>
          <w:sz w:val="22"/>
          <w:szCs w:val="22"/>
          <w:lang w:val="en-GB"/>
        </w:rPr>
      </w:pPr>
      <w:ins w:id="34" w:author="Martin Tušl" w:date="2021-02-19T15:57:00Z">
        <w:r w:rsidRPr="00066206">
          <w:rPr>
            <w:b/>
            <w:color w:val="000000" w:themeColor="text1"/>
            <w:sz w:val="22"/>
            <w:szCs w:val="22"/>
            <w:lang w:val="en-GB"/>
          </w:rPr>
          <w:t>KEY FINDINGS</w:t>
        </w:r>
      </w:ins>
    </w:p>
    <w:p w14:paraId="41D3258F" w14:textId="18BC98E9" w:rsidR="00D9732F" w:rsidRPr="00374DB3" w:rsidRDefault="00954390" w:rsidP="00D9732F">
      <w:pPr>
        <w:pStyle w:val="ListParagraph"/>
        <w:numPr>
          <w:ilvl w:val="0"/>
          <w:numId w:val="11"/>
        </w:numPr>
        <w:spacing w:line="480" w:lineRule="auto"/>
        <w:rPr>
          <w:ins w:id="35" w:author="Martin Tušl" w:date="2021-02-19T16:33:00Z"/>
          <w:rFonts w:ascii="Times New Roman" w:hAnsi="Times New Roman" w:cs="Times New Roman"/>
          <w:color w:val="000000" w:themeColor="text1"/>
          <w:sz w:val="22"/>
          <w:szCs w:val="22"/>
          <w:lang w:val="en-GB"/>
        </w:rPr>
      </w:pPr>
      <w:ins w:id="36" w:author="Martin Tušl" w:date="2021-02-19T15:58:00Z">
        <w:r w:rsidRPr="00374DB3">
          <w:rPr>
            <w:rFonts w:ascii="Times New Roman" w:hAnsi="Times New Roman" w:cs="Times New Roman"/>
            <w:color w:val="000000" w:themeColor="text1"/>
            <w:sz w:val="22"/>
            <w:szCs w:val="22"/>
            <w:lang w:val="en-GB"/>
          </w:rPr>
          <w:t>3</w:t>
        </w:r>
      </w:ins>
      <w:ins w:id="37" w:author="Martin Tušl" w:date="2021-02-19T16:36:00Z">
        <w:r w:rsidR="00D9732F" w:rsidRPr="00374DB3">
          <w:rPr>
            <w:rFonts w:ascii="Times New Roman" w:hAnsi="Times New Roman" w:cs="Times New Roman"/>
            <w:color w:val="000000" w:themeColor="text1"/>
            <w:sz w:val="22"/>
            <w:szCs w:val="22"/>
            <w:lang w:val="en-GB"/>
          </w:rPr>
          <w:t>1</w:t>
        </w:r>
      </w:ins>
      <w:ins w:id="38" w:author="Martin Tušl" w:date="2021-02-19T15:58:00Z">
        <w:r w:rsidRPr="00374DB3">
          <w:rPr>
            <w:rFonts w:ascii="Times New Roman" w:hAnsi="Times New Roman" w:cs="Times New Roman"/>
            <w:color w:val="000000" w:themeColor="text1"/>
            <w:sz w:val="22"/>
            <w:szCs w:val="22"/>
            <w:lang w:val="en-GB"/>
          </w:rPr>
          <w:t xml:space="preserve">% of employees </w:t>
        </w:r>
      </w:ins>
      <w:ins w:id="39" w:author="Martin Tušl" w:date="2021-02-19T16:45:00Z">
        <w:r w:rsidR="00374DB3" w:rsidRPr="00374DB3">
          <w:rPr>
            <w:rFonts w:ascii="Times New Roman" w:hAnsi="Times New Roman" w:cs="Times New Roman"/>
            <w:color w:val="000000" w:themeColor="text1"/>
            <w:sz w:val="22"/>
            <w:szCs w:val="22"/>
            <w:lang w:val="en-GB"/>
          </w:rPr>
          <w:t>perceive</w:t>
        </w:r>
      </w:ins>
      <w:ins w:id="40" w:author="Martin Tušl" w:date="2021-02-19T16:46:00Z">
        <w:r w:rsidR="00374DB3" w:rsidRPr="00374DB3">
          <w:rPr>
            <w:rFonts w:ascii="Times New Roman" w:hAnsi="Times New Roman" w:cs="Times New Roman"/>
            <w:color w:val="000000" w:themeColor="text1"/>
            <w:sz w:val="22"/>
            <w:szCs w:val="22"/>
            <w:lang w:val="en-GB"/>
          </w:rPr>
          <w:t>d</w:t>
        </w:r>
      </w:ins>
      <w:ins w:id="41" w:author="Martin Tušl" w:date="2021-02-19T16:00:00Z">
        <w:r w:rsidRPr="00374DB3">
          <w:rPr>
            <w:rFonts w:ascii="Times New Roman" w:hAnsi="Times New Roman" w:cs="Times New Roman"/>
            <w:color w:val="000000" w:themeColor="text1"/>
            <w:sz w:val="22"/>
            <w:szCs w:val="22"/>
            <w:lang w:val="en-GB"/>
          </w:rPr>
          <w:t xml:space="preserve"> </w:t>
        </w:r>
      </w:ins>
      <w:ins w:id="42" w:author="Georg Bauer" w:date="2021-03-03T12:51:00Z">
        <w:r w:rsidR="003B4C10">
          <w:rPr>
            <w:rFonts w:ascii="Times New Roman" w:hAnsi="Times New Roman" w:cs="Times New Roman"/>
            <w:color w:val="000000" w:themeColor="text1"/>
            <w:sz w:val="22"/>
            <w:szCs w:val="22"/>
            <w:lang w:val="en-GB"/>
          </w:rPr>
          <w:t xml:space="preserve">a </w:t>
        </w:r>
      </w:ins>
      <w:ins w:id="43" w:author="Martin Tušl" w:date="2021-02-19T16:00:00Z">
        <w:r w:rsidRPr="00374DB3">
          <w:rPr>
            <w:rFonts w:ascii="Times New Roman" w:hAnsi="Times New Roman" w:cs="Times New Roman"/>
            <w:color w:val="000000" w:themeColor="text1"/>
            <w:sz w:val="22"/>
            <w:szCs w:val="22"/>
            <w:lang w:val="en-GB"/>
          </w:rPr>
          <w:t xml:space="preserve">negative impact of </w:t>
        </w:r>
      </w:ins>
      <w:ins w:id="44" w:author="Martin Tušl" w:date="2021-02-19T16:46:00Z">
        <w:r w:rsidR="00374DB3" w:rsidRPr="00374DB3">
          <w:rPr>
            <w:rFonts w:ascii="Times New Roman" w:hAnsi="Times New Roman" w:cs="Times New Roman"/>
            <w:color w:val="000000" w:themeColor="text1"/>
            <w:sz w:val="22"/>
            <w:szCs w:val="22"/>
            <w:lang w:val="en-GB"/>
          </w:rPr>
          <w:t>the crisis</w:t>
        </w:r>
      </w:ins>
      <w:ins w:id="45" w:author="Martin Tušl" w:date="2021-02-19T16:00:00Z">
        <w:r w:rsidRPr="00374DB3">
          <w:rPr>
            <w:rFonts w:ascii="Times New Roman" w:hAnsi="Times New Roman" w:cs="Times New Roman"/>
            <w:color w:val="000000" w:themeColor="text1"/>
            <w:sz w:val="22"/>
            <w:szCs w:val="22"/>
            <w:lang w:val="en-GB"/>
          </w:rPr>
          <w:t xml:space="preserve"> on their</w:t>
        </w:r>
      </w:ins>
      <w:ins w:id="46" w:author="Martin Tušl" w:date="2021-02-19T15:58:00Z">
        <w:r w:rsidRPr="00374DB3">
          <w:rPr>
            <w:rFonts w:ascii="Times New Roman" w:hAnsi="Times New Roman" w:cs="Times New Roman"/>
            <w:color w:val="000000" w:themeColor="text1"/>
            <w:sz w:val="22"/>
            <w:szCs w:val="22"/>
            <w:lang w:val="en-GB"/>
          </w:rPr>
          <w:t xml:space="preserve"> work </w:t>
        </w:r>
      </w:ins>
      <w:ins w:id="47" w:author="Martin Tušl" w:date="2021-02-19T15:59:00Z">
        <w:r w:rsidRPr="00374DB3">
          <w:rPr>
            <w:rFonts w:ascii="Times New Roman" w:hAnsi="Times New Roman" w:cs="Times New Roman"/>
            <w:color w:val="000000" w:themeColor="text1"/>
            <w:sz w:val="22"/>
            <w:szCs w:val="22"/>
            <w:lang w:val="en-GB"/>
          </w:rPr>
          <w:t>life</w:t>
        </w:r>
      </w:ins>
      <w:ins w:id="48" w:author="Georg Bauer" w:date="2021-03-03T12:50:00Z">
        <w:r w:rsidR="003B4C10">
          <w:rPr>
            <w:rFonts w:ascii="Times New Roman" w:hAnsi="Times New Roman" w:cs="Times New Roman"/>
            <w:color w:val="000000" w:themeColor="text1"/>
            <w:sz w:val="22"/>
            <w:szCs w:val="22"/>
            <w:lang w:val="en-GB"/>
          </w:rPr>
          <w:t>. M</w:t>
        </w:r>
      </w:ins>
      <w:ins w:id="49" w:author="Martin Tušl" w:date="2021-02-19T16:32:00Z">
        <w:r w:rsidR="00D9732F" w:rsidRPr="00374DB3">
          <w:rPr>
            <w:rFonts w:ascii="Times New Roman" w:hAnsi="Times New Roman" w:cs="Times New Roman"/>
            <w:color w:val="000000" w:themeColor="text1"/>
            <w:sz w:val="22"/>
            <w:szCs w:val="22"/>
            <w:lang w:val="en-GB"/>
          </w:rPr>
          <w:t xml:space="preserve">andatory </w:t>
        </w:r>
      </w:ins>
      <w:ins w:id="50" w:author="Martin Tušl" w:date="2021-02-19T16:31:00Z">
        <w:r w:rsidR="00D9732F" w:rsidRPr="00374DB3">
          <w:rPr>
            <w:rFonts w:ascii="Times New Roman" w:hAnsi="Times New Roman" w:cs="Times New Roman"/>
            <w:color w:val="000000" w:themeColor="text1"/>
            <w:sz w:val="22"/>
            <w:szCs w:val="22"/>
            <w:lang w:val="en-GB"/>
          </w:rPr>
          <w:t>short-time work</w:t>
        </w:r>
      </w:ins>
      <w:ins w:id="51" w:author="Martin Tušl" w:date="2021-02-23T13:09:00Z">
        <w:r w:rsidR="002E1A91">
          <w:rPr>
            <w:rFonts w:ascii="Times New Roman" w:hAnsi="Times New Roman" w:cs="Times New Roman"/>
            <w:color w:val="000000" w:themeColor="text1"/>
            <w:sz w:val="22"/>
            <w:szCs w:val="22"/>
            <w:lang w:val="en-GB"/>
          </w:rPr>
          <w:t>ers and those who</w:t>
        </w:r>
      </w:ins>
      <w:ins w:id="52" w:author="Martin Tušl" w:date="2021-02-19T16:31:00Z">
        <w:r w:rsidR="00D9732F" w:rsidRPr="00374DB3">
          <w:rPr>
            <w:rFonts w:ascii="Times New Roman" w:hAnsi="Times New Roman" w:cs="Times New Roman"/>
            <w:color w:val="000000" w:themeColor="text1"/>
            <w:sz w:val="22"/>
            <w:szCs w:val="22"/>
            <w:lang w:val="en-GB"/>
          </w:rPr>
          <w:t xml:space="preserve"> </w:t>
        </w:r>
      </w:ins>
      <w:ins w:id="53" w:author="Martin Tušl" w:date="2021-02-23T13:09:00Z">
        <w:r w:rsidR="002E1A91">
          <w:rPr>
            <w:rFonts w:ascii="Times New Roman" w:hAnsi="Times New Roman" w:cs="Times New Roman"/>
            <w:color w:val="000000" w:themeColor="text1"/>
            <w:sz w:val="22"/>
            <w:szCs w:val="22"/>
            <w:lang w:val="en-GB"/>
          </w:rPr>
          <w:t xml:space="preserve">lost their job </w:t>
        </w:r>
      </w:ins>
      <w:ins w:id="54" w:author="Martin Tušl" w:date="2021-02-23T13:10:00Z">
        <w:r w:rsidR="002E1A91">
          <w:rPr>
            <w:rFonts w:ascii="Times New Roman" w:hAnsi="Times New Roman" w:cs="Times New Roman"/>
            <w:color w:val="000000" w:themeColor="text1"/>
            <w:sz w:val="22"/>
            <w:szCs w:val="22"/>
            <w:lang w:val="en-GB"/>
          </w:rPr>
          <w:t>felt</w:t>
        </w:r>
      </w:ins>
      <w:ins w:id="55" w:author="Martin Tušl" w:date="2021-02-19T16:44:00Z">
        <w:r w:rsidR="00374DB3" w:rsidRPr="00374DB3">
          <w:rPr>
            <w:rFonts w:ascii="Times New Roman" w:hAnsi="Times New Roman" w:cs="Times New Roman"/>
            <w:color w:val="000000" w:themeColor="text1"/>
            <w:sz w:val="22"/>
            <w:szCs w:val="22"/>
            <w:lang w:val="en-GB"/>
          </w:rPr>
          <w:t xml:space="preserve"> the negative impact</w:t>
        </w:r>
      </w:ins>
      <w:ins w:id="56" w:author="Martin Tušl" w:date="2021-02-23T13:10:00Z">
        <w:r w:rsidR="002E1A91">
          <w:rPr>
            <w:rFonts w:ascii="Times New Roman" w:hAnsi="Times New Roman" w:cs="Times New Roman"/>
            <w:color w:val="000000" w:themeColor="text1"/>
            <w:sz w:val="22"/>
            <w:szCs w:val="22"/>
            <w:lang w:val="en-GB"/>
          </w:rPr>
          <w:t xml:space="preserve"> the most</w:t>
        </w:r>
      </w:ins>
      <w:ins w:id="57" w:author="Martin Tušl" w:date="2021-02-19T16:33:00Z">
        <w:r w:rsidR="00D9732F" w:rsidRPr="00374DB3">
          <w:rPr>
            <w:rFonts w:ascii="Times New Roman" w:hAnsi="Times New Roman" w:cs="Times New Roman"/>
            <w:color w:val="000000" w:themeColor="text1"/>
            <w:sz w:val="22"/>
            <w:szCs w:val="22"/>
            <w:lang w:val="en-GB"/>
          </w:rPr>
          <w:t>.</w:t>
        </w:r>
      </w:ins>
    </w:p>
    <w:p w14:paraId="226FE07C" w14:textId="4F37641C" w:rsidR="00D9732F" w:rsidRPr="00374DB3" w:rsidRDefault="00D9732F" w:rsidP="00D9732F">
      <w:pPr>
        <w:pStyle w:val="ListParagraph"/>
        <w:numPr>
          <w:ilvl w:val="0"/>
          <w:numId w:val="11"/>
        </w:numPr>
        <w:spacing w:line="480" w:lineRule="auto"/>
        <w:rPr>
          <w:ins w:id="58" w:author="Martin Tušl" w:date="2021-02-19T16:36:00Z"/>
          <w:rFonts w:ascii="Times New Roman" w:hAnsi="Times New Roman" w:cs="Times New Roman"/>
          <w:color w:val="000000" w:themeColor="text1"/>
          <w:sz w:val="22"/>
          <w:szCs w:val="22"/>
          <w:lang w:val="en-GB"/>
        </w:rPr>
      </w:pPr>
      <w:ins w:id="59" w:author="Martin Tušl" w:date="2021-02-19T16:34:00Z">
        <w:r w:rsidRPr="00374DB3">
          <w:rPr>
            <w:rFonts w:ascii="Times New Roman" w:hAnsi="Times New Roman" w:cs="Times New Roman"/>
            <w:color w:val="000000" w:themeColor="text1"/>
            <w:sz w:val="22"/>
            <w:szCs w:val="22"/>
            <w:lang w:val="en-GB"/>
          </w:rPr>
          <w:t>1</w:t>
        </w:r>
      </w:ins>
      <w:ins w:id="60" w:author="Martin Tušl" w:date="2021-03-05T15:34:00Z">
        <w:r w:rsidR="00EA1D7C">
          <w:rPr>
            <w:rFonts w:ascii="Times New Roman" w:hAnsi="Times New Roman" w:cs="Times New Roman"/>
            <w:color w:val="000000" w:themeColor="text1"/>
            <w:sz w:val="22"/>
            <w:szCs w:val="22"/>
            <w:lang w:val="en-GB"/>
          </w:rPr>
          <w:t>0</w:t>
        </w:r>
      </w:ins>
      <w:ins w:id="61" w:author="Martin Tušl" w:date="2021-02-19T16:34:00Z">
        <w:r w:rsidRPr="00374DB3">
          <w:rPr>
            <w:rFonts w:ascii="Times New Roman" w:hAnsi="Times New Roman" w:cs="Times New Roman"/>
            <w:color w:val="000000" w:themeColor="text1"/>
            <w:sz w:val="22"/>
            <w:szCs w:val="22"/>
            <w:lang w:val="en-GB"/>
          </w:rPr>
          <w:t xml:space="preserve">% of employees </w:t>
        </w:r>
      </w:ins>
      <w:ins w:id="62" w:author="Martin Tušl" w:date="2021-02-19T16:45:00Z">
        <w:r w:rsidR="00374DB3" w:rsidRPr="00374DB3">
          <w:rPr>
            <w:rFonts w:ascii="Times New Roman" w:hAnsi="Times New Roman" w:cs="Times New Roman"/>
            <w:color w:val="000000" w:themeColor="text1"/>
            <w:sz w:val="22"/>
            <w:szCs w:val="22"/>
            <w:lang w:val="en-GB"/>
          </w:rPr>
          <w:t>perceive</w:t>
        </w:r>
      </w:ins>
      <w:ins w:id="63" w:author="Martin Tušl" w:date="2021-02-19T16:46:00Z">
        <w:r w:rsidR="00374DB3" w:rsidRPr="00374DB3">
          <w:rPr>
            <w:rFonts w:ascii="Times New Roman" w:hAnsi="Times New Roman" w:cs="Times New Roman"/>
            <w:color w:val="000000" w:themeColor="text1"/>
            <w:sz w:val="22"/>
            <w:szCs w:val="22"/>
            <w:lang w:val="en-GB"/>
          </w:rPr>
          <w:t>d</w:t>
        </w:r>
      </w:ins>
      <w:ins w:id="64" w:author="Martin Tušl" w:date="2021-02-19T16:34:00Z">
        <w:r w:rsidRPr="00374DB3">
          <w:rPr>
            <w:rFonts w:ascii="Times New Roman" w:hAnsi="Times New Roman" w:cs="Times New Roman"/>
            <w:color w:val="000000" w:themeColor="text1"/>
            <w:sz w:val="22"/>
            <w:szCs w:val="22"/>
            <w:lang w:val="en-GB"/>
          </w:rPr>
          <w:t xml:space="preserve"> </w:t>
        </w:r>
      </w:ins>
      <w:ins w:id="65" w:author="Georg Bauer" w:date="2021-03-03T12:51:00Z">
        <w:r w:rsidR="003B4C10">
          <w:rPr>
            <w:rFonts w:ascii="Times New Roman" w:hAnsi="Times New Roman" w:cs="Times New Roman"/>
            <w:color w:val="000000" w:themeColor="text1"/>
            <w:sz w:val="22"/>
            <w:szCs w:val="22"/>
            <w:lang w:val="en-GB"/>
          </w:rPr>
          <w:t xml:space="preserve">a </w:t>
        </w:r>
      </w:ins>
      <w:ins w:id="66" w:author="Martin Tušl" w:date="2021-02-19T16:34:00Z">
        <w:r w:rsidRPr="00374DB3">
          <w:rPr>
            <w:rFonts w:ascii="Times New Roman" w:hAnsi="Times New Roman" w:cs="Times New Roman"/>
            <w:color w:val="000000" w:themeColor="text1"/>
            <w:sz w:val="22"/>
            <w:szCs w:val="22"/>
            <w:lang w:val="en-GB"/>
          </w:rPr>
          <w:t xml:space="preserve">positive impact </w:t>
        </w:r>
      </w:ins>
      <w:ins w:id="67" w:author="Martin Tušl" w:date="2021-02-19T16:46:00Z">
        <w:r w:rsidR="00374DB3" w:rsidRPr="00374DB3">
          <w:rPr>
            <w:rFonts w:ascii="Times New Roman" w:hAnsi="Times New Roman" w:cs="Times New Roman"/>
            <w:color w:val="000000" w:themeColor="text1"/>
            <w:sz w:val="22"/>
            <w:szCs w:val="22"/>
            <w:lang w:val="en-GB"/>
          </w:rPr>
          <w:t xml:space="preserve">of the crisis </w:t>
        </w:r>
      </w:ins>
      <w:ins w:id="68" w:author="Martin Tušl" w:date="2021-02-19T16:34:00Z">
        <w:r w:rsidRPr="00374DB3">
          <w:rPr>
            <w:rFonts w:ascii="Times New Roman" w:hAnsi="Times New Roman" w:cs="Times New Roman"/>
            <w:color w:val="000000" w:themeColor="text1"/>
            <w:sz w:val="22"/>
            <w:szCs w:val="22"/>
            <w:lang w:val="en-GB"/>
          </w:rPr>
          <w:t>on their work life</w:t>
        </w:r>
      </w:ins>
      <w:ins w:id="69" w:author="Georg Bauer" w:date="2021-03-03T12:50:00Z">
        <w:r w:rsidR="003B4C10">
          <w:rPr>
            <w:rFonts w:ascii="Times New Roman" w:hAnsi="Times New Roman" w:cs="Times New Roman"/>
            <w:color w:val="000000" w:themeColor="text1"/>
            <w:sz w:val="22"/>
            <w:szCs w:val="22"/>
            <w:lang w:val="en-GB"/>
          </w:rPr>
          <w:t>. T</w:t>
        </w:r>
      </w:ins>
      <w:ins w:id="70" w:author="Martin Tušl" w:date="2021-02-23T13:12:00Z">
        <w:r w:rsidR="002E1A91">
          <w:rPr>
            <w:rFonts w:ascii="Times New Roman" w:hAnsi="Times New Roman" w:cs="Times New Roman"/>
            <w:color w:val="000000" w:themeColor="text1"/>
            <w:sz w:val="22"/>
            <w:szCs w:val="22"/>
            <w:lang w:val="en-GB"/>
          </w:rPr>
          <w:t xml:space="preserve">hose working in </w:t>
        </w:r>
      </w:ins>
      <w:ins w:id="71" w:author="Martin Tušl" w:date="2021-02-19T16:35:00Z">
        <w:r w:rsidRPr="00374DB3">
          <w:rPr>
            <w:rFonts w:ascii="Times New Roman" w:hAnsi="Times New Roman" w:cs="Times New Roman"/>
            <w:color w:val="000000" w:themeColor="text1"/>
            <w:sz w:val="22"/>
            <w:szCs w:val="22"/>
            <w:lang w:val="en-GB"/>
          </w:rPr>
          <w:t xml:space="preserve">home-office, </w:t>
        </w:r>
      </w:ins>
      <w:ins w:id="72" w:author="Martin Tušl" w:date="2021-02-19T16:36:00Z">
        <w:r w:rsidRPr="00374DB3">
          <w:rPr>
            <w:rFonts w:ascii="Times New Roman" w:hAnsi="Times New Roman" w:cs="Times New Roman"/>
            <w:color w:val="000000" w:themeColor="text1"/>
            <w:sz w:val="22"/>
            <w:szCs w:val="22"/>
            <w:lang w:val="en-GB"/>
          </w:rPr>
          <w:t>particularly if experience</w:t>
        </w:r>
      </w:ins>
      <w:ins w:id="73" w:author="Martin Tušl" w:date="2021-02-23T13:12:00Z">
        <w:r w:rsidR="002E1A91">
          <w:rPr>
            <w:rFonts w:ascii="Times New Roman" w:hAnsi="Times New Roman" w:cs="Times New Roman"/>
            <w:color w:val="000000" w:themeColor="text1"/>
            <w:sz w:val="22"/>
            <w:szCs w:val="22"/>
            <w:lang w:val="en-GB"/>
          </w:rPr>
          <w:t>d</w:t>
        </w:r>
      </w:ins>
      <w:ins w:id="74" w:author="Martin Tušl" w:date="2021-02-19T16:36:00Z">
        <w:r w:rsidRPr="00374DB3">
          <w:rPr>
            <w:rFonts w:ascii="Times New Roman" w:hAnsi="Times New Roman" w:cs="Times New Roman"/>
            <w:color w:val="000000" w:themeColor="text1"/>
            <w:sz w:val="22"/>
            <w:szCs w:val="22"/>
            <w:lang w:val="en-GB"/>
          </w:rPr>
          <w:t xml:space="preserve"> for the first time</w:t>
        </w:r>
      </w:ins>
      <w:ins w:id="75" w:author="Martin Tušl" w:date="2021-02-19T16:46:00Z">
        <w:r w:rsidR="00374DB3" w:rsidRPr="00374DB3">
          <w:rPr>
            <w:rFonts w:ascii="Times New Roman" w:hAnsi="Times New Roman" w:cs="Times New Roman"/>
            <w:color w:val="000000" w:themeColor="text1"/>
            <w:sz w:val="22"/>
            <w:szCs w:val="22"/>
            <w:lang w:val="en-GB"/>
          </w:rPr>
          <w:t>,</w:t>
        </w:r>
      </w:ins>
      <w:ins w:id="76" w:author="Martin Tušl" w:date="2021-02-23T13:12:00Z">
        <w:r w:rsidR="002E1A91">
          <w:rPr>
            <w:rFonts w:ascii="Times New Roman" w:hAnsi="Times New Roman" w:cs="Times New Roman"/>
            <w:color w:val="000000" w:themeColor="text1"/>
            <w:sz w:val="22"/>
            <w:szCs w:val="22"/>
            <w:lang w:val="en-GB"/>
          </w:rPr>
          <w:t xml:space="preserve"> </w:t>
        </w:r>
      </w:ins>
      <w:ins w:id="77" w:author="Martin Tušl" w:date="2021-02-23T13:13:00Z">
        <w:r w:rsidR="002E1A91">
          <w:rPr>
            <w:rFonts w:ascii="Times New Roman" w:hAnsi="Times New Roman" w:cs="Times New Roman"/>
            <w:color w:val="000000" w:themeColor="text1"/>
            <w:sz w:val="22"/>
            <w:szCs w:val="22"/>
            <w:lang w:val="en-GB"/>
          </w:rPr>
          <w:t>felt</w:t>
        </w:r>
      </w:ins>
      <w:ins w:id="78" w:author="Martin Tušl" w:date="2021-02-19T16:44:00Z">
        <w:r w:rsidR="00374DB3" w:rsidRPr="00374DB3">
          <w:rPr>
            <w:rFonts w:ascii="Times New Roman" w:hAnsi="Times New Roman" w:cs="Times New Roman"/>
            <w:color w:val="000000" w:themeColor="text1"/>
            <w:sz w:val="22"/>
            <w:szCs w:val="22"/>
            <w:lang w:val="en-GB"/>
          </w:rPr>
          <w:t xml:space="preserve"> the positive impact</w:t>
        </w:r>
      </w:ins>
      <w:ins w:id="79" w:author="Martin Tušl" w:date="2021-02-23T13:13:00Z">
        <w:r w:rsidR="002E1A91">
          <w:rPr>
            <w:rFonts w:ascii="Times New Roman" w:hAnsi="Times New Roman" w:cs="Times New Roman"/>
            <w:color w:val="000000" w:themeColor="text1"/>
            <w:sz w:val="22"/>
            <w:szCs w:val="22"/>
            <w:lang w:val="en-GB"/>
          </w:rPr>
          <w:t xml:space="preserve"> the most.</w:t>
        </w:r>
      </w:ins>
    </w:p>
    <w:p w14:paraId="2E2D7D2D" w14:textId="15DAFAB8" w:rsidR="00954390" w:rsidRPr="00374DB3" w:rsidRDefault="00D9732F" w:rsidP="00D9732F">
      <w:pPr>
        <w:pStyle w:val="ListParagraph"/>
        <w:numPr>
          <w:ilvl w:val="0"/>
          <w:numId w:val="11"/>
        </w:numPr>
        <w:spacing w:line="480" w:lineRule="auto"/>
        <w:rPr>
          <w:ins w:id="80" w:author="Martin Tušl" w:date="2021-02-19T16:38:00Z"/>
          <w:rFonts w:ascii="Times New Roman" w:hAnsi="Times New Roman" w:cs="Times New Roman"/>
          <w:color w:val="000000" w:themeColor="text1"/>
          <w:sz w:val="22"/>
          <w:szCs w:val="22"/>
          <w:lang w:val="en-GB"/>
        </w:rPr>
      </w:pPr>
      <w:ins w:id="81" w:author="Martin Tušl" w:date="2021-02-19T16:34:00Z">
        <w:r w:rsidRPr="00374DB3">
          <w:rPr>
            <w:rFonts w:ascii="Times New Roman" w:hAnsi="Times New Roman" w:cs="Times New Roman"/>
            <w:color w:val="000000" w:themeColor="text1"/>
            <w:sz w:val="22"/>
            <w:szCs w:val="22"/>
            <w:lang w:val="en-GB"/>
          </w:rPr>
          <w:t xml:space="preserve"> </w:t>
        </w:r>
      </w:ins>
      <w:ins w:id="82" w:author="Martin Tušl" w:date="2021-02-19T16:36:00Z">
        <w:r w:rsidRPr="00374DB3">
          <w:rPr>
            <w:rFonts w:ascii="Times New Roman" w:hAnsi="Times New Roman" w:cs="Times New Roman"/>
            <w:color w:val="000000" w:themeColor="text1"/>
            <w:sz w:val="22"/>
            <w:szCs w:val="22"/>
            <w:lang w:val="en-GB"/>
          </w:rPr>
          <w:t xml:space="preserve">30% of </w:t>
        </w:r>
      </w:ins>
      <w:ins w:id="83" w:author="Martin Tušl" w:date="2021-02-19T16:37:00Z">
        <w:r w:rsidRPr="00374DB3">
          <w:rPr>
            <w:rFonts w:ascii="Times New Roman" w:hAnsi="Times New Roman" w:cs="Times New Roman"/>
            <w:color w:val="000000" w:themeColor="text1"/>
            <w:sz w:val="22"/>
            <w:szCs w:val="22"/>
            <w:lang w:val="en-GB"/>
          </w:rPr>
          <w:t xml:space="preserve">employees </w:t>
        </w:r>
      </w:ins>
      <w:ins w:id="84" w:author="Martin Tušl" w:date="2021-02-19T16:46:00Z">
        <w:r w:rsidR="00374DB3" w:rsidRPr="00374DB3">
          <w:rPr>
            <w:rFonts w:ascii="Times New Roman" w:hAnsi="Times New Roman" w:cs="Times New Roman"/>
            <w:color w:val="000000" w:themeColor="text1"/>
            <w:sz w:val="22"/>
            <w:szCs w:val="22"/>
            <w:lang w:val="en-GB"/>
          </w:rPr>
          <w:t>perceived</w:t>
        </w:r>
      </w:ins>
      <w:ins w:id="85" w:author="Martin Tušl" w:date="2021-02-19T16:37:00Z">
        <w:r w:rsidRPr="00374DB3">
          <w:rPr>
            <w:rFonts w:ascii="Times New Roman" w:hAnsi="Times New Roman" w:cs="Times New Roman"/>
            <w:color w:val="000000" w:themeColor="text1"/>
            <w:sz w:val="22"/>
            <w:szCs w:val="22"/>
            <w:lang w:val="en-GB"/>
          </w:rPr>
          <w:t xml:space="preserve"> </w:t>
        </w:r>
      </w:ins>
      <w:ins w:id="86" w:author="Georg Bauer" w:date="2021-03-03T12:51:00Z">
        <w:r w:rsidR="003B4C10">
          <w:rPr>
            <w:rFonts w:ascii="Times New Roman" w:hAnsi="Times New Roman" w:cs="Times New Roman"/>
            <w:color w:val="000000" w:themeColor="text1"/>
            <w:sz w:val="22"/>
            <w:szCs w:val="22"/>
            <w:lang w:val="en-GB"/>
          </w:rPr>
          <w:t xml:space="preserve">a </w:t>
        </w:r>
      </w:ins>
      <w:ins w:id="87" w:author="Martin Tušl" w:date="2021-02-19T16:37:00Z">
        <w:r w:rsidRPr="00374DB3">
          <w:rPr>
            <w:rFonts w:ascii="Times New Roman" w:hAnsi="Times New Roman" w:cs="Times New Roman"/>
            <w:color w:val="000000" w:themeColor="text1"/>
            <w:sz w:val="22"/>
            <w:szCs w:val="22"/>
            <w:lang w:val="en-GB"/>
          </w:rPr>
          <w:t xml:space="preserve">negative impact </w:t>
        </w:r>
      </w:ins>
      <w:ins w:id="88" w:author="Martin Tušl" w:date="2021-02-19T16:46:00Z">
        <w:r w:rsidR="00374DB3" w:rsidRPr="00374DB3">
          <w:rPr>
            <w:rFonts w:ascii="Times New Roman" w:hAnsi="Times New Roman" w:cs="Times New Roman"/>
            <w:color w:val="000000" w:themeColor="text1"/>
            <w:sz w:val="22"/>
            <w:szCs w:val="22"/>
            <w:lang w:val="en-GB"/>
          </w:rPr>
          <w:t>of the crisis</w:t>
        </w:r>
      </w:ins>
      <w:ins w:id="89" w:author="Martin Tušl" w:date="2021-02-19T16:37:00Z">
        <w:r w:rsidRPr="00374DB3">
          <w:rPr>
            <w:rFonts w:ascii="Times New Roman" w:hAnsi="Times New Roman" w:cs="Times New Roman"/>
            <w:color w:val="000000" w:themeColor="text1"/>
            <w:sz w:val="22"/>
            <w:szCs w:val="22"/>
            <w:lang w:val="en-GB"/>
          </w:rPr>
          <w:t xml:space="preserve"> on their private life</w:t>
        </w:r>
      </w:ins>
      <w:ins w:id="90" w:author="Georg Bauer" w:date="2021-03-03T12:51:00Z">
        <w:r w:rsidR="003B4C10">
          <w:rPr>
            <w:rFonts w:ascii="Times New Roman" w:hAnsi="Times New Roman" w:cs="Times New Roman"/>
            <w:color w:val="000000" w:themeColor="text1"/>
            <w:sz w:val="22"/>
            <w:szCs w:val="22"/>
            <w:lang w:val="en-US"/>
          </w:rPr>
          <w:t>. L</w:t>
        </w:r>
      </w:ins>
      <w:ins w:id="91" w:author="Martin Tušl" w:date="2021-02-19T16:47:00Z">
        <w:r w:rsidR="00374DB3" w:rsidRPr="00374DB3">
          <w:rPr>
            <w:rFonts w:ascii="Times New Roman" w:hAnsi="Times New Roman" w:cs="Times New Roman"/>
            <w:color w:val="000000" w:themeColor="text1"/>
            <w:sz w:val="22"/>
            <w:szCs w:val="22"/>
            <w:lang w:val="en-US"/>
          </w:rPr>
          <w:t>iving in a single household,</w:t>
        </w:r>
      </w:ins>
      <w:ins w:id="92" w:author="Martin Tušl" w:date="2021-02-19T16:37:00Z">
        <w:r w:rsidRPr="00374DB3">
          <w:rPr>
            <w:rFonts w:ascii="Times New Roman" w:hAnsi="Times New Roman" w:cs="Times New Roman"/>
            <w:color w:val="000000" w:themeColor="text1"/>
            <w:sz w:val="22"/>
            <w:szCs w:val="22"/>
            <w:lang w:val="en-US"/>
          </w:rPr>
          <w:t xml:space="preserve"> reduction in leisure time, and changes in quantity of caring duties</w:t>
        </w:r>
      </w:ins>
      <w:ins w:id="93" w:author="Martin Tušl" w:date="2021-02-19T16:47:00Z">
        <w:r w:rsidR="00374DB3" w:rsidRPr="00374DB3">
          <w:rPr>
            <w:rFonts w:ascii="Times New Roman" w:hAnsi="Times New Roman" w:cs="Times New Roman"/>
            <w:color w:val="000000" w:themeColor="text1"/>
            <w:sz w:val="22"/>
            <w:szCs w:val="22"/>
            <w:lang w:val="en-US"/>
          </w:rPr>
          <w:t xml:space="preserve"> </w:t>
        </w:r>
      </w:ins>
      <w:ins w:id="94" w:author="Martin Tušl" w:date="2021-02-19T16:48:00Z">
        <w:r w:rsidR="00374DB3" w:rsidRPr="00374DB3">
          <w:rPr>
            <w:rFonts w:ascii="Times New Roman" w:hAnsi="Times New Roman" w:cs="Times New Roman"/>
            <w:color w:val="000000" w:themeColor="text1"/>
            <w:sz w:val="22"/>
            <w:szCs w:val="22"/>
            <w:lang w:val="en-US"/>
          </w:rPr>
          <w:t xml:space="preserve">(i.e., increase or decrease) </w:t>
        </w:r>
      </w:ins>
      <w:ins w:id="95" w:author="Martin Tušl" w:date="2021-02-19T16:47:00Z">
        <w:r w:rsidR="00374DB3" w:rsidRPr="00374DB3">
          <w:rPr>
            <w:rFonts w:ascii="Times New Roman" w:hAnsi="Times New Roman" w:cs="Times New Roman"/>
            <w:color w:val="000000" w:themeColor="text1"/>
            <w:sz w:val="22"/>
            <w:szCs w:val="22"/>
            <w:lang w:val="en-US"/>
          </w:rPr>
          <w:t>were strongly associated with the negative impact.</w:t>
        </w:r>
      </w:ins>
    </w:p>
    <w:p w14:paraId="0F6D8F33" w14:textId="6C7F9F10" w:rsidR="00D9732F" w:rsidRPr="00374DB3" w:rsidRDefault="00D9732F" w:rsidP="00D9732F">
      <w:pPr>
        <w:pStyle w:val="ListParagraph"/>
        <w:numPr>
          <w:ilvl w:val="0"/>
          <w:numId w:val="11"/>
        </w:numPr>
        <w:spacing w:line="480" w:lineRule="auto"/>
        <w:rPr>
          <w:ins w:id="96" w:author="Martin Tušl" w:date="2021-02-19T16:39:00Z"/>
          <w:rFonts w:ascii="Times New Roman" w:hAnsi="Times New Roman" w:cs="Times New Roman"/>
          <w:color w:val="000000" w:themeColor="text1"/>
          <w:sz w:val="22"/>
          <w:szCs w:val="22"/>
          <w:lang w:val="en-GB"/>
        </w:rPr>
      </w:pPr>
      <w:ins w:id="97" w:author="Martin Tušl" w:date="2021-02-19T16:38:00Z">
        <w:r w:rsidRPr="00374DB3">
          <w:rPr>
            <w:rFonts w:ascii="Times New Roman" w:hAnsi="Times New Roman" w:cs="Times New Roman"/>
            <w:color w:val="000000" w:themeColor="text1"/>
            <w:sz w:val="22"/>
            <w:szCs w:val="22"/>
            <w:lang w:val="en-GB"/>
          </w:rPr>
          <w:t>1</w:t>
        </w:r>
      </w:ins>
      <w:ins w:id="98" w:author="Martin Tušl" w:date="2021-03-05T15:34:00Z">
        <w:r w:rsidR="00EA1D7C">
          <w:rPr>
            <w:rFonts w:ascii="Times New Roman" w:hAnsi="Times New Roman" w:cs="Times New Roman"/>
            <w:color w:val="000000" w:themeColor="text1"/>
            <w:sz w:val="22"/>
            <w:szCs w:val="22"/>
            <w:lang w:val="en-GB"/>
          </w:rPr>
          <w:t>3</w:t>
        </w:r>
      </w:ins>
      <w:ins w:id="99" w:author="Martin Tušl" w:date="2021-02-19T16:38:00Z">
        <w:r w:rsidRPr="00374DB3">
          <w:rPr>
            <w:rFonts w:ascii="Times New Roman" w:hAnsi="Times New Roman" w:cs="Times New Roman"/>
            <w:color w:val="000000" w:themeColor="text1"/>
            <w:sz w:val="22"/>
            <w:szCs w:val="22"/>
            <w:lang w:val="en-GB"/>
          </w:rPr>
          <w:t xml:space="preserve">% of employees </w:t>
        </w:r>
      </w:ins>
      <w:ins w:id="100" w:author="Martin Tušl" w:date="2021-02-19T16:49:00Z">
        <w:r w:rsidR="00374DB3" w:rsidRPr="00374DB3">
          <w:rPr>
            <w:rFonts w:ascii="Times New Roman" w:hAnsi="Times New Roman" w:cs="Times New Roman"/>
            <w:color w:val="000000" w:themeColor="text1"/>
            <w:sz w:val="22"/>
            <w:szCs w:val="22"/>
            <w:lang w:val="en-GB"/>
          </w:rPr>
          <w:t>perceived</w:t>
        </w:r>
      </w:ins>
      <w:ins w:id="101" w:author="Martin Tušl" w:date="2021-02-19T16:38:00Z">
        <w:r w:rsidRPr="00374DB3">
          <w:rPr>
            <w:rFonts w:ascii="Times New Roman" w:hAnsi="Times New Roman" w:cs="Times New Roman"/>
            <w:color w:val="000000" w:themeColor="text1"/>
            <w:sz w:val="22"/>
            <w:szCs w:val="22"/>
            <w:lang w:val="en-GB"/>
          </w:rPr>
          <w:t xml:space="preserve"> </w:t>
        </w:r>
      </w:ins>
      <w:ins w:id="102" w:author="Georg Bauer" w:date="2021-03-03T12:52:00Z">
        <w:r w:rsidR="003B4C10">
          <w:rPr>
            <w:rFonts w:ascii="Times New Roman" w:hAnsi="Times New Roman" w:cs="Times New Roman"/>
            <w:color w:val="000000" w:themeColor="text1"/>
            <w:sz w:val="22"/>
            <w:szCs w:val="22"/>
            <w:lang w:val="en-GB"/>
          </w:rPr>
          <w:t xml:space="preserve">a </w:t>
        </w:r>
      </w:ins>
      <w:ins w:id="103" w:author="Martin Tušl" w:date="2021-02-19T16:38:00Z">
        <w:r w:rsidRPr="00374DB3">
          <w:rPr>
            <w:rFonts w:ascii="Times New Roman" w:hAnsi="Times New Roman" w:cs="Times New Roman"/>
            <w:color w:val="000000" w:themeColor="text1"/>
            <w:sz w:val="22"/>
            <w:szCs w:val="22"/>
            <w:lang w:val="en-GB"/>
          </w:rPr>
          <w:t>positive impact on their private life</w:t>
        </w:r>
      </w:ins>
      <w:ins w:id="104" w:author="Georg Bauer" w:date="2021-03-03T12:52:00Z">
        <w:r w:rsidR="003B4C10">
          <w:rPr>
            <w:rFonts w:ascii="Times New Roman" w:hAnsi="Times New Roman" w:cs="Times New Roman"/>
            <w:color w:val="000000" w:themeColor="text1"/>
            <w:sz w:val="22"/>
            <w:szCs w:val="22"/>
            <w:lang w:val="en-US"/>
          </w:rPr>
          <w:t>. L</w:t>
        </w:r>
      </w:ins>
      <w:ins w:id="105" w:author="Martin Tušl" w:date="2021-02-19T16:38:00Z">
        <w:r w:rsidRPr="00374DB3">
          <w:rPr>
            <w:rFonts w:ascii="Times New Roman" w:hAnsi="Times New Roman" w:cs="Times New Roman"/>
            <w:color w:val="000000" w:themeColor="text1"/>
            <w:sz w:val="22"/>
            <w:szCs w:val="22"/>
            <w:lang w:val="en-US"/>
          </w:rPr>
          <w:t>iving with a partner or family,</w:t>
        </w:r>
      </w:ins>
      <w:ins w:id="106" w:author="Martin Tušl" w:date="2021-03-02T10:43:00Z">
        <w:r w:rsidR="003D6EB6">
          <w:rPr>
            <w:rFonts w:ascii="Times New Roman" w:hAnsi="Times New Roman" w:cs="Times New Roman"/>
            <w:color w:val="000000" w:themeColor="text1"/>
            <w:sz w:val="22"/>
            <w:szCs w:val="22"/>
            <w:lang w:val="en-US"/>
          </w:rPr>
          <w:t xml:space="preserve"> mandatory</w:t>
        </w:r>
      </w:ins>
      <w:ins w:id="107" w:author="Martin Tušl" w:date="2021-02-19T16:38:00Z">
        <w:r w:rsidRPr="00374DB3">
          <w:rPr>
            <w:rFonts w:ascii="Times New Roman" w:hAnsi="Times New Roman" w:cs="Times New Roman"/>
            <w:color w:val="000000" w:themeColor="text1"/>
            <w:sz w:val="22"/>
            <w:szCs w:val="22"/>
            <w:lang w:val="en-US"/>
          </w:rPr>
          <w:t xml:space="preserve"> short-time work, increases in leisure time and caring duties</w:t>
        </w:r>
      </w:ins>
      <w:ins w:id="108" w:author="Martin Tušl" w:date="2021-02-19T16:48:00Z">
        <w:r w:rsidR="00374DB3" w:rsidRPr="00374DB3">
          <w:rPr>
            <w:rFonts w:ascii="Times New Roman" w:hAnsi="Times New Roman" w:cs="Times New Roman"/>
            <w:color w:val="000000" w:themeColor="text1"/>
            <w:sz w:val="22"/>
            <w:szCs w:val="22"/>
            <w:lang w:val="en-US"/>
          </w:rPr>
          <w:t xml:space="preserve"> were strongly associated with the positive i</w:t>
        </w:r>
      </w:ins>
      <w:ins w:id="109" w:author="Martin Tušl" w:date="2021-02-19T16:49:00Z">
        <w:r w:rsidR="00374DB3" w:rsidRPr="00374DB3">
          <w:rPr>
            <w:rFonts w:ascii="Times New Roman" w:hAnsi="Times New Roman" w:cs="Times New Roman"/>
            <w:color w:val="000000" w:themeColor="text1"/>
            <w:sz w:val="22"/>
            <w:szCs w:val="22"/>
            <w:lang w:val="en-US"/>
          </w:rPr>
          <w:t>mpact.</w:t>
        </w:r>
      </w:ins>
    </w:p>
    <w:p w14:paraId="44E31056" w14:textId="62FF51ED" w:rsidR="00D9732F" w:rsidRPr="00AE4AFF" w:rsidRDefault="00D9732F" w:rsidP="00D9732F">
      <w:pPr>
        <w:pStyle w:val="ListParagraph"/>
        <w:numPr>
          <w:ilvl w:val="0"/>
          <w:numId w:val="11"/>
        </w:numPr>
        <w:spacing w:line="480" w:lineRule="auto"/>
        <w:rPr>
          <w:ins w:id="110" w:author="Martin Tušl" w:date="2021-02-19T16:41:00Z"/>
          <w:rFonts w:ascii="Times New Roman" w:hAnsi="Times New Roman" w:cs="Times New Roman"/>
          <w:color w:val="000000" w:themeColor="text1"/>
          <w:sz w:val="22"/>
          <w:szCs w:val="22"/>
          <w:lang w:val="en-GB"/>
        </w:rPr>
      </w:pPr>
      <w:ins w:id="111" w:author="Martin Tušl" w:date="2021-02-19T16:39:00Z">
        <w:r w:rsidRPr="00AE4AFF">
          <w:rPr>
            <w:rFonts w:ascii="Times New Roman" w:hAnsi="Times New Roman" w:cs="Times New Roman"/>
            <w:color w:val="000000" w:themeColor="text1"/>
            <w:sz w:val="22"/>
            <w:szCs w:val="22"/>
            <w:lang w:val="en-US"/>
          </w:rPr>
          <w:t>Perceived negative impact of the crisis on work and private life</w:t>
        </w:r>
      </w:ins>
      <w:ins w:id="112" w:author="Martin Tušl" w:date="2021-02-19T16:41:00Z">
        <w:r w:rsidRPr="00AE4AFF">
          <w:rPr>
            <w:rFonts w:ascii="Times New Roman" w:hAnsi="Times New Roman" w:cs="Times New Roman"/>
            <w:color w:val="000000" w:themeColor="text1"/>
            <w:sz w:val="22"/>
            <w:szCs w:val="22"/>
            <w:lang w:val="en-US"/>
          </w:rPr>
          <w:t xml:space="preserve"> and </w:t>
        </w:r>
      </w:ins>
      <w:ins w:id="113" w:author="Martin Tušl" w:date="2021-02-19T16:40:00Z">
        <w:r w:rsidRPr="00AE4AFF">
          <w:rPr>
            <w:rFonts w:ascii="Times New Roman" w:hAnsi="Times New Roman" w:cs="Times New Roman"/>
            <w:color w:val="000000" w:themeColor="text1"/>
            <w:sz w:val="22"/>
            <w:szCs w:val="22"/>
            <w:lang w:val="en-US"/>
          </w:rPr>
          <w:t>mandatory short-time work</w:t>
        </w:r>
      </w:ins>
      <w:ins w:id="114" w:author="Martin Tušl" w:date="2021-02-19T16:39:00Z">
        <w:r w:rsidRPr="00AE4AFF">
          <w:rPr>
            <w:rFonts w:ascii="Times New Roman" w:hAnsi="Times New Roman" w:cs="Times New Roman"/>
            <w:color w:val="000000" w:themeColor="text1"/>
            <w:sz w:val="22"/>
            <w:szCs w:val="22"/>
            <w:lang w:val="en-US"/>
          </w:rPr>
          <w:t xml:space="preserve"> w</w:t>
        </w:r>
      </w:ins>
      <w:ins w:id="115" w:author="Martin Tušl" w:date="2021-02-19T16:41:00Z">
        <w:r w:rsidRPr="00AE4AFF">
          <w:rPr>
            <w:rFonts w:ascii="Times New Roman" w:hAnsi="Times New Roman" w:cs="Times New Roman"/>
            <w:color w:val="000000" w:themeColor="text1"/>
            <w:sz w:val="22"/>
            <w:szCs w:val="22"/>
            <w:lang w:val="en-US"/>
          </w:rPr>
          <w:t>ere</w:t>
        </w:r>
      </w:ins>
      <w:ins w:id="116" w:author="Martin Tušl" w:date="2021-02-19T16:49:00Z">
        <w:r w:rsidR="00374DB3" w:rsidRPr="00AE4AFF">
          <w:rPr>
            <w:rFonts w:ascii="Times New Roman" w:hAnsi="Times New Roman" w:cs="Times New Roman"/>
            <w:color w:val="000000" w:themeColor="text1"/>
            <w:sz w:val="22"/>
            <w:szCs w:val="22"/>
            <w:lang w:val="en-US"/>
          </w:rPr>
          <w:t xml:space="preserve"> strongly</w:t>
        </w:r>
      </w:ins>
      <w:ins w:id="117" w:author="Martin Tušl" w:date="2021-02-19T16:39:00Z">
        <w:r w:rsidRPr="00AE4AFF">
          <w:rPr>
            <w:rFonts w:ascii="Times New Roman" w:hAnsi="Times New Roman" w:cs="Times New Roman"/>
            <w:color w:val="000000" w:themeColor="text1"/>
            <w:sz w:val="22"/>
            <w:szCs w:val="22"/>
            <w:lang w:val="en-US"/>
          </w:rPr>
          <w:t xml:space="preserve"> associated with lower </w:t>
        </w:r>
      </w:ins>
      <w:ins w:id="118" w:author="Martin Tušl" w:date="2021-02-19T16:40:00Z">
        <w:r w:rsidRPr="00AE4AFF">
          <w:rPr>
            <w:rFonts w:ascii="Times New Roman" w:hAnsi="Times New Roman" w:cs="Times New Roman"/>
            <w:color w:val="000000" w:themeColor="text1"/>
            <w:sz w:val="22"/>
            <w:szCs w:val="22"/>
            <w:lang w:val="en-US"/>
          </w:rPr>
          <w:t>m</w:t>
        </w:r>
      </w:ins>
      <w:ins w:id="119" w:author="Martin Tušl" w:date="2021-02-19T16:39:00Z">
        <w:r w:rsidRPr="00AE4AFF">
          <w:rPr>
            <w:rFonts w:ascii="Times New Roman" w:hAnsi="Times New Roman" w:cs="Times New Roman"/>
            <w:color w:val="000000" w:themeColor="text1"/>
            <w:sz w:val="22"/>
            <w:szCs w:val="22"/>
            <w:lang w:val="en-US"/>
          </w:rPr>
          <w:t xml:space="preserve">ental well-being and self-rated health. </w:t>
        </w:r>
      </w:ins>
    </w:p>
    <w:p w14:paraId="2BD3F9F3" w14:textId="613E63E1" w:rsidR="00D9732F" w:rsidRPr="00066206" w:rsidRDefault="00D9732F" w:rsidP="00374DB3">
      <w:pPr>
        <w:pStyle w:val="ListParagraph"/>
        <w:numPr>
          <w:ilvl w:val="0"/>
          <w:numId w:val="11"/>
        </w:numPr>
        <w:spacing w:line="480" w:lineRule="auto"/>
        <w:rPr>
          <w:ins w:id="120" w:author="Martin Tušl" w:date="2021-03-04T18:51:00Z"/>
          <w:rFonts w:ascii="Times New Roman" w:hAnsi="Times New Roman" w:cs="Times New Roman"/>
          <w:color w:val="000000" w:themeColor="text1"/>
          <w:sz w:val="22"/>
          <w:szCs w:val="22"/>
          <w:lang w:val="en-GB"/>
        </w:rPr>
      </w:pPr>
      <w:ins w:id="121" w:author="Martin Tušl" w:date="2021-02-19T16:41:00Z">
        <w:r w:rsidRPr="00AE4AFF">
          <w:rPr>
            <w:rFonts w:ascii="Times New Roman" w:hAnsi="Times New Roman" w:cs="Times New Roman"/>
            <w:color w:val="000000" w:themeColor="text1"/>
            <w:sz w:val="22"/>
            <w:szCs w:val="22"/>
            <w:lang w:val="en-US"/>
          </w:rPr>
          <w:t>P</w:t>
        </w:r>
      </w:ins>
      <w:ins w:id="122" w:author="Martin Tušl" w:date="2021-02-19T16:39:00Z">
        <w:r w:rsidRPr="00AE4AFF">
          <w:rPr>
            <w:rFonts w:ascii="Times New Roman" w:hAnsi="Times New Roman" w:cs="Times New Roman"/>
            <w:color w:val="000000" w:themeColor="text1"/>
            <w:sz w:val="22"/>
            <w:szCs w:val="22"/>
            <w:lang w:val="en-US"/>
          </w:rPr>
          <w:t xml:space="preserve">erceived positive impact </w:t>
        </w:r>
      </w:ins>
      <w:ins w:id="123" w:author="Martin Tušl" w:date="2021-02-19T16:41:00Z">
        <w:r w:rsidRPr="00AE4AFF">
          <w:rPr>
            <w:rFonts w:ascii="Times New Roman" w:hAnsi="Times New Roman" w:cs="Times New Roman"/>
            <w:color w:val="000000" w:themeColor="text1"/>
            <w:sz w:val="22"/>
            <w:szCs w:val="22"/>
            <w:lang w:val="en-US"/>
          </w:rPr>
          <w:t xml:space="preserve">of the crisis </w:t>
        </w:r>
      </w:ins>
      <w:ins w:id="124" w:author="Martin Tušl" w:date="2021-02-19T16:39:00Z">
        <w:r w:rsidRPr="00AE4AFF">
          <w:rPr>
            <w:rFonts w:ascii="Times New Roman" w:hAnsi="Times New Roman" w:cs="Times New Roman"/>
            <w:color w:val="000000" w:themeColor="text1"/>
            <w:sz w:val="22"/>
            <w:szCs w:val="22"/>
            <w:lang w:val="en-US"/>
          </w:rPr>
          <w:t>on private life</w:t>
        </w:r>
      </w:ins>
      <w:ins w:id="125" w:author="Martin Tušl" w:date="2021-02-19T16:42:00Z">
        <w:r w:rsidRPr="00AE4AFF">
          <w:rPr>
            <w:rFonts w:ascii="Times New Roman" w:hAnsi="Times New Roman" w:cs="Times New Roman"/>
            <w:color w:val="000000" w:themeColor="text1"/>
            <w:sz w:val="22"/>
            <w:szCs w:val="22"/>
            <w:lang w:val="en-US"/>
          </w:rPr>
          <w:t xml:space="preserve"> and an increase in leisure time were</w:t>
        </w:r>
      </w:ins>
      <w:ins w:id="126" w:author="Martin Tušl" w:date="2021-02-19T16:39:00Z">
        <w:r w:rsidRPr="00AE4AFF">
          <w:rPr>
            <w:rFonts w:ascii="Times New Roman" w:hAnsi="Times New Roman" w:cs="Times New Roman"/>
            <w:color w:val="000000" w:themeColor="text1"/>
            <w:sz w:val="22"/>
            <w:szCs w:val="22"/>
            <w:lang w:val="en-US"/>
          </w:rPr>
          <w:t xml:space="preserve"> </w:t>
        </w:r>
      </w:ins>
      <w:ins w:id="127" w:author="Martin Tušl" w:date="2021-02-19T16:50:00Z">
        <w:r w:rsidR="00374DB3" w:rsidRPr="00AE4AFF">
          <w:rPr>
            <w:rFonts w:ascii="Times New Roman" w:hAnsi="Times New Roman" w:cs="Times New Roman"/>
            <w:color w:val="000000" w:themeColor="text1"/>
            <w:sz w:val="22"/>
            <w:szCs w:val="22"/>
            <w:lang w:val="en-US"/>
          </w:rPr>
          <w:t xml:space="preserve">strongly </w:t>
        </w:r>
      </w:ins>
      <w:ins w:id="128" w:author="Martin Tušl" w:date="2021-02-19T16:39:00Z">
        <w:r w:rsidRPr="00AE4AFF">
          <w:rPr>
            <w:rFonts w:ascii="Times New Roman" w:hAnsi="Times New Roman" w:cs="Times New Roman"/>
            <w:color w:val="000000" w:themeColor="text1"/>
            <w:sz w:val="22"/>
            <w:szCs w:val="22"/>
            <w:lang w:val="en-US"/>
          </w:rPr>
          <w:t xml:space="preserve">associated with higher </w:t>
        </w:r>
      </w:ins>
      <w:ins w:id="129" w:author="Martin Tušl" w:date="2021-02-19T16:42:00Z">
        <w:r w:rsidRPr="00AE4AFF">
          <w:rPr>
            <w:rFonts w:ascii="Times New Roman" w:hAnsi="Times New Roman" w:cs="Times New Roman"/>
            <w:color w:val="000000" w:themeColor="text1"/>
            <w:sz w:val="22"/>
            <w:szCs w:val="22"/>
            <w:lang w:val="en-US"/>
          </w:rPr>
          <w:t>mental well-being and</w:t>
        </w:r>
        <w:r w:rsidR="00374DB3" w:rsidRPr="00AE4AFF">
          <w:rPr>
            <w:rFonts w:ascii="Times New Roman" w:hAnsi="Times New Roman" w:cs="Times New Roman"/>
            <w:color w:val="000000" w:themeColor="text1"/>
            <w:sz w:val="22"/>
            <w:szCs w:val="22"/>
            <w:lang w:val="en-US"/>
          </w:rPr>
          <w:t xml:space="preserve">, </w:t>
        </w:r>
      </w:ins>
      <w:ins w:id="130" w:author="Georg Bauer" w:date="2021-03-03T12:54:00Z">
        <w:r w:rsidR="003B4C10" w:rsidRPr="00AE4AFF">
          <w:rPr>
            <w:rFonts w:ascii="Times New Roman" w:hAnsi="Times New Roman" w:cs="Times New Roman"/>
            <w:color w:val="000000" w:themeColor="text1"/>
            <w:sz w:val="22"/>
            <w:szCs w:val="22"/>
            <w:lang w:val="en-US"/>
          </w:rPr>
          <w:t xml:space="preserve">for </w:t>
        </w:r>
      </w:ins>
      <w:ins w:id="131" w:author="Martin Tušl" w:date="2021-02-19T16:42:00Z">
        <w:r w:rsidR="00374DB3" w:rsidRPr="00AE4AFF">
          <w:rPr>
            <w:rFonts w:ascii="Times New Roman" w:hAnsi="Times New Roman" w:cs="Times New Roman"/>
            <w:color w:val="000000" w:themeColor="text1"/>
            <w:sz w:val="22"/>
            <w:szCs w:val="22"/>
            <w:lang w:val="en-US"/>
          </w:rPr>
          <w:t xml:space="preserve">leisure time, also </w:t>
        </w:r>
      </w:ins>
      <w:ins w:id="132" w:author="Martin Tušl" w:date="2021-02-19T16:43:00Z">
        <w:r w:rsidR="00374DB3" w:rsidRPr="00AE4AFF">
          <w:rPr>
            <w:rFonts w:ascii="Times New Roman" w:hAnsi="Times New Roman" w:cs="Times New Roman"/>
            <w:color w:val="000000" w:themeColor="text1"/>
            <w:sz w:val="22"/>
            <w:szCs w:val="22"/>
            <w:lang w:val="en-US"/>
          </w:rPr>
          <w:t>with</w:t>
        </w:r>
      </w:ins>
      <w:ins w:id="133" w:author="Martin Tušl" w:date="2021-02-19T16:50:00Z">
        <w:r w:rsidR="00374DB3" w:rsidRPr="00AE4AFF">
          <w:rPr>
            <w:rFonts w:ascii="Times New Roman" w:hAnsi="Times New Roman" w:cs="Times New Roman"/>
            <w:color w:val="000000" w:themeColor="text1"/>
            <w:sz w:val="22"/>
            <w:szCs w:val="22"/>
            <w:lang w:val="en-US"/>
          </w:rPr>
          <w:t xml:space="preserve"> higher</w:t>
        </w:r>
      </w:ins>
      <w:ins w:id="134" w:author="Martin Tušl" w:date="2021-02-19T16:42:00Z">
        <w:r w:rsidRPr="00AE4AFF">
          <w:rPr>
            <w:rFonts w:ascii="Times New Roman" w:hAnsi="Times New Roman" w:cs="Times New Roman"/>
            <w:color w:val="000000" w:themeColor="text1"/>
            <w:sz w:val="22"/>
            <w:szCs w:val="22"/>
            <w:lang w:val="en-US"/>
          </w:rPr>
          <w:t xml:space="preserve"> self-rated health.</w:t>
        </w:r>
      </w:ins>
    </w:p>
    <w:p w14:paraId="4BF61CB1" w14:textId="25F84F1D" w:rsidR="00066206" w:rsidRPr="00066206" w:rsidRDefault="00066206" w:rsidP="00066206">
      <w:pPr>
        <w:pStyle w:val="ListParagraph"/>
        <w:numPr>
          <w:ilvl w:val="0"/>
          <w:numId w:val="11"/>
        </w:numPr>
        <w:spacing w:line="480" w:lineRule="auto"/>
        <w:rPr>
          <w:ins w:id="135" w:author="Martin Tušl" w:date="2021-03-04T18:51:00Z"/>
          <w:rFonts w:ascii="Times New Roman" w:hAnsi="Times New Roman" w:cs="Times New Roman"/>
          <w:color w:val="000000" w:themeColor="text1"/>
          <w:sz w:val="22"/>
          <w:szCs w:val="22"/>
          <w:lang w:val="en-GB"/>
        </w:rPr>
      </w:pPr>
      <w:ins w:id="136" w:author="Martin Tušl" w:date="2021-03-04T18:51:00Z">
        <w:r>
          <w:rPr>
            <w:rFonts w:ascii="Times New Roman" w:hAnsi="Times New Roman" w:cs="Times New Roman"/>
            <w:color w:val="000000" w:themeColor="text1"/>
            <w:sz w:val="22"/>
            <w:szCs w:val="22"/>
            <w:lang w:val="en-US"/>
          </w:rPr>
          <w:t>Targeted interventions for vulnerable groups should be established on a company/governmental level</w:t>
        </w:r>
      </w:ins>
      <w:ins w:id="137" w:author="Martin Tušl" w:date="2021-03-04T19:00:00Z">
        <w:r w:rsidR="00F9239D">
          <w:rPr>
            <w:rFonts w:ascii="Times New Roman" w:hAnsi="Times New Roman" w:cs="Times New Roman"/>
            <w:color w:val="000000" w:themeColor="text1"/>
            <w:sz w:val="22"/>
            <w:szCs w:val="22"/>
            <w:lang w:val="en-US"/>
          </w:rPr>
          <w:t>s</w:t>
        </w:r>
      </w:ins>
      <w:ins w:id="138" w:author="Martin Tušl" w:date="2021-03-04T18:51:00Z">
        <w:r>
          <w:rPr>
            <w:rFonts w:ascii="Times New Roman" w:hAnsi="Times New Roman" w:cs="Times New Roman"/>
            <w:color w:val="000000" w:themeColor="text1"/>
            <w:sz w:val="22"/>
            <w:szCs w:val="22"/>
            <w:lang w:val="en-US"/>
          </w:rPr>
          <w:t xml:space="preserve"> such as p</w:t>
        </w:r>
        <w:r w:rsidRPr="00AE4AFF">
          <w:rPr>
            <w:rFonts w:ascii="Times New Roman" w:hAnsi="Times New Roman" w:cs="Times New Roman"/>
            <w:color w:val="000000" w:themeColor="text1"/>
            <w:sz w:val="22"/>
            <w:szCs w:val="22"/>
            <w:lang w:val="en-US"/>
          </w:rPr>
          <w:t xml:space="preserve">sychological first aid accessible online </w:t>
        </w:r>
        <w:r>
          <w:rPr>
            <w:rStyle w:val="normaltextrun"/>
            <w:rFonts w:ascii="Times New Roman" w:hAnsi="Times New Roman" w:cs="Times New Roman"/>
            <w:color w:val="000000" w:themeColor="text1"/>
            <w:sz w:val="22"/>
            <w:szCs w:val="22"/>
            <w:lang w:val="en-US"/>
          </w:rPr>
          <w:t xml:space="preserve">or </w:t>
        </w:r>
        <w:r w:rsidRPr="00AE4AFF">
          <w:rPr>
            <w:rFonts w:ascii="Times New Roman" w:hAnsi="Times New Roman" w:cs="Times New Roman"/>
            <w:color w:val="000000" w:themeColor="text1"/>
            <w:sz w:val="22"/>
            <w:szCs w:val="22"/>
            <w:lang w:val="en-US"/>
          </w:rPr>
          <w:t xml:space="preserve">rapid financial aids </w:t>
        </w:r>
      </w:ins>
      <w:ins w:id="139" w:author="Martin Tušl" w:date="2021-03-04T18:55:00Z">
        <w:r w:rsidR="00F9239D">
          <w:rPr>
            <w:rFonts w:ascii="Times New Roman" w:hAnsi="Times New Roman" w:cs="Times New Roman"/>
            <w:color w:val="000000" w:themeColor="text1"/>
            <w:sz w:val="22"/>
            <w:szCs w:val="22"/>
            <w:lang w:val="en-US"/>
          </w:rPr>
          <w:t>for</w:t>
        </w:r>
      </w:ins>
      <w:ins w:id="140" w:author="Martin Tušl" w:date="2021-03-04T18:51:00Z">
        <w:r w:rsidRPr="00AE4AFF">
          <w:rPr>
            <w:rFonts w:ascii="Times New Roman" w:hAnsi="Times New Roman" w:cs="Times New Roman"/>
            <w:color w:val="000000" w:themeColor="text1"/>
            <w:sz w:val="22"/>
            <w:szCs w:val="22"/>
            <w:lang w:val="en-US"/>
          </w:rPr>
          <w:t xml:space="preserve"> those who have lost their </w:t>
        </w:r>
        <w:r>
          <w:rPr>
            <w:rFonts w:ascii="Times New Roman" w:hAnsi="Times New Roman" w:cs="Times New Roman"/>
            <w:color w:val="000000" w:themeColor="text1"/>
            <w:sz w:val="22"/>
            <w:szCs w:val="22"/>
            <w:lang w:val="en-US"/>
          </w:rPr>
          <w:t xml:space="preserve">income partially or </w:t>
        </w:r>
        <w:r w:rsidRPr="00AE4AFF">
          <w:rPr>
            <w:rFonts w:ascii="Times New Roman" w:hAnsi="Times New Roman" w:cs="Times New Roman"/>
            <w:color w:val="000000" w:themeColor="text1"/>
            <w:sz w:val="22"/>
            <w:szCs w:val="22"/>
            <w:lang w:val="en-US"/>
          </w:rPr>
          <w:t>completely.</w:t>
        </w:r>
      </w:ins>
    </w:p>
    <w:p w14:paraId="706FB066" w14:textId="2C7ACCCD" w:rsidR="00D6136E" w:rsidRPr="00066206" w:rsidRDefault="00066206" w:rsidP="00066206">
      <w:pPr>
        <w:pStyle w:val="ListParagraph"/>
        <w:numPr>
          <w:ilvl w:val="0"/>
          <w:numId w:val="11"/>
        </w:numPr>
        <w:spacing w:line="480" w:lineRule="auto"/>
        <w:rPr>
          <w:color w:val="000000" w:themeColor="text1"/>
          <w:sz w:val="22"/>
          <w:szCs w:val="22"/>
          <w:lang w:val="en-GB"/>
        </w:rPr>
      </w:pPr>
      <w:ins w:id="141" w:author="Martin Tušl" w:date="2021-03-04T18:51:00Z">
        <w:r w:rsidRPr="00066206">
          <w:rPr>
            <w:rFonts w:ascii="Times New Roman" w:hAnsi="Times New Roman" w:cs="Times New Roman"/>
            <w:color w:val="000000" w:themeColor="text1"/>
            <w:sz w:val="22"/>
            <w:szCs w:val="22"/>
            <w:lang w:val="en-US"/>
          </w:rPr>
          <w:t xml:space="preserve">Companies may </w:t>
        </w:r>
      </w:ins>
      <w:ins w:id="142" w:author="Martin Tušl" w:date="2021-03-04T18:56:00Z">
        <w:r w:rsidR="00F9239D">
          <w:rPr>
            <w:rFonts w:ascii="Times New Roman" w:hAnsi="Times New Roman" w:cs="Times New Roman"/>
            <w:color w:val="000000" w:themeColor="text1"/>
            <w:sz w:val="22"/>
            <w:szCs w:val="22"/>
            <w:lang w:val="en-US"/>
          </w:rPr>
          <w:t xml:space="preserve">consider </w:t>
        </w:r>
      </w:ins>
      <w:ins w:id="143" w:author="Martin Tušl" w:date="2021-03-04T18:51:00Z">
        <w:r w:rsidRPr="00066206">
          <w:rPr>
            <w:rFonts w:ascii="Times New Roman" w:hAnsi="Times New Roman" w:cs="Times New Roman"/>
            <w:color w:val="000000" w:themeColor="text1"/>
            <w:sz w:val="22"/>
            <w:szCs w:val="22"/>
            <w:lang w:val="en-US"/>
          </w:rPr>
          <w:t>offer</w:t>
        </w:r>
      </w:ins>
      <w:ins w:id="144" w:author="Martin Tušl" w:date="2021-03-04T18:56:00Z">
        <w:r w:rsidR="00F9239D">
          <w:rPr>
            <w:rFonts w:ascii="Times New Roman" w:hAnsi="Times New Roman" w:cs="Times New Roman"/>
            <w:color w:val="000000" w:themeColor="text1"/>
            <w:sz w:val="22"/>
            <w:szCs w:val="22"/>
            <w:lang w:val="en-US"/>
          </w:rPr>
          <w:t>ing positi</w:t>
        </w:r>
      </w:ins>
      <w:ins w:id="145" w:author="Martin Tušl" w:date="2021-03-04T18:57:00Z">
        <w:r w:rsidR="00F9239D">
          <w:rPr>
            <w:rFonts w:ascii="Times New Roman" w:hAnsi="Times New Roman" w:cs="Times New Roman"/>
            <w:color w:val="000000" w:themeColor="text1"/>
            <w:sz w:val="22"/>
            <w:szCs w:val="22"/>
            <w:lang w:val="en-US"/>
          </w:rPr>
          <w:t xml:space="preserve">ve psychology trainings to employees to help them purposefully focus on and make use of the beneficial consequences of the crisis. Such </w:t>
        </w:r>
      </w:ins>
      <w:ins w:id="146" w:author="Martin Tušl" w:date="2021-03-04T18:59:00Z">
        <w:r w:rsidR="00F9239D">
          <w:rPr>
            <w:rFonts w:ascii="Times New Roman" w:hAnsi="Times New Roman" w:cs="Times New Roman"/>
            <w:color w:val="000000" w:themeColor="text1"/>
            <w:sz w:val="22"/>
            <w:szCs w:val="22"/>
            <w:lang w:val="en-US"/>
          </w:rPr>
          <w:t>trainings</w:t>
        </w:r>
      </w:ins>
      <w:ins w:id="147" w:author="Martin Tušl" w:date="2021-03-04T18:57:00Z">
        <w:r w:rsidR="00F9239D">
          <w:rPr>
            <w:rFonts w:ascii="Times New Roman" w:hAnsi="Times New Roman" w:cs="Times New Roman"/>
            <w:color w:val="000000" w:themeColor="text1"/>
            <w:sz w:val="22"/>
            <w:szCs w:val="22"/>
            <w:lang w:val="en-US"/>
          </w:rPr>
          <w:t xml:space="preserve"> may also include</w:t>
        </w:r>
      </w:ins>
      <w:ins w:id="148" w:author="Martin Tušl" w:date="2021-03-04T18:51:00Z">
        <w:r w:rsidRPr="00066206">
          <w:rPr>
            <w:rFonts w:ascii="Times New Roman" w:hAnsi="Times New Roman" w:cs="Times New Roman"/>
            <w:color w:val="000000" w:themeColor="text1"/>
            <w:sz w:val="22"/>
            <w:szCs w:val="22"/>
            <w:lang w:val="en-US"/>
          </w:rPr>
          <w:t xml:space="preserve"> </w:t>
        </w:r>
      </w:ins>
      <w:ins w:id="149" w:author="Martin Tušl" w:date="2021-03-04T18:59:00Z">
        <w:r w:rsidR="00F9239D">
          <w:rPr>
            <w:rFonts w:ascii="Times New Roman" w:hAnsi="Times New Roman" w:cs="Times New Roman"/>
            <w:color w:val="000000" w:themeColor="text1"/>
            <w:sz w:val="22"/>
            <w:szCs w:val="22"/>
            <w:lang w:val="en-US"/>
          </w:rPr>
          <w:t xml:space="preserve">workshops on </w:t>
        </w:r>
      </w:ins>
      <w:ins w:id="150" w:author="Martin Tušl" w:date="2021-03-04T18:51:00Z">
        <w:r w:rsidRPr="00066206">
          <w:rPr>
            <w:rFonts w:ascii="Times New Roman" w:hAnsi="Times New Roman" w:cs="Times New Roman"/>
            <w:color w:val="000000" w:themeColor="text1"/>
            <w:sz w:val="22"/>
            <w:szCs w:val="22"/>
            <w:lang w:val="en-US"/>
          </w:rPr>
          <w:t>optimal crafting of their wo</w:t>
        </w:r>
      </w:ins>
      <w:ins w:id="151" w:author="Martin Tušl" w:date="2021-03-04T19:19:00Z">
        <w:r w:rsidR="00872721">
          <w:rPr>
            <w:rFonts w:ascii="Times New Roman" w:hAnsi="Times New Roman" w:cs="Times New Roman"/>
            <w:color w:val="000000" w:themeColor="text1"/>
            <w:sz w:val="22"/>
            <w:szCs w:val="22"/>
            <w:lang w:val="en-US"/>
          </w:rPr>
          <w:t>r</w:t>
        </w:r>
      </w:ins>
      <w:ins w:id="152" w:author="Martin Tušl" w:date="2021-03-04T18:51:00Z">
        <w:r w:rsidRPr="00066206">
          <w:rPr>
            <w:rFonts w:ascii="Times New Roman" w:hAnsi="Times New Roman" w:cs="Times New Roman"/>
            <w:color w:val="000000" w:themeColor="text1"/>
            <w:sz w:val="22"/>
            <w:szCs w:val="22"/>
            <w:lang w:val="en-US"/>
          </w:rPr>
          <w:t xml:space="preserve">k and leisure time </w:t>
        </w:r>
      </w:ins>
      <w:ins w:id="153" w:author="Martin Tušl" w:date="2021-03-04T19:00:00Z">
        <w:r w:rsidR="00F9239D">
          <w:rPr>
            <w:rFonts w:ascii="Times New Roman" w:hAnsi="Times New Roman" w:cs="Times New Roman"/>
            <w:color w:val="000000" w:themeColor="text1"/>
            <w:sz w:val="22"/>
            <w:szCs w:val="22"/>
            <w:lang w:val="en-US"/>
          </w:rPr>
          <w:t>during the pandemic</w:t>
        </w:r>
      </w:ins>
      <w:ins w:id="154" w:author="Martin Tušl" w:date="2021-03-04T18:51:00Z">
        <w:r w:rsidRPr="00066206">
          <w:rPr>
            <w:rFonts w:ascii="Times New Roman" w:hAnsi="Times New Roman" w:cs="Times New Roman"/>
            <w:color w:val="000000" w:themeColor="text1"/>
            <w:sz w:val="22"/>
            <w:szCs w:val="22"/>
            <w:lang w:val="en-US"/>
          </w:rPr>
          <w:t>.</w:t>
        </w:r>
      </w:ins>
    </w:p>
    <w:p w14:paraId="5FA48831" w14:textId="77777777" w:rsidR="00F9239D" w:rsidRDefault="00F9239D" w:rsidP="00C41CD7">
      <w:pPr>
        <w:spacing w:line="480" w:lineRule="auto"/>
        <w:rPr>
          <w:ins w:id="155" w:author="Martin Tušl" w:date="2021-03-04T18:56:00Z"/>
          <w:b/>
          <w:sz w:val="22"/>
          <w:szCs w:val="22"/>
        </w:rPr>
      </w:pPr>
    </w:p>
    <w:p w14:paraId="6A1E5712" w14:textId="5876C65B" w:rsidR="005022F4" w:rsidRPr="00F1521B" w:rsidRDefault="00264207" w:rsidP="00C41CD7">
      <w:pPr>
        <w:spacing w:line="480" w:lineRule="auto"/>
        <w:rPr>
          <w:b/>
          <w:sz w:val="22"/>
          <w:szCs w:val="22"/>
        </w:rPr>
      </w:pPr>
      <w:r w:rsidRPr="00F1521B">
        <w:rPr>
          <w:b/>
          <w:sz w:val="22"/>
          <w:szCs w:val="22"/>
        </w:rPr>
        <w:lastRenderedPageBreak/>
        <w:t>BACKGROUND</w:t>
      </w:r>
    </w:p>
    <w:p w14:paraId="417592E3" w14:textId="2C1797BE" w:rsidR="00CD5032" w:rsidRPr="00F1521B" w:rsidRDefault="00A37ACF" w:rsidP="00C41CD7">
      <w:pPr>
        <w:spacing w:line="480" w:lineRule="auto"/>
        <w:ind w:firstLine="720"/>
        <w:rPr>
          <w:sz w:val="22"/>
          <w:szCs w:val="22"/>
        </w:rPr>
      </w:pPr>
      <w:r w:rsidRPr="00F1521B">
        <w:rPr>
          <w:sz w:val="22"/>
          <w:szCs w:val="22"/>
        </w:rPr>
        <w:t xml:space="preserve">On January </w:t>
      </w:r>
      <w:r w:rsidR="00E15E1B">
        <w:rPr>
          <w:sz w:val="22"/>
          <w:szCs w:val="22"/>
        </w:rPr>
        <w:t xml:space="preserve">30, </w:t>
      </w:r>
      <w:r w:rsidRPr="00F1521B">
        <w:rPr>
          <w:sz w:val="22"/>
          <w:szCs w:val="22"/>
        </w:rPr>
        <w:t>2020</w:t>
      </w:r>
      <w:r w:rsidR="00E15E1B">
        <w:rPr>
          <w:sz w:val="22"/>
          <w:szCs w:val="22"/>
        </w:rPr>
        <w:t>,</w:t>
      </w:r>
      <w:r w:rsidRPr="00F1521B">
        <w:rPr>
          <w:sz w:val="22"/>
          <w:szCs w:val="22"/>
        </w:rPr>
        <w:t xml:space="preserve"> the </w:t>
      </w:r>
      <w:r w:rsidR="00E15E1B">
        <w:rPr>
          <w:sz w:val="22"/>
          <w:szCs w:val="22"/>
        </w:rPr>
        <w:t>World Health Organization (</w:t>
      </w:r>
      <w:r w:rsidRPr="00F1521B">
        <w:rPr>
          <w:sz w:val="22"/>
          <w:szCs w:val="22"/>
        </w:rPr>
        <w:t>WHO</w:t>
      </w:r>
      <w:r w:rsidR="00E15E1B">
        <w:rPr>
          <w:sz w:val="22"/>
          <w:szCs w:val="22"/>
        </w:rPr>
        <w:t>)</w:t>
      </w:r>
      <w:r w:rsidRPr="00F1521B">
        <w:rPr>
          <w:sz w:val="22"/>
          <w:szCs w:val="22"/>
        </w:rPr>
        <w:t xml:space="preserve"> declared the outbreak of COVID-19 a Public Health Emergency of International Concern (PHEIC) </w:t>
      </w:r>
      <w:sdt>
        <w:sdtPr>
          <w:rPr>
            <w:sz w:val="22"/>
            <w:szCs w:val="22"/>
          </w:rPr>
          <w:alias w:val="To edit, see citavi.com/edit"/>
          <w:tag w:val="CitaviPlaceholder#7a2a653f-1fbf-4846-a36e-4770e608e99e"/>
          <w:id w:val="-140974011"/>
          <w:placeholder>
            <w:docPart w:val="DCDE30BDE640824CAB7C95C7B7162343"/>
          </w:placeholder>
        </w:sdtPr>
        <w:sdtEndPr/>
        <w:sdtContent>
          <w:r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doby5pbnQvZGcvc3BlZWNoZXMvZGV0YWlsL3doby1kaXJlY3Rvci1nZW5lcmFsLXMtc3RhdGVtZW50LW9uLWloci1lbWVyZ2VuY3ktY29tbWl0dGVlLW9uLW5vdmVsLWNvcm9uYXZpcnVzLSgyMDE5LW5jb3YpIiwiVXJpU3RyaW5nIjoiaHR0cHM6Ly93d3cud2hvLmludC9kZy9zcGVlY2hlcy9kZXRhaWwvd2hvLWRpcmVjdG9yLWdlbmVyYWwtcy1zdGF0ZW1lbnQtb24taWhyLWVtZXJnZW5jeS1jb21taXR0ZWUtb24tbm92ZWwtY29yb25hdmlydXMtKDIwMTktbmNvdi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3YTJhNjUzZi0xZmJmLTQ4NDYtYTM2ZS00NzcwZTYwOGU5OWUiLCJUZXh0IjoiWzFdIiwiV0FJVmVyc2lvbiI6IjYuOC4wLjAifQ==}</w:instrText>
          </w:r>
          <w:r w:rsidRPr="00F1521B">
            <w:rPr>
              <w:sz w:val="22"/>
              <w:szCs w:val="22"/>
            </w:rPr>
            <w:fldChar w:fldCharType="separate"/>
          </w:r>
          <w:r w:rsidR="006A7BA9">
            <w:rPr>
              <w:sz w:val="22"/>
              <w:szCs w:val="22"/>
            </w:rPr>
            <w:t>[1]</w:t>
          </w:r>
          <w:r w:rsidRPr="00F1521B">
            <w:rPr>
              <w:sz w:val="22"/>
              <w:szCs w:val="22"/>
            </w:rPr>
            <w:fldChar w:fldCharType="end"/>
          </w:r>
        </w:sdtContent>
      </w:sdt>
      <w:r w:rsidR="00FC1DDC" w:rsidRPr="00F1521B">
        <w:rPr>
          <w:sz w:val="22"/>
          <w:szCs w:val="22"/>
        </w:rPr>
        <w:t xml:space="preserve">. In the following weeks, the virus quickly spread worldwide, </w:t>
      </w:r>
      <w:r w:rsidR="009C3AD0" w:rsidRPr="00F1521B">
        <w:rPr>
          <w:sz w:val="22"/>
          <w:szCs w:val="22"/>
        </w:rPr>
        <w:t>forcing</w:t>
      </w:r>
      <w:r w:rsidR="00FC1DDC" w:rsidRPr="00F1521B">
        <w:rPr>
          <w:sz w:val="22"/>
          <w:szCs w:val="22"/>
        </w:rPr>
        <w:t xml:space="preserve"> the governments of affected countries to </w:t>
      </w:r>
      <w:r w:rsidR="009C3AD0" w:rsidRPr="00F1521B">
        <w:rPr>
          <w:sz w:val="22"/>
          <w:szCs w:val="22"/>
        </w:rPr>
        <w:t>implement</w:t>
      </w:r>
      <w:r w:rsidR="00FC1DDC" w:rsidRPr="00F1521B">
        <w:rPr>
          <w:sz w:val="22"/>
          <w:szCs w:val="22"/>
        </w:rPr>
        <w:t xml:space="preserve"> lockdown measures</w:t>
      </w:r>
      <w:r w:rsidR="006C7B9E" w:rsidRPr="00F1521B">
        <w:rPr>
          <w:sz w:val="22"/>
          <w:szCs w:val="22"/>
        </w:rPr>
        <w:t xml:space="preserve"> to decrease transmission rates and prevent the overload of hospital emergency rooms.</w:t>
      </w:r>
      <w:ins w:id="156" w:author="Martin Tušl" w:date="2021-02-24T11:50:00Z">
        <w:r w:rsidR="00E27845">
          <w:rPr>
            <w:sz w:val="22"/>
            <w:szCs w:val="22"/>
          </w:rPr>
          <w:t xml:space="preserve"> Switzerland ent</w:t>
        </w:r>
      </w:ins>
      <w:ins w:id="157" w:author="Martin Tušl" w:date="2021-02-24T11:51:00Z">
        <w:r w:rsidR="00E27845">
          <w:rPr>
            <w:sz w:val="22"/>
            <w:szCs w:val="22"/>
          </w:rPr>
          <w:t xml:space="preserve">ered full lockdown on </w:t>
        </w:r>
        <w:r w:rsidR="00943B13">
          <w:rPr>
            <w:sz w:val="22"/>
            <w:szCs w:val="22"/>
          </w:rPr>
          <w:t>March 1</w:t>
        </w:r>
      </w:ins>
      <w:ins w:id="158" w:author="Martin Tušl" w:date="2021-02-26T08:34:00Z">
        <w:r w:rsidR="003212E3">
          <w:rPr>
            <w:sz w:val="22"/>
            <w:szCs w:val="22"/>
          </w:rPr>
          <w:t>6</w:t>
        </w:r>
      </w:ins>
      <w:ins w:id="159" w:author="Martin Tušl" w:date="2021-02-24T11:51:00Z">
        <w:r w:rsidR="00943B13" w:rsidRPr="00943B13">
          <w:rPr>
            <w:sz w:val="22"/>
            <w:szCs w:val="22"/>
            <w:vertAlign w:val="superscript"/>
          </w:rPr>
          <w:t>th</w:t>
        </w:r>
        <w:r w:rsidR="00943B13">
          <w:rPr>
            <w:sz w:val="22"/>
            <w:szCs w:val="22"/>
          </w:rPr>
          <w:t xml:space="preserve">, Germany </w:t>
        </w:r>
      </w:ins>
      <w:ins w:id="160" w:author="Martin Tušl" w:date="2021-02-24T11:57:00Z">
        <w:r w:rsidR="00943B13">
          <w:rPr>
            <w:sz w:val="22"/>
            <w:szCs w:val="22"/>
          </w:rPr>
          <w:t xml:space="preserve">followed </w:t>
        </w:r>
      </w:ins>
      <w:ins w:id="161" w:author="Martin Tušl" w:date="2021-03-04T19:11:00Z">
        <w:r w:rsidR="00A25060">
          <w:rPr>
            <w:sz w:val="22"/>
            <w:szCs w:val="22"/>
          </w:rPr>
          <w:t xml:space="preserve">six days </w:t>
        </w:r>
      </w:ins>
      <w:ins w:id="162" w:author="Martin Tušl" w:date="2021-02-24T11:57:00Z">
        <w:r w:rsidR="00943B13">
          <w:rPr>
            <w:sz w:val="22"/>
            <w:szCs w:val="22"/>
          </w:rPr>
          <w:t>later on March 2</w:t>
        </w:r>
      </w:ins>
      <w:ins w:id="163" w:author="Martin Tušl" w:date="2021-02-24T11:59:00Z">
        <w:r w:rsidR="00943B13">
          <w:rPr>
            <w:sz w:val="22"/>
            <w:szCs w:val="22"/>
          </w:rPr>
          <w:t>2</w:t>
        </w:r>
        <w:r w:rsidR="00943B13" w:rsidRPr="00943B13">
          <w:rPr>
            <w:sz w:val="22"/>
            <w:szCs w:val="22"/>
            <w:vertAlign w:val="superscript"/>
          </w:rPr>
          <w:t>nd</w:t>
        </w:r>
      </w:ins>
      <w:ins w:id="164" w:author="Martin Tušl" w:date="2021-02-24T11:58:00Z">
        <w:r w:rsidR="00943B13">
          <w:rPr>
            <w:sz w:val="22"/>
            <w:szCs w:val="22"/>
          </w:rPr>
          <w:t xml:space="preserve">. </w:t>
        </w:r>
      </w:ins>
      <w:ins w:id="165" w:author="Martin Tušl" w:date="2021-02-26T08:35:00Z">
        <w:r w:rsidR="00DD0D47">
          <w:rPr>
            <w:sz w:val="22"/>
            <w:szCs w:val="22"/>
          </w:rPr>
          <w:t xml:space="preserve">Restrictive measures </w:t>
        </w:r>
      </w:ins>
      <w:ins w:id="166" w:author="Martin Tušl" w:date="2021-03-02T11:17:00Z">
        <w:r w:rsidR="001E6ACE">
          <w:rPr>
            <w:sz w:val="22"/>
            <w:szCs w:val="22"/>
          </w:rPr>
          <w:t xml:space="preserve">in both countries were comparable and </w:t>
        </w:r>
      </w:ins>
      <w:ins w:id="167" w:author="Martin Tušl" w:date="2021-02-26T08:35:00Z">
        <w:r w:rsidR="00DD0D47">
          <w:rPr>
            <w:sz w:val="22"/>
            <w:szCs w:val="22"/>
          </w:rPr>
          <w:t xml:space="preserve">included </w:t>
        </w:r>
        <w:r w:rsidR="00DD0D47" w:rsidRPr="00DD0D47">
          <w:rPr>
            <w:sz w:val="22"/>
            <w:szCs w:val="22"/>
          </w:rPr>
          <w:t>border</w:t>
        </w:r>
      </w:ins>
      <w:ins w:id="168" w:author="Martin Tušl" w:date="2021-03-02T11:19:00Z">
        <w:r w:rsidR="001E6ACE">
          <w:rPr>
            <w:sz w:val="22"/>
            <w:szCs w:val="22"/>
          </w:rPr>
          <w:t xml:space="preserve"> controls</w:t>
        </w:r>
      </w:ins>
      <w:ins w:id="169" w:author="Martin Tušl" w:date="2021-02-26T08:36:00Z">
        <w:r w:rsidR="00DD0D47">
          <w:rPr>
            <w:sz w:val="22"/>
            <w:szCs w:val="22"/>
          </w:rPr>
          <w:t>,</w:t>
        </w:r>
      </w:ins>
      <w:ins w:id="170" w:author="Martin Tušl" w:date="2021-03-02T11:19:00Z">
        <w:r w:rsidR="001E6ACE">
          <w:rPr>
            <w:sz w:val="22"/>
            <w:szCs w:val="22"/>
          </w:rPr>
          <w:t xml:space="preserve"> closing of</w:t>
        </w:r>
      </w:ins>
      <w:ins w:id="171" w:author="Martin Tušl" w:date="2021-02-26T08:36:00Z">
        <w:r w:rsidR="00DD0D47">
          <w:rPr>
            <w:sz w:val="22"/>
            <w:szCs w:val="22"/>
          </w:rPr>
          <w:t xml:space="preserve"> </w:t>
        </w:r>
      </w:ins>
      <w:ins w:id="172" w:author="Martin Tušl" w:date="2021-02-26T08:35:00Z">
        <w:r w:rsidR="00DD0D47" w:rsidRPr="00DD0D47">
          <w:rPr>
            <w:sz w:val="22"/>
            <w:szCs w:val="22"/>
          </w:rPr>
          <w:t>schools, markets, restaurants, nonessential shops, bars, entertainment and leisure facilities</w:t>
        </w:r>
      </w:ins>
      <w:ins w:id="173" w:author="Martin Tušl" w:date="2021-03-01T09:58:00Z">
        <w:r w:rsidR="003E3696">
          <w:rPr>
            <w:sz w:val="22"/>
            <w:szCs w:val="22"/>
          </w:rPr>
          <w:t>, as well as ban on</w:t>
        </w:r>
      </w:ins>
      <w:ins w:id="174" w:author="Martin Tušl" w:date="2021-02-26T08:35:00Z">
        <w:r w:rsidR="00DD0D47" w:rsidRPr="00DD0D47">
          <w:rPr>
            <w:sz w:val="22"/>
            <w:szCs w:val="22"/>
          </w:rPr>
          <w:t xml:space="preserve"> all public and private</w:t>
        </w:r>
      </w:ins>
      <w:ins w:id="175" w:author="Martin Tušl" w:date="2021-02-26T08:36:00Z">
        <w:r w:rsidR="00DD0D47">
          <w:rPr>
            <w:sz w:val="22"/>
            <w:szCs w:val="22"/>
          </w:rPr>
          <w:t xml:space="preserve"> </w:t>
        </w:r>
      </w:ins>
      <w:ins w:id="176" w:author="Martin Tušl" w:date="2021-02-26T08:35:00Z">
        <w:r w:rsidR="00DD0D47" w:rsidRPr="00DD0D47">
          <w:rPr>
            <w:sz w:val="22"/>
            <w:szCs w:val="22"/>
          </w:rPr>
          <w:t>events and gatherings</w:t>
        </w:r>
      </w:ins>
      <w:r w:rsidR="00BA3338">
        <w:rPr>
          <w:sz w:val="22"/>
          <w:szCs w:val="22"/>
        </w:rPr>
        <w:t xml:space="preserve"> </w:t>
      </w:r>
      <w:sdt>
        <w:sdtPr>
          <w:rPr>
            <w:sz w:val="22"/>
            <w:szCs w:val="22"/>
          </w:rPr>
          <w:alias w:val="To edit, see citavi.com/edit"/>
          <w:tag w:val="CitaviPlaceholder#3906b67f-53c1-48eb-aaf1-417149051db2"/>
          <w:id w:val="1644854333"/>
          <w:placeholder>
            <w:docPart w:val="DefaultPlaceholder_-1854013440"/>
          </w:placeholder>
        </w:sdtPr>
        <w:sdtEndPr/>
        <w:sdtContent>
          <w:r w:rsidR="00BA3338">
            <w:rPr>
              <w:noProof/>
              <w:sz w:val="22"/>
              <w:szCs w:val="22"/>
            </w:rPr>
            <w:fldChar w:fldCharType="begin"/>
          </w:r>
          <w:r w:rsidR="006A7BA9">
            <w:rPr>
              <w:noProof/>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dW5kZXNyZWdpZXJ1bmcuZGUvYnJlZy1kZS9sZWljaHRlLXNwcmFjaGUvMjItbWFlcnotMjAyMC1yZWdlbG4tenVtLWNvcm9uYS12aXJ1cy0xNzMzMzEwLiIsIlVyaVN0cmluZyI6Imh0dHBzOi8vd3d3LmJ1bmRlc3JlZ2llcnVuZy5kZS9icmVnLWRlL2xlaWNodGUtc3ByYWNoZS8yMi1tYWVyei0yMDIwLXJlZ2Vsbi16dW0tY29yb25hLXZpcnVzLTE3MzMzMTA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YWRtaW4uY2gvZ292L2VuL3N0YXJ0L2RvY3VtZW50YXRpb24vbWVkaWEtcmVsZWFzZXMubXNnLWlkLTc4NDU0Lmh0bWwuIiwiVXJpU3RyaW5nIjoiaHR0cHM6Ly93d3cuYWRtaW4uY2gvZ292L2VuL3N0YXJ0L2RvY3VtZW50YXRpb24vbWVkaWEtcmVsZWFzZXMubXNnLWlkLTc4NDU0Lmh0bWwu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}</w:instrText>
          </w:r>
          <w:r w:rsidR="00BA3338">
            <w:rPr>
              <w:noProof/>
              <w:sz w:val="22"/>
              <w:szCs w:val="22"/>
            </w:rPr>
            <w:fldChar w:fldCharType="separate"/>
          </w:r>
          <w:r w:rsidR="006A7BA9">
            <w:rPr>
              <w:noProof/>
              <w:sz w:val="22"/>
              <w:szCs w:val="22"/>
            </w:rPr>
            <w:t>[2, 3]</w:t>
          </w:r>
          <w:r w:rsidR="00BA3338">
            <w:rPr>
              <w:noProof/>
              <w:sz w:val="22"/>
              <w:szCs w:val="22"/>
            </w:rPr>
            <w:fldChar w:fldCharType="end"/>
          </w:r>
        </w:sdtContent>
      </w:sdt>
      <w:ins w:id="177" w:author="Martin Tušl" w:date="2021-02-26T09:27:00Z">
        <w:r w:rsidR="002B18FA">
          <w:rPr>
            <w:sz w:val="22"/>
            <w:szCs w:val="22"/>
          </w:rPr>
          <w:t xml:space="preserve">. </w:t>
        </w:r>
      </w:ins>
      <w:ins w:id="178" w:author="Martin Tušl" w:date="2021-02-26T09:33:00Z">
        <w:r w:rsidR="00E202E7">
          <w:rPr>
            <w:sz w:val="22"/>
            <w:szCs w:val="22"/>
          </w:rPr>
          <w:t>Such strict measure</w:t>
        </w:r>
      </w:ins>
      <w:ins w:id="179" w:author="Martin Tušl" w:date="2021-02-26T09:34:00Z">
        <w:r w:rsidR="00E202E7">
          <w:rPr>
            <w:sz w:val="22"/>
            <w:szCs w:val="22"/>
          </w:rPr>
          <w:t>s</w:t>
        </w:r>
      </w:ins>
      <w:ins w:id="180" w:author="Martin Tušl" w:date="2021-02-26T09:33:00Z">
        <w:r w:rsidR="00E202E7">
          <w:rPr>
            <w:sz w:val="22"/>
            <w:szCs w:val="22"/>
          </w:rPr>
          <w:t xml:space="preserve"> were in place until </w:t>
        </w:r>
      </w:ins>
      <w:ins w:id="181" w:author="Martin Tušl" w:date="2021-03-02T11:29:00Z">
        <w:r w:rsidR="000108AE">
          <w:rPr>
            <w:sz w:val="22"/>
            <w:szCs w:val="22"/>
          </w:rPr>
          <w:t xml:space="preserve">the end of </w:t>
        </w:r>
      </w:ins>
      <w:ins w:id="182" w:author="Martin Tušl" w:date="2021-02-26T09:33:00Z">
        <w:r w:rsidR="00E202E7">
          <w:rPr>
            <w:sz w:val="22"/>
            <w:szCs w:val="22"/>
          </w:rPr>
          <w:t xml:space="preserve">April when </w:t>
        </w:r>
      </w:ins>
      <w:ins w:id="183" w:author="Martin Tušl" w:date="2021-03-02T11:29:00Z">
        <w:r w:rsidR="000108AE">
          <w:rPr>
            <w:sz w:val="22"/>
            <w:szCs w:val="22"/>
          </w:rPr>
          <w:t xml:space="preserve">both </w:t>
        </w:r>
      </w:ins>
      <w:ins w:id="184" w:author="Martin Tušl" w:date="2021-02-26T09:33:00Z">
        <w:r w:rsidR="00E202E7">
          <w:rPr>
            <w:sz w:val="22"/>
            <w:szCs w:val="22"/>
          </w:rPr>
          <w:t>government</w:t>
        </w:r>
      </w:ins>
      <w:ins w:id="185" w:author="Martin Tušl" w:date="2021-03-02T11:34:00Z">
        <w:r w:rsidR="008C1EF2">
          <w:rPr>
            <w:sz w:val="22"/>
            <w:szCs w:val="22"/>
          </w:rPr>
          <w:t>s</w:t>
        </w:r>
      </w:ins>
      <w:ins w:id="186" w:author="Martin Tušl" w:date="2021-02-26T09:33:00Z">
        <w:r w:rsidR="00E202E7">
          <w:rPr>
            <w:sz w:val="22"/>
            <w:szCs w:val="22"/>
          </w:rPr>
          <w:t xml:space="preserve"> started </w:t>
        </w:r>
      </w:ins>
      <w:ins w:id="187" w:author="Martin Tušl" w:date="2021-02-26T10:10:00Z">
        <w:r w:rsidR="00A43C9C">
          <w:rPr>
            <w:sz w:val="22"/>
            <w:szCs w:val="22"/>
          </w:rPr>
          <w:t xml:space="preserve">to </w:t>
        </w:r>
      </w:ins>
      <w:ins w:id="188" w:author="Martin Tušl" w:date="2021-02-26T09:33:00Z">
        <w:r w:rsidR="00E202E7">
          <w:rPr>
            <w:sz w:val="22"/>
            <w:szCs w:val="22"/>
          </w:rPr>
          <w:t>gradually eas</w:t>
        </w:r>
      </w:ins>
      <w:ins w:id="189" w:author="Martin Tušl" w:date="2021-02-26T10:10:00Z">
        <w:r w:rsidR="00A43C9C">
          <w:rPr>
            <w:sz w:val="22"/>
            <w:szCs w:val="22"/>
          </w:rPr>
          <w:t>e</w:t>
        </w:r>
      </w:ins>
      <w:ins w:id="190" w:author="Martin Tušl" w:date="2021-02-26T09:33:00Z">
        <w:r w:rsidR="00E202E7">
          <w:rPr>
            <w:sz w:val="22"/>
            <w:szCs w:val="22"/>
          </w:rPr>
          <w:t xml:space="preserve"> the measures</w:t>
        </w:r>
      </w:ins>
      <w:r w:rsidR="00BA3338">
        <w:rPr>
          <w:sz w:val="22"/>
          <w:szCs w:val="22"/>
        </w:rPr>
        <w:t xml:space="preserve"> </w:t>
      </w:r>
      <w:sdt>
        <w:sdtPr>
          <w:rPr>
            <w:sz w:val="22"/>
            <w:szCs w:val="22"/>
          </w:rPr>
          <w:alias w:val="To edit, see citavi.com/edit"/>
          <w:tag w:val="CitaviPlaceholder#fb62c0e1-c504-484e-9f51-7fe6a4169125"/>
          <w:id w:val="1308587762"/>
          <w:placeholder>
            <w:docPart w:val="DefaultPlaceholder_-1854013440"/>
          </w:placeholder>
        </w:sdtPr>
        <w:sdtEndPr/>
        <w:sdtContent>
          <w:r w:rsidR="00BA3338">
            <w:rPr>
              <w:noProof/>
              <w:sz w:val="22"/>
              <w:szCs w:val="22"/>
            </w:rPr>
            <w:fldChar w:fldCharType="begin"/>
          </w:r>
          <w:r w:rsidR="006A7BA9">
            <w:rPr>
              <w:noProof/>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dW5kZXNyZWdpZXJ1bmcuZGUvYnJlZy1kZS90aGVtZW4vY29yb25hdmlydXMvYnVuZC1sYWVuZGVyLWNvcm9uYS0xNzQ0MzA2IiwiVXJpU3RyaW5nIjoiaHR0cHM6Ly93d3cuYnVuZGVzcmVnaWVydW5nLmRlL2JyZWctZGUvdGhlbWVuL2Nvcm9uYXZpcnVzL2J1bmQtbGFlbmRlci1jb3JvbmEtMTc0NDMw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hZG1pbi5jaC9nb3YvZW4vc3RhcnQvZG9jdW1lbnRhdGlvbi9tZWRpYS1yZWxlYXNlcy5tc2ctaWQtNzg4MTguaHRtbCIsIlVyaVN0cmluZyI6Imh0dHBzOi8vd3d3LmFkbWluLmNoL2dvdi9lbi9zdGFydC9kb2N1bWVudGF0aW9uL21lZGlhLXJlbGVhc2VzLm1zZy1pZC03ODgxOC5odG1s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}</w:instrText>
          </w:r>
          <w:r w:rsidR="00BA3338">
            <w:rPr>
              <w:noProof/>
              <w:sz w:val="22"/>
              <w:szCs w:val="22"/>
            </w:rPr>
            <w:fldChar w:fldCharType="separate"/>
          </w:r>
          <w:r w:rsidR="006A7BA9">
            <w:rPr>
              <w:noProof/>
              <w:sz w:val="22"/>
              <w:szCs w:val="22"/>
            </w:rPr>
            <w:t>[4, 5]</w:t>
          </w:r>
          <w:r w:rsidR="00BA3338">
            <w:rPr>
              <w:noProof/>
              <w:sz w:val="22"/>
              <w:szCs w:val="22"/>
            </w:rPr>
            <w:fldChar w:fldCharType="end"/>
          </w:r>
        </w:sdtContent>
      </w:sdt>
      <w:ins w:id="191" w:author="Martin Tušl" w:date="2021-02-26T08:36:00Z">
        <w:r w:rsidR="00DD0D47">
          <w:rPr>
            <w:sz w:val="22"/>
            <w:szCs w:val="22"/>
          </w:rPr>
          <w:t>.</w:t>
        </w:r>
      </w:ins>
      <w:ins w:id="192" w:author="Martin Tušl" w:date="2021-02-26T08:35:00Z">
        <w:r w:rsidR="00DD0D47" w:rsidRPr="00DD0D47">
          <w:rPr>
            <w:sz w:val="22"/>
            <w:szCs w:val="22"/>
          </w:rPr>
          <w:t xml:space="preserve"> </w:t>
        </w:r>
      </w:ins>
      <w:r w:rsidR="002D0957" w:rsidRPr="00F1521B">
        <w:rPr>
          <w:sz w:val="22"/>
          <w:szCs w:val="22"/>
        </w:rPr>
        <w:t>Consequently</w:t>
      </w:r>
      <w:r w:rsidR="00FC1DDC" w:rsidRPr="00F1521B">
        <w:rPr>
          <w:sz w:val="22"/>
          <w:szCs w:val="22"/>
        </w:rPr>
        <w:t xml:space="preserve">, </w:t>
      </w:r>
      <w:r w:rsidR="0033A817" w:rsidRPr="00F1521B">
        <w:rPr>
          <w:sz w:val="22"/>
          <w:szCs w:val="22"/>
        </w:rPr>
        <w:t>much</w:t>
      </w:r>
      <w:r w:rsidRPr="00F1521B">
        <w:rPr>
          <w:sz w:val="22"/>
          <w:szCs w:val="22"/>
        </w:rPr>
        <w:t xml:space="preserve"> of</w:t>
      </w:r>
      <w:r w:rsidR="59962359" w:rsidRPr="00F1521B">
        <w:rPr>
          <w:sz w:val="22"/>
          <w:szCs w:val="22"/>
        </w:rPr>
        <w:t xml:space="preserve"> the working population suddenly</w:t>
      </w:r>
      <w:r w:rsidR="000C3E07" w:rsidRPr="00F1521B">
        <w:rPr>
          <w:sz w:val="22"/>
          <w:szCs w:val="22"/>
        </w:rPr>
        <w:t xml:space="preserve"> </w:t>
      </w:r>
      <w:r w:rsidR="00147A63" w:rsidRPr="00F1521B">
        <w:rPr>
          <w:sz w:val="22"/>
          <w:szCs w:val="22"/>
        </w:rPr>
        <w:t>f</w:t>
      </w:r>
      <w:r w:rsidR="59962359" w:rsidRPr="00F1521B">
        <w:rPr>
          <w:sz w:val="22"/>
          <w:szCs w:val="22"/>
        </w:rPr>
        <w:t>aced drastic change</w:t>
      </w:r>
      <w:r w:rsidR="00FC1DDC" w:rsidRPr="00F1521B">
        <w:rPr>
          <w:sz w:val="22"/>
          <w:szCs w:val="22"/>
        </w:rPr>
        <w:t>s</w:t>
      </w:r>
      <w:r w:rsidR="59962359" w:rsidRPr="00F1521B">
        <w:rPr>
          <w:sz w:val="22"/>
          <w:szCs w:val="22"/>
        </w:rPr>
        <w:t xml:space="preserve"> </w:t>
      </w:r>
      <w:r w:rsidR="00E15E1B">
        <w:rPr>
          <w:sz w:val="22"/>
          <w:szCs w:val="22"/>
        </w:rPr>
        <w:t xml:space="preserve">to </w:t>
      </w:r>
      <w:r w:rsidRPr="00F1521B">
        <w:rPr>
          <w:sz w:val="22"/>
          <w:szCs w:val="22"/>
        </w:rPr>
        <w:t xml:space="preserve">everyday life. </w:t>
      </w:r>
      <w:r w:rsidR="59962359" w:rsidRPr="00F1521B">
        <w:rPr>
          <w:sz w:val="22"/>
          <w:szCs w:val="22"/>
        </w:rPr>
        <w:t>People who commuted to work and had</w:t>
      </w:r>
      <w:r w:rsidR="002F711A" w:rsidRPr="00F1521B">
        <w:rPr>
          <w:sz w:val="22"/>
          <w:szCs w:val="22"/>
        </w:rPr>
        <w:t xml:space="preserve"> </w:t>
      </w:r>
      <w:r w:rsidR="59962359" w:rsidRPr="00F1521B">
        <w:rPr>
          <w:sz w:val="22"/>
          <w:szCs w:val="22"/>
        </w:rPr>
        <w:t>rich</w:t>
      </w:r>
      <w:r w:rsidR="00B27217" w:rsidRPr="00F1521B">
        <w:rPr>
          <w:sz w:val="22"/>
          <w:szCs w:val="22"/>
        </w:rPr>
        <w:t xml:space="preserve"> </w:t>
      </w:r>
      <w:r w:rsidR="59962359" w:rsidRPr="00F1521B">
        <w:rPr>
          <w:sz w:val="22"/>
          <w:szCs w:val="22"/>
        </w:rPr>
        <w:t>social</w:t>
      </w:r>
      <w:r w:rsidR="00327661">
        <w:rPr>
          <w:sz w:val="22"/>
          <w:szCs w:val="22"/>
        </w:rPr>
        <w:t xml:space="preserve"> lives</w:t>
      </w:r>
      <w:r w:rsidR="00CB649E" w:rsidRPr="00F1521B">
        <w:rPr>
          <w:sz w:val="22"/>
          <w:szCs w:val="22"/>
        </w:rPr>
        <w:t xml:space="preserve"> outside their homes</w:t>
      </w:r>
      <w:r w:rsidR="59962359" w:rsidRPr="00F1521B">
        <w:rPr>
          <w:sz w:val="22"/>
          <w:szCs w:val="22"/>
        </w:rPr>
        <w:t xml:space="preserve"> found themselves </w:t>
      </w:r>
      <w:r w:rsidR="00755838" w:rsidRPr="00F1521B">
        <w:rPr>
          <w:sz w:val="22"/>
          <w:szCs w:val="22"/>
        </w:rPr>
        <w:t xml:space="preserve">in a mandatory </w:t>
      </w:r>
      <w:r w:rsidR="00DC4AA4" w:rsidRPr="00F1521B">
        <w:rPr>
          <w:sz w:val="22"/>
          <w:szCs w:val="22"/>
        </w:rPr>
        <w:t>work from home (</w:t>
      </w:r>
      <w:r w:rsidR="00CF1138" w:rsidRPr="00F1521B">
        <w:rPr>
          <w:sz w:val="22"/>
          <w:szCs w:val="22"/>
        </w:rPr>
        <w:t>WFH</w:t>
      </w:r>
      <w:r w:rsidR="00DC4AA4" w:rsidRPr="00F1521B">
        <w:rPr>
          <w:sz w:val="22"/>
          <w:szCs w:val="22"/>
        </w:rPr>
        <w:t>) situation</w:t>
      </w:r>
      <w:r w:rsidR="007F0F07" w:rsidRPr="00F1521B">
        <w:rPr>
          <w:sz w:val="22"/>
          <w:szCs w:val="22"/>
        </w:rPr>
        <w:t>, m</w:t>
      </w:r>
      <w:r w:rsidR="59962359" w:rsidRPr="00F1521B">
        <w:rPr>
          <w:sz w:val="22"/>
          <w:szCs w:val="22"/>
        </w:rPr>
        <w:t>any</w:t>
      </w:r>
      <w:r w:rsidR="00755838" w:rsidRPr="00F1521B">
        <w:rPr>
          <w:sz w:val="22"/>
          <w:szCs w:val="22"/>
        </w:rPr>
        <w:t xml:space="preserve"> </w:t>
      </w:r>
      <w:r w:rsidR="007C08E2" w:rsidRPr="00F1521B">
        <w:rPr>
          <w:sz w:val="22"/>
          <w:szCs w:val="22"/>
        </w:rPr>
        <w:t>employee</w:t>
      </w:r>
      <w:r w:rsidR="00755838" w:rsidRPr="00F1521B">
        <w:rPr>
          <w:sz w:val="22"/>
          <w:szCs w:val="22"/>
        </w:rPr>
        <w:t xml:space="preserve">s </w:t>
      </w:r>
      <w:r w:rsidR="00E15E1B">
        <w:rPr>
          <w:sz w:val="22"/>
          <w:szCs w:val="22"/>
        </w:rPr>
        <w:t xml:space="preserve">were </w:t>
      </w:r>
      <w:r w:rsidR="00755838" w:rsidRPr="00F1521B">
        <w:rPr>
          <w:sz w:val="22"/>
          <w:szCs w:val="22"/>
        </w:rPr>
        <w:t>furloughed or laid off as various</w:t>
      </w:r>
      <w:r w:rsidR="59962359" w:rsidRPr="00F1521B">
        <w:rPr>
          <w:sz w:val="22"/>
          <w:szCs w:val="22"/>
        </w:rPr>
        <w:t xml:space="preserve"> businesses</w:t>
      </w:r>
      <w:r w:rsidR="00755838" w:rsidRPr="00F1521B">
        <w:rPr>
          <w:sz w:val="22"/>
          <w:szCs w:val="22"/>
        </w:rPr>
        <w:t xml:space="preserve"> and industries</w:t>
      </w:r>
      <w:r w:rsidR="59962359" w:rsidRPr="00F1521B">
        <w:rPr>
          <w:sz w:val="22"/>
          <w:szCs w:val="22"/>
        </w:rPr>
        <w:t xml:space="preserve"> ha</w:t>
      </w:r>
      <w:r w:rsidR="00755838" w:rsidRPr="00F1521B">
        <w:rPr>
          <w:sz w:val="22"/>
          <w:szCs w:val="22"/>
        </w:rPr>
        <w:t>d to</w:t>
      </w:r>
      <w:r w:rsidR="59962359" w:rsidRPr="00F1521B">
        <w:rPr>
          <w:sz w:val="22"/>
          <w:szCs w:val="22"/>
        </w:rPr>
        <w:t xml:space="preserve"> shut </w:t>
      </w:r>
      <w:r w:rsidR="001D356F" w:rsidRPr="00F1521B">
        <w:rPr>
          <w:sz w:val="22"/>
          <w:szCs w:val="22"/>
        </w:rPr>
        <w:t>down</w:t>
      </w:r>
      <w:r w:rsidR="003950BB" w:rsidRPr="00F1521B">
        <w:rPr>
          <w:sz w:val="22"/>
          <w:szCs w:val="22"/>
        </w:rPr>
        <w:t xml:space="preserve">, </w:t>
      </w:r>
      <w:r w:rsidR="00B27217" w:rsidRPr="00F1521B">
        <w:rPr>
          <w:sz w:val="22"/>
          <w:szCs w:val="22"/>
        </w:rPr>
        <w:t xml:space="preserve">and </w:t>
      </w:r>
      <w:r w:rsidR="003950BB" w:rsidRPr="00F1521B">
        <w:rPr>
          <w:sz w:val="22"/>
          <w:szCs w:val="22"/>
        </w:rPr>
        <w:t>he</w:t>
      </w:r>
      <w:r w:rsidR="00755838" w:rsidRPr="00F1521B">
        <w:rPr>
          <w:sz w:val="22"/>
          <w:szCs w:val="22"/>
        </w:rPr>
        <w:t>alth workers in emergency rooms as well as supermarket staff and</w:t>
      </w:r>
      <w:r w:rsidR="001A64E8" w:rsidRPr="00F1521B">
        <w:rPr>
          <w:sz w:val="22"/>
          <w:szCs w:val="22"/>
        </w:rPr>
        <w:t xml:space="preserve"> other</w:t>
      </w:r>
      <w:r w:rsidR="00755838" w:rsidRPr="00F1521B">
        <w:rPr>
          <w:sz w:val="22"/>
          <w:szCs w:val="22"/>
        </w:rPr>
        <w:t xml:space="preserve"> </w:t>
      </w:r>
      <w:r w:rsidR="001A64E8" w:rsidRPr="00F1521B">
        <w:rPr>
          <w:sz w:val="22"/>
          <w:szCs w:val="22"/>
        </w:rPr>
        <w:t>essential</w:t>
      </w:r>
      <w:r w:rsidR="00755838" w:rsidRPr="00F1521B">
        <w:rPr>
          <w:sz w:val="22"/>
          <w:szCs w:val="22"/>
        </w:rPr>
        <w:t xml:space="preserve"> employees </w:t>
      </w:r>
      <w:r w:rsidR="00E15E1B">
        <w:rPr>
          <w:sz w:val="22"/>
          <w:szCs w:val="22"/>
        </w:rPr>
        <w:t xml:space="preserve">were </w:t>
      </w:r>
      <w:r w:rsidR="00755838" w:rsidRPr="00F1521B">
        <w:rPr>
          <w:sz w:val="22"/>
          <w:szCs w:val="22"/>
        </w:rPr>
        <w:t xml:space="preserve">faced with a dramatic increase in </w:t>
      </w:r>
      <w:r w:rsidR="00811FA6" w:rsidRPr="00F1521B">
        <w:rPr>
          <w:sz w:val="22"/>
          <w:szCs w:val="22"/>
        </w:rPr>
        <w:t>workload and job</w:t>
      </w:r>
      <w:r w:rsidR="001A64E8" w:rsidRPr="00F1521B">
        <w:rPr>
          <w:sz w:val="22"/>
          <w:szCs w:val="22"/>
        </w:rPr>
        <w:t xml:space="preserve"> strain</w:t>
      </w:r>
      <w:r w:rsidR="00803CC9" w:rsidRPr="00F1521B">
        <w:rPr>
          <w:sz w:val="22"/>
          <w:szCs w:val="22"/>
        </w:rPr>
        <w:t xml:space="preserve"> </w:t>
      </w:r>
      <w:sdt>
        <w:sdtPr>
          <w:rPr>
            <w:sz w:val="22"/>
            <w:szCs w:val="22"/>
          </w:rPr>
          <w:alias w:val="To edit, see citavi.com/edit"/>
          <w:tag w:val="CitaviPlaceholder#54b46607-00e2-4766-ba97-3bd7e5e2e3ee"/>
          <w:id w:val="1299806687"/>
          <w:placeholder>
            <w:docPart w:val="DefaultPlaceholder_-1854013440"/>
          </w:placeholder>
        </w:sdtPr>
        <w:sdtEndPr/>
        <w:sdtContent>
          <w:r w:rsidR="00803CC9"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YzhmOGE2LWQwZWUtNGI2Yi1hZTlkLWYzMjM3NWFhODA3NCIsIlJhbmdlTGVuZ3RoIjoyLCJSZWZlcmVuY2VJZCI6IjQ2OTk5NzRkLTY0MTItNGVjMi05MmNhLTczZTdlOWZjNjcx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yNzcyNTM3IiwiVXJpU3RyaW5nIjoiaHR0cDovL3d3dy5uY2JpLm5sbS5uaWguZ292L3B1Ym1lZC8zMjc3MjUzN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ExVDEzOjE3OjE0IiwiTW9kaWZpZWRCeSI6Il9QaGlsaXBwIEtlcmtzaWVjayIsIklkIjoiZjc4MmE3ZjItYTY2OS00Y2M0LWE4NWYtNGVkZGE4YzFkZWY3IiwiTW9kaWZpZWRPbiI6IjIwMjAtMDgtMTFUMTM6MTc6MTQ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M3L2FtcDAwMDA3MTYiLCJVcmlTdHJpbmciOiJodHRwczovL2RvaS5vcmcvMTAuMTAzNy9hbXAwMDAwNzE2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wMi8xMzQ4LTk1ODUuMTIxMjgiLCJVcmlTdHJpbmciOiJodHRwczovL2RvaS5vcmcvMTAuMTAwMi8xMzQ4LTk1ODUuMTIxMjg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yMTowMyIsIk1vZGlmaWVkQnkiOiJfUGhpbGlwcCBLZXJrc2llY2siLCJJZCI6ImYxZTMyYTA5LWI2YzItNDNjNC04M2I4LTE3MjBhYjQwYjI2MyIsIk1vZGlmaWVkT24iOiIyMDIwLTA4LTI3VDE1OjIxOjAz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zI1MTU4ODIiLCJVcmlTdHJpbmciOiJodHRwOi8vd3d3Lm5jYmkubmxtLm5paC5nb3YvcHVibWVkLzMyNTE1ODgy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U6MjE6MDMiLCJNb2RpZmllZEJ5IjoiX1BoaWxpcHAgS2Vya3NpZWNrIiwiSWQiOiJmNGJhNWVhMi04MzEyLTRmYzYtOTdjZS0yOWQ3MDMwMjdhNDgiLCJNb2RpZmllZE9uIjoiMjAyMC0wOC0yN1QxNToyMTowM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lBNQzcyMjEzMDAiLCJVcmlTdHJpbmciOiJodHRwczovL3d3dy5uY2JpLm5sbS5uaWguZ292L3BtYy9hcnRpY2xlcy9QTUM3MjIxMzAw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}</w:instrText>
          </w:r>
          <w:r w:rsidR="00803CC9" w:rsidRPr="00F1521B">
            <w:rPr>
              <w:sz w:val="22"/>
              <w:szCs w:val="22"/>
            </w:rPr>
            <w:fldChar w:fldCharType="separate"/>
          </w:r>
          <w:r w:rsidR="006A7BA9">
            <w:rPr>
              <w:sz w:val="22"/>
              <w:szCs w:val="22"/>
            </w:rPr>
            <w:t>[6, 7]</w:t>
          </w:r>
          <w:r w:rsidR="00803CC9" w:rsidRPr="00F1521B">
            <w:rPr>
              <w:sz w:val="22"/>
              <w:szCs w:val="22"/>
            </w:rPr>
            <w:fldChar w:fldCharType="end"/>
          </w:r>
        </w:sdtContent>
      </w:sdt>
      <w:r w:rsidR="00755838" w:rsidRPr="00F1521B">
        <w:rPr>
          <w:sz w:val="22"/>
          <w:szCs w:val="22"/>
        </w:rPr>
        <w:t xml:space="preserve">. </w:t>
      </w:r>
    </w:p>
    <w:p w14:paraId="11511FDE" w14:textId="4250C984" w:rsidR="00663965" w:rsidRPr="00F1521B" w:rsidRDefault="00CB649E" w:rsidP="00C41CD7">
      <w:pPr>
        <w:spacing w:line="480" w:lineRule="auto"/>
        <w:ind w:firstLine="720"/>
        <w:rPr>
          <w:sz w:val="22"/>
          <w:szCs w:val="22"/>
        </w:rPr>
      </w:pPr>
      <w:r w:rsidRPr="00F1521B">
        <w:rPr>
          <w:sz w:val="22"/>
          <w:szCs w:val="22"/>
        </w:rPr>
        <w:t>Regarding the public health impact of the</w:t>
      </w:r>
      <w:r w:rsidR="002F711A" w:rsidRPr="00F1521B">
        <w:rPr>
          <w:sz w:val="22"/>
          <w:szCs w:val="22"/>
        </w:rPr>
        <w:t xml:space="preserve"> </w:t>
      </w:r>
      <w:r w:rsidR="0065620D" w:rsidRPr="00F1521B">
        <w:rPr>
          <w:sz w:val="22"/>
          <w:szCs w:val="22"/>
        </w:rPr>
        <w:t>COVID-19</w:t>
      </w:r>
      <w:r w:rsidRPr="00F1521B">
        <w:rPr>
          <w:sz w:val="22"/>
          <w:szCs w:val="22"/>
        </w:rPr>
        <w:t xml:space="preserve"> crisis, s</w:t>
      </w:r>
      <w:r w:rsidR="002C65E7" w:rsidRPr="00F1521B">
        <w:rPr>
          <w:sz w:val="22"/>
          <w:szCs w:val="22"/>
        </w:rPr>
        <w:t xml:space="preserve">everal studies suggest that working conditions have deteriorated and that </w:t>
      </w:r>
      <w:r w:rsidR="007C08E2" w:rsidRPr="00F1521B">
        <w:rPr>
          <w:sz w:val="22"/>
          <w:szCs w:val="22"/>
        </w:rPr>
        <w:t>employee</w:t>
      </w:r>
      <w:r w:rsidR="002C65E7" w:rsidRPr="00F1521B">
        <w:rPr>
          <w:sz w:val="22"/>
          <w:szCs w:val="22"/>
        </w:rPr>
        <w:t>s are more likely to experience mental health problems</w:t>
      </w:r>
      <w:r w:rsidR="00851EAF">
        <w:rPr>
          <w:sz w:val="22"/>
          <w:szCs w:val="22"/>
        </w:rPr>
        <w:t>,</w:t>
      </w:r>
      <w:r w:rsidR="002C65E7" w:rsidRPr="00F1521B">
        <w:rPr>
          <w:sz w:val="22"/>
          <w:szCs w:val="22"/>
        </w:rPr>
        <w:t xml:space="preserve"> such as </w:t>
      </w:r>
      <w:r w:rsidR="008051F7" w:rsidRPr="00F1521B">
        <w:rPr>
          <w:sz w:val="22"/>
          <w:szCs w:val="22"/>
        </w:rPr>
        <w:t xml:space="preserve">stress, </w:t>
      </w:r>
      <w:r w:rsidR="002C65E7" w:rsidRPr="00F1521B">
        <w:rPr>
          <w:sz w:val="22"/>
          <w:szCs w:val="22"/>
        </w:rPr>
        <w:t>depression</w:t>
      </w:r>
      <w:r w:rsidR="002352F1" w:rsidRPr="00F1521B">
        <w:rPr>
          <w:sz w:val="22"/>
          <w:szCs w:val="22"/>
        </w:rPr>
        <w:t>,</w:t>
      </w:r>
      <w:r w:rsidR="002C65E7" w:rsidRPr="00F1521B">
        <w:rPr>
          <w:sz w:val="22"/>
          <w:szCs w:val="22"/>
        </w:rPr>
        <w:t xml:space="preserve"> and anxiety</w:t>
      </w:r>
      <w:r w:rsidR="00803CC9" w:rsidRPr="00F1521B">
        <w:rPr>
          <w:sz w:val="22"/>
          <w:szCs w:val="22"/>
        </w:rPr>
        <w:t xml:space="preserve"> </w:t>
      </w:r>
      <w:sdt>
        <w:sdtPr>
          <w:rPr>
            <w:sz w:val="22"/>
            <w:szCs w:val="22"/>
          </w:rPr>
          <w:alias w:val="To edit, see citavi.com/edit"/>
          <w:tag w:val="CitaviPlaceholder#b3cac56f-49f6-42a4-8f81-3a608d82bda9"/>
          <w:id w:val="1465153065"/>
          <w:placeholder>
            <w:docPart w:val="DefaultPlaceholder_-1854013440"/>
          </w:placeholder>
        </w:sdtPr>
        <w:sdtEndPr/>
        <w:sdtContent>
          <w:r w:rsidR="00803CC9"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MmRkYjQxLTI2ZTYtNDhhYy04YzM0LWI1MWY1NGZkMGM3MiIsIlJhbmdlTGVuZ3RoIjoyLCJSZWZlcmVuY2VJZCI6IjQxN2YxYzlkLThhZmItNGNlOS05OTdhLTBjZWEwZmQyZDZl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1MwMTQwLTY3MzYoMjApMzA0NjAtOCIsIlVyaVN0cmluZyI6Imh0dHBzOi8vZG9pLm9yZy8xMC4xMDE2L1MwMTQwLTY3MzYoMjApMzA0NjAt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MzODkvZnBzeWcuMjAyMC4wMTU0MCIsIlVyaVN0cmluZyI6Imh0dHBzOi8vZG9pLm9yZy8xMC4zMzg5L2Zwc3lnLjIwMjAuMDE1NDA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MFQxMToxOTo0NSIsIk1vZGlmaWVkQnkiOiJfUGhpbGlwcCBLZXJrc2llY2siLCJJZCI6IjUyZDIzM2ZlLTcyMTQtNGMwZS04MjI3LTAwOWViN2Y3YjUyZiIsIk1vZGlmaWVkT24iOiIyMDIwLTA4LTIwVDExOjE5OjQ1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I2NTU0NjMiLCJVcmlTdHJpbmciOiJodHRwOi8vd3d3Lm5jYmkubmxtLm5paC5nb3YvcHVibWVkLzMyNjU1NDYz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BUMTE6MTk6NDUiLCJNb2RpZmllZEJ5IjoiX1BoaWxpcHAgS2Vya3NpZWNrIiwiSWQiOiIyMjdiYzIwOS0xZjgyLTQ1MWItOGJmMS01M2JjNWRlMzcwNTYiLCJNb2RpZmllZE9uIjoiMjAyMC0wOC0yMFQxMToxOTo0NS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lBNQzczMjU2MzAiLCJVcmlTdHJpbmciOiJodHRwczovL3d3dy5uY2JpLm5sbS5uaWguZ292L3BtYy9hcnRpY2xlcy9QTUM3MzI1NjMw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jEwLjMzOTAvaWplcnBoMTcwNTE3MjkiLCJVcmlTdHJpbmciOiJodHRwczovL2RvaS5vcmcvMTAuMzM5MC9pamVycGgxNzA1MTcyO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I3OjI4IiwiTW9kaWZpZWRCeSI6Il9QaGlsaXBwIEtlcmtzaWVjayIsIklkIjoiYjk3NzJmMDQtOGMwOS00MjZmLThjMzEtMjIyY2Y2ODc2YThlIiwiTW9kaWZpZWRPbiI6IjIwMjAtMDgtMjdUMTU6Mjc6Mjg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JQTUM3MDg0OTUyIiwiVXJpU3RyaW5nIjoiaHR0cHM6Ly93d3cubmNiaS5ubG0ubmloLmdvdi9wbWMvYXJ0aWNsZXMvUE1DNzA4NDk1Mi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xMC4xMTM2L2dwc3ljaC0yMDIwLTEwMDIxMyIsIlVyaVN0cmluZyI6Imh0dHBzOi8vZG9pLm9yZy8xMC4xMTM2L2dwc3ljaC0yMDIwLTEwMDIxMy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I0OjMwIiwiTW9kaWZpZWRCeSI6Il9QaGlsaXBwIEtlcmtzaWVjayIsIklkIjoiMWE2MDk1MDAtZTJjMC00OTYwLWJlZDItMDIzOGYxZTI5NjBiIiwiTW9kaWZpZWRPbiI6IjIwMjAtMDgtMjdUMTU6MjQ6MzA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zMjIxNTM2NSIsIlVyaVN0cmluZyI6Imh0dHA6Ly93d3cubmNiaS5ubG0ubmloLmdvdi9wdWJtZWQvMzIyMTUzNjU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}</w:instrText>
          </w:r>
          <w:r w:rsidR="00803CC9" w:rsidRPr="00F1521B">
            <w:rPr>
              <w:sz w:val="22"/>
              <w:szCs w:val="22"/>
            </w:rPr>
            <w:fldChar w:fldCharType="separate"/>
          </w:r>
          <w:r w:rsidR="006A7BA9">
            <w:rPr>
              <w:sz w:val="22"/>
              <w:szCs w:val="22"/>
            </w:rPr>
            <w:t>[8–11]</w:t>
          </w:r>
          <w:r w:rsidR="00803CC9" w:rsidRPr="00F1521B">
            <w:rPr>
              <w:sz w:val="22"/>
              <w:szCs w:val="22"/>
            </w:rPr>
            <w:fldChar w:fldCharType="end"/>
          </w:r>
        </w:sdtContent>
      </w:sdt>
      <w:r w:rsidR="002C65E7" w:rsidRPr="00F1521B">
        <w:rPr>
          <w:sz w:val="22"/>
          <w:szCs w:val="22"/>
        </w:rPr>
        <w:t xml:space="preserve">. In particular, women, </w:t>
      </w:r>
      <w:r w:rsidR="00083B36">
        <w:rPr>
          <w:sz w:val="22"/>
          <w:szCs w:val="22"/>
        </w:rPr>
        <w:t>young adults</w:t>
      </w:r>
      <w:r w:rsidR="002C65E7" w:rsidRPr="00F1521B">
        <w:rPr>
          <w:sz w:val="22"/>
          <w:szCs w:val="22"/>
        </w:rPr>
        <w:t>, people with chronic disease</w:t>
      </w:r>
      <w:r w:rsidR="00CA02D2" w:rsidRPr="00F1521B">
        <w:rPr>
          <w:sz w:val="22"/>
          <w:szCs w:val="22"/>
        </w:rPr>
        <w:t>s</w:t>
      </w:r>
      <w:r w:rsidR="002C65E7" w:rsidRPr="00F1521B">
        <w:rPr>
          <w:sz w:val="22"/>
          <w:szCs w:val="22"/>
        </w:rPr>
        <w:t xml:space="preserve">, and those who </w:t>
      </w:r>
      <w:r w:rsidR="00851EAF">
        <w:rPr>
          <w:sz w:val="22"/>
          <w:szCs w:val="22"/>
        </w:rPr>
        <w:t xml:space="preserve">have </w:t>
      </w:r>
      <w:r w:rsidR="002C65E7" w:rsidRPr="00F1521B">
        <w:rPr>
          <w:sz w:val="22"/>
          <w:szCs w:val="22"/>
        </w:rPr>
        <w:t xml:space="preserve">lost their </w:t>
      </w:r>
      <w:r w:rsidR="002B0714">
        <w:rPr>
          <w:sz w:val="22"/>
          <w:szCs w:val="22"/>
        </w:rPr>
        <w:t>jobs</w:t>
      </w:r>
      <w:r w:rsidR="002B0714" w:rsidRPr="00F1521B">
        <w:rPr>
          <w:sz w:val="22"/>
          <w:szCs w:val="22"/>
        </w:rPr>
        <w:t xml:space="preserve"> </w:t>
      </w:r>
      <w:r w:rsidR="002C65E7" w:rsidRPr="00F1521B">
        <w:rPr>
          <w:sz w:val="22"/>
          <w:szCs w:val="22"/>
        </w:rPr>
        <w:t>as a result of the crisis seem to be the most</w:t>
      </w:r>
      <w:r w:rsidR="00803CC9" w:rsidRPr="00F1521B">
        <w:rPr>
          <w:sz w:val="22"/>
          <w:szCs w:val="22"/>
        </w:rPr>
        <w:t xml:space="preserve"> </w:t>
      </w:r>
      <w:r w:rsidR="00851EAF" w:rsidRPr="00F1521B">
        <w:rPr>
          <w:sz w:val="22"/>
          <w:szCs w:val="22"/>
        </w:rPr>
        <w:t xml:space="preserve">affected </w:t>
      </w:r>
      <w:sdt>
        <w:sdtPr>
          <w:rPr>
            <w:sz w:val="22"/>
            <w:szCs w:val="22"/>
          </w:rPr>
          <w:alias w:val="To edit, see citavi.com/edit"/>
          <w:tag w:val="CitaviPlaceholder#0a7d0417-d2ac-40fb-8070-01a340dfe05a"/>
          <w:id w:val="812603064"/>
          <w:placeholder>
            <w:docPart w:val="DefaultPlaceholder_-1854013440"/>
          </w:placeholder>
        </w:sdtPr>
        <w:sdtEndPr/>
        <w:sdtContent>
          <w:r w:rsidR="00803CC9"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QaGlsaXBwIFVaSFxcQXBwRGF0YVxcTG9jYWxcXFRlbXBcXHpwb3J1bWgxLmpwZyIsIlVyaVN0cmluZyI6IjE4ZmUwYzJjLWRlY2UtNDljYy05OTcxLWQwMmM0NTFjYjM5O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V1cm9mb3VuZC5ldXJvcGEuZXUvcHVibGljYXRpb25zL3JlcG9ydC8yMDIwL2xpdmluZy13b3JraW5nLWFuZC1jb3ZpZC0xOS1maXJzdC1maW5kaW5ncy1hcHJpbC0yMDIwIiwiVXJpU3RyaW5nIjoiaHR0cHM6Ly93d3cuZXVyb2ZvdW5kLmV1cm9wYS5ldS9wdWJsaWNhdGlvbnMvcmVwb3J0LzIwMjAvbGl2aW5nLXdvcmtpbmctYW5kLWNvdmlkLTE5LWZpcnN0LWZpbmRpbmdzLWFwcmlsLTIwMj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zYvZ3BzeWNoLTIwMjAtMTAwMjEzIiwiVXJpU3RyaW5nIjoiaHR0cHM6Ly9kb2kub3JnLzEwLjExMzYvZ3BzeWNoLTIwMjAtMTAwMjEz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3VDE1OjI0OjMwIiwiTW9kaWZpZWRCeSI6Il9QaGlsaXBwIEtlcmtzaWVjayIsIklkIjoiZmRmMTg2NTAtM2ZjZi00NWM3LTk2NjMtOGQ0NmFmNzU4YzBhIiwiTW9kaWZpZWRPbiI6IjIwMjAtMDgtMjdUMTU6MjQ6MzA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JQTUM3MDYxODkzIiwiVXJpU3RyaW5nIjoiaHR0cHM6Ly93d3cubmNiaS5ubG0ubmloLmdvdi9wbWMvYXJ0aWNsZXMvUE1DNzA2MTg5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TAuMzM4OS9mcHN5Zy4yMDIwLjAxNDkxIiwiVXJpU3RyaW5nIjoiaHR0cHM6Ly9kb2kub3JnLzEwLjMzODkvZnBzeWcuMjAyMC4wMTQ5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wVDEyOjE5OjA3IiwiTW9kaWZpZWRCeSI6Il9QaGlsaXBwIEtlcmtzaWVjayIsIklkIjoiNWFiYjkwNjUtYmQyZC00YjE3LTgwNTAtMDM2OWQyZGViY2IwIiwiTW9kaWZpZWRPbiI6IjIwMjAtMDgtMjBUMTI6MTk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JQTUM3MzE0OTIzIiwiVXJpU3RyaW5nIjoiaHR0cHM6Ly93d3cubmNiaS5ubG0ubmloLmdvdi9wbWMvYXJ0aWNsZXMvUE1DNzMxNDky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wVDEyOjE5OjA3IiwiTW9kaWZpZWRCeSI6Il9QaGlsaXBwIEtlcmtzaWVjayIsIklkIjoiMDIzZjgwYmYtMDQ1ZC00ZTU3LTkzZGEtY2IxM2ExNDkyMzI1IiwiTW9kaWZpZWRPbiI6IjIwMjAtMDgtMjBUMTI6MTk6MD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IzMjYyNTE1NyIsIlVyaVN0cmluZyI6Imh0dHA6Ly93d3cubmNiaS5ubG0ubmloLmdvdi9wdWJtZWQvMzI2MjUxNTc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JQTUM3Mzc3NDM4IiwiVXJpU3RyaW5nIjoiaHR0cHM6Ly93d3cubmNiaS5ubG0ubmloLmdvdi9wbWMvYXJ0aWNsZXMvUE1DNzM3NzQz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5OjUwIiwiTW9kaWZpZWRCeSI6Il9QaGlsaXBwIEtlcmtzaWVjayIsIklkIjoiOTAzMjZhZGUtNWJmMy00ZDI0LWI5YzYtMzhkMWNlMDJkZTMwIiwiTW9kaWZpZWRPbiI6IjIwMjAtMDgtMjdUMTU6Mjk6NTA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IxMC4xMzcxL2pvdXJuYWwucG9uZS4wMjM2MzM3IiwiVXJpU3RyaW5nIjoiaHR0cHM6Ly9kb2kub3JnLzEwLjEzNzEvam91cm5hbC5wb25lLjAyMzYzMzciLCJMaW5rZWRSZXNvdXJjZVN0YXR1cyI6OCwiUHJvcGVydGllcyI6eyIkaWQiOiI1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yOTo1MCIsIk1vZGlmaWVkQnkiOiJfUGhpbGlwcCBLZXJrc2llY2siLCJJZCI6ImUwMDMxMDVhLThkNDEtNDJkYi04MWI5LTZmMzJkYzAyYzk4ZCIsIk1vZGlmaWVkT24iOiIyMDIwLTA4LTI3VDE1OjI5OjUw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zI3MDIwNjUiLCJVcmlTdHJpbmciOiJodHRwOi8vd3d3Lm5jYmkubmxtLm5paC5nb3YvcHVibWVkLzMyNzAyMDY1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}</w:instrText>
          </w:r>
          <w:r w:rsidR="00803CC9" w:rsidRPr="00F1521B">
            <w:rPr>
              <w:sz w:val="22"/>
              <w:szCs w:val="22"/>
            </w:rPr>
            <w:fldChar w:fldCharType="separate"/>
          </w:r>
          <w:r w:rsidR="006A7BA9">
            <w:rPr>
              <w:sz w:val="22"/>
              <w:szCs w:val="22"/>
            </w:rPr>
            <w:t>[11–14]</w:t>
          </w:r>
          <w:r w:rsidR="00803CC9" w:rsidRPr="00F1521B">
            <w:rPr>
              <w:sz w:val="22"/>
              <w:szCs w:val="22"/>
            </w:rPr>
            <w:fldChar w:fldCharType="end"/>
          </w:r>
        </w:sdtContent>
      </w:sdt>
      <w:r w:rsidR="002C65E7" w:rsidRPr="00F1521B">
        <w:rPr>
          <w:sz w:val="22"/>
          <w:szCs w:val="22"/>
        </w:rPr>
        <w:t>.</w:t>
      </w:r>
      <w:r w:rsidR="002F711A" w:rsidRPr="00F1521B">
        <w:rPr>
          <w:sz w:val="22"/>
          <w:szCs w:val="22"/>
        </w:rPr>
        <w:t xml:space="preserve"> O</w:t>
      </w:r>
      <w:r w:rsidR="00663965" w:rsidRPr="00F1521B">
        <w:rPr>
          <w:sz w:val="22"/>
          <w:szCs w:val="22"/>
        </w:rPr>
        <w:t xml:space="preserve">ne of the </w:t>
      </w:r>
      <w:r w:rsidR="002F711A" w:rsidRPr="00F1521B">
        <w:rPr>
          <w:sz w:val="22"/>
          <w:szCs w:val="22"/>
        </w:rPr>
        <w:t>common</w:t>
      </w:r>
      <w:r w:rsidR="00663965" w:rsidRPr="00F1521B">
        <w:rPr>
          <w:sz w:val="22"/>
          <w:szCs w:val="22"/>
        </w:rPr>
        <w:t xml:space="preserve"> </w:t>
      </w:r>
      <w:r w:rsidR="002F711A" w:rsidRPr="00F1521B">
        <w:rPr>
          <w:sz w:val="22"/>
          <w:szCs w:val="22"/>
        </w:rPr>
        <w:t>stressors that</w:t>
      </w:r>
      <w:r w:rsidR="00663965" w:rsidRPr="00F1521B">
        <w:rPr>
          <w:sz w:val="22"/>
          <w:szCs w:val="22"/>
        </w:rPr>
        <w:t xml:space="preserve"> </w:t>
      </w:r>
      <w:r w:rsidR="007C08E2" w:rsidRPr="00F1521B">
        <w:rPr>
          <w:sz w:val="22"/>
          <w:szCs w:val="22"/>
        </w:rPr>
        <w:t>research</w:t>
      </w:r>
      <w:r w:rsidR="00851EAF">
        <w:rPr>
          <w:sz w:val="22"/>
          <w:szCs w:val="22"/>
        </w:rPr>
        <w:t xml:space="preserve"> has highlighted</w:t>
      </w:r>
      <w:r w:rsidR="002F711A" w:rsidRPr="00F1521B">
        <w:rPr>
          <w:sz w:val="22"/>
          <w:szCs w:val="22"/>
        </w:rPr>
        <w:t xml:space="preserve"> is </w:t>
      </w:r>
      <w:r w:rsidR="00663965" w:rsidRPr="00F1521B">
        <w:rPr>
          <w:sz w:val="22"/>
          <w:szCs w:val="22"/>
        </w:rPr>
        <w:t xml:space="preserve">the fear of losing </w:t>
      </w:r>
      <w:r w:rsidR="002B0714">
        <w:rPr>
          <w:sz w:val="22"/>
          <w:szCs w:val="22"/>
        </w:rPr>
        <w:t>one’s</w:t>
      </w:r>
      <w:r w:rsidR="002B0714" w:rsidRPr="00F1521B">
        <w:rPr>
          <w:sz w:val="22"/>
          <w:szCs w:val="22"/>
        </w:rPr>
        <w:t xml:space="preserve"> </w:t>
      </w:r>
      <w:r w:rsidR="00663965" w:rsidRPr="00F1521B">
        <w:rPr>
          <w:sz w:val="22"/>
          <w:szCs w:val="22"/>
        </w:rPr>
        <w:t>job and</w:t>
      </w:r>
      <w:r w:rsidR="00851EAF">
        <w:rPr>
          <w:sz w:val="22"/>
          <w:szCs w:val="22"/>
        </w:rPr>
        <w:t>,</w:t>
      </w:r>
      <w:r w:rsidR="00663965" w:rsidRPr="00F1521B">
        <w:rPr>
          <w:sz w:val="22"/>
          <w:szCs w:val="22"/>
        </w:rPr>
        <w:t xml:space="preserve"> consequent</w:t>
      </w:r>
      <w:r w:rsidRPr="00F1521B">
        <w:rPr>
          <w:sz w:val="22"/>
          <w:szCs w:val="22"/>
        </w:rPr>
        <w:t>ly</w:t>
      </w:r>
      <w:r w:rsidR="00851EAF">
        <w:rPr>
          <w:sz w:val="22"/>
          <w:szCs w:val="22"/>
        </w:rPr>
        <w:t>,</w:t>
      </w:r>
      <w:r w:rsidRPr="00F1521B">
        <w:rPr>
          <w:sz w:val="22"/>
          <w:szCs w:val="22"/>
        </w:rPr>
        <w:t xml:space="preserve"> </w:t>
      </w:r>
      <w:r w:rsidR="002B0714">
        <w:rPr>
          <w:sz w:val="22"/>
          <w:szCs w:val="22"/>
        </w:rPr>
        <w:t>one’s</w:t>
      </w:r>
      <w:r w:rsidR="00663965" w:rsidRPr="00F1521B">
        <w:rPr>
          <w:sz w:val="22"/>
          <w:szCs w:val="22"/>
        </w:rPr>
        <w:t xml:space="preserve"> income</w:t>
      </w:r>
      <w:r w:rsidR="00803CC9" w:rsidRPr="00F1521B">
        <w:rPr>
          <w:sz w:val="22"/>
          <w:szCs w:val="22"/>
        </w:rPr>
        <w:t xml:space="preserve"> </w:t>
      </w:r>
      <w:sdt>
        <w:sdtPr>
          <w:rPr>
            <w:sz w:val="22"/>
            <w:szCs w:val="22"/>
          </w:rPr>
          <w:alias w:val="To edit, see citavi.com/edit"/>
          <w:tag w:val="CitaviPlaceholder#912228b0-41e9-4cab-9ffe-5149728912fd"/>
          <w:id w:val="-1111507896"/>
          <w:placeholder>
            <w:docPart w:val="DefaultPlaceholder_-1854013440"/>
          </w:placeholder>
        </w:sdtPr>
        <w:sdtEndPr/>
        <w:sdtContent>
          <w:r w:rsidR="00803CC9"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OWVkMDQxLTBiZTQtNDhiMS1hNWJjLTVmZDM4OWU5MWIyYyIsIlJhbmdlTGVuZ3RoIjozLCJSZWZlcmVuY2VJZCI6IjQ0YmQwZjkwLWUzOWUtNDUxZi1hOTcwLTQ5OWNhY2FlM2Nj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yLzEzNDgtOTU4NS4xMjEyOCIsIlVyaVN0cmluZyI6Imh0dHBzOi8vZG9pLm9yZy8xMC4xMDAyLzEzNDgtOTU4NS4xMjEy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dUMTU6MjE6MDMiLCJNb2RpZmllZEJ5IjoiX1BoaWxpcHAgS2Vya3NpZWNrIiwiSWQiOiJmMWUzMmEwOS1iNmMyLTQzYzQtODNiOC0xNzIwYWI0MGIyNjMiLCJNb2RpZmllZE9uIjoiMjAyMC0wOC0yN1QxNToyMTowM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TE1ODgyIiwiVXJpU3RyaW5nIjoiaHR0cDovL3d3dy5uY2JpLm5sbS5uaWguZ292L3B1Ym1lZC8zMjUxNTg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3VDE1OjIxOjAzIiwiTW9kaWZpZWRCeSI6Il9QaGlsaXBwIEtlcmtzaWVjayIsIklkIjoiZjRiYTVlYTItODMxMi00ZmM2LTk3Y2UtMjlkNzAzMDI3YTQ4IiwiTW9kaWZpZWRPbiI6IjIwMjAtMDgtMjdUMTU6MjE6MD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3MjIxMzAwIiwiVXJpU3RyaW5nIjoiaHR0cHM6Ly93d3cubmNiaS5ubG0ubmloLmdvdi9wbWMvYXJ0aWNsZXMvUE1DNzIyMTMw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}</w:instrText>
          </w:r>
          <w:r w:rsidR="00803CC9" w:rsidRPr="00F1521B">
            <w:rPr>
              <w:sz w:val="22"/>
              <w:szCs w:val="22"/>
            </w:rPr>
            <w:fldChar w:fldCharType="separate"/>
          </w:r>
          <w:r w:rsidR="006A7BA9">
            <w:rPr>
              <w:sz w:val="22"/>
              <w:szCs w:val="22"/>
            </w:rPr>
            <w:t>[7]</w:t>
          </w:r>
          <w:r w:rsidR="00803CC9" w:rsidRPr="00F1521B">
            <w:rPr>
              <w:sz w:val="22"/>
              <w:szCs w:val="22"/>
            </w:rPr>
            <w:fldChar w:fldCharType="end"/>
          </w:r>
        </w:sdtContent>
      </w:sdt>
      <w:r w:rsidR="00663965" w:rsidRPr="00F1521B">
        <w:rPr>
          <w:sz w:val="22"/>
          <w:szCs w:val="22"/>
        </w:rPr>
        <w:t xml:space="preserve">. Moreover, social isolation, conflicting messages from authorities, and an ongoing state of uncertainty have been described as some of the main factors </w:t>
      </w:r>
      <w:r w:rsidR="002B0714">
        <w:rPr>
          <w:sz w:val="22"/>
          <w:szCs w:val="22"/>
        </w:rPr>
        <w:t>contributing</w:t>
      </w:r>
      <w:r w:rsidR="00663965" w:rsidRPr="00F1521B">
        <w:rPr>
          <w:sz w:val="22"/>
          <w:szCs w:val="22"/>
        </w:rPr>
        <w:t xml:space="preserve"> to</w:t>
      </w:r>
      <w:r w:rsidR="002F711A" w:rsidRPr="00F1521B">
        <w:rPr>
          <w:sz w:val="22"/>
          <w:szCs w:val="22"/>
        </w:rPr>
        <w:t xml:space="preserve"> </w:t>
      </w:r>
      <w:r w:rsidR="00663965" w:rsidRPr="00F1521B">
        <w:rPr>
          <w:sz w:val="22"/>
          <w:szCs w:val="22"/>
        </w:rPr>
        <w:t>emotional distress and negatively affect</w:t>
      </w:r>
      <w:r w:rsidR="002B0714">
        <w:rPr>
          <w:sz w:val="22"/>
          <w:szCs w:val="22"/>
        </w:rPr>
        <w:t>ing</w:t>
      </w:r>
      <w:r w:rsidR="00663965" w:rsidRPr="00F1521B">
        <w:rPr>
          <w:sz w:val="22"/>
          <w:szCs w:val="22"/>
        </w:rPr>
        <w:t xml:space="preserve"> mental health and well-being </w:t>
      </w:r>
      <w:sdt>
        <w:sdtPr>
          <w:rPr>
            <w:sz w:val="22"/>
            <w:szCs w:val="22"/>
          </w:rPr>
          <w:alias w:val="To edit, see citavi.com/edit"/>
          <w:tag w:val="CitaviPlaceholder#85f54aea-c752-4b26-b513-28d6e2eb1a44"/>
          <w:id w:val="1117562837"/>
          <w:placeholder>
            <w:docPart w:val="DefaultPlaceholder_-1854013440"/>
          </w:placeholder>
        </w:sdtPr>
        <w:sdtEndPr/>
        <w:sdtContent>
          <w:r w:rsidR="00803CC9"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OTZiY2ZlLTNjODAtNDFkYy1hMTQwLTY1YmY4MTMyNmVjNSIsIlJhbmdlU3RhcnQiOjIsIlJhbmdlTGVuZ3RoIjo0LCJSZWZlcmVuY2VJZCI6ImNhOTM5NDkyLWJiYmEtNDk0Ny1iMmY2LWQ0MDhlY2FjYTVh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3Mzc3NDM4IiwiVXJpU3RyaW5nIjoiaHR0cHM6Ly93d3cubmNiaS5ubG0ubmloLmdvdi9wbWMvYXJ0aWNsZXMvUE1DNzM3NzQz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5OjUwIiwiTW9kaWZpZWRCeSI6Il9QaGlsaXBwIEtlcmtzaWVjayIsIklkIjoiOTAzMjZhZGUtNWJmMy00ZDI0LWI5YzYtMzhkMWNlMDJkZTMwIiwiTW9kaWZpZWRPbiI6IjIwMjAtMDgtMjdUMTU6Mjk6NT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zcxL2pvdXJuYWwucG9uZS4wMjM2MzM3IiwiVXJpU3RyaW5nIjoiaHR0cHM6Ly9kb2kub3JnLzEwLjEzNzEvam91cm5hbC5wb25lLjAyMzYzMz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yOTo1MCIsIk1vZGlmaWVkQnkiOiJfUGhpbGlwcCBLZXJrc2llY2siLCJJZCI6ImUwMDMxMDVhLThkNDEtNDJkYi04MWI5LTZmMzJkYzAyYzk4ZCIsIk1vZGlmaWVkT24iOiIyMDIwLTA4LTI3VDE1OjI5OjU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I3MDIwNjUiLCJVcmlTdHJpbmciOiJodHRwOi8vd3d3Lm5jYmkubmxtLm5paC5nb3YvcHVibWVkLzMyNzAyMD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xNi9TMDE0MC02NzM2KDIwKTMwNDYwLTgiLCJVcmlTdHJpbmciOiJodHRwczovL2RvaS5vcmcvMTAuMTAxNi9TMDE0MC02NzM2KDIwKTMwNDYwLTg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NzQwNTYyNiIsIlVyaVN0cmluZyI6Imh0dHBzOi8vd3d3Lm5jYmkubmxtLm5paC5nb3YvcG1jL2FydGljbGVzL1BNQzc0MDU2MjY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oaWxpcHAgS2Vya3NpZWNrIiwiQ3JlYXRlZE9uIjoiMjAyMC0wOC0yN1QxNTozMjozNiIsIk1vZGlmaWVkQnkiOiJfUGhpbGlwcCBLZXJrc2llY2siLCJJZCI6IjIwYzYwODQyLTllMTQtNGY1Ny1iNTIwLTMzODYxMDljODY2ZiIsIk1vZGlmaWVkT24iOiIyMDIwLTA4LTI3VDE1OjMyOjM2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zI0Mzg4ODAiLCJVcmlTdHJpbmciOiJodHRwOi8vd3d3Lm5jYmkubmxtLm5paC5nb3YvcHVibWVkLzMyNDM4ODgw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U6MzI6MzYiLCJNb2RpZmllZEJ5IjoiX1BoaWxpcHAgS2Vya3NpZWNrIiwiSWQiOiI1ZjQ5MThmYS1kMmI5LTRiNDgtYjVmZC01MWY3ZGFhODI1NjYiLCJNb2RpZmllZE9uIjoiMjAyMC0wOC0yN1QxNTozMjozNi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NzcvMDAyMDc2NDAyMDkyNzA0NyIsIlVyaVN0cmluZyI6Imh0dHBzOi8vZG9pLm9yZy8xMC4xMTc3LzAwMjA3NjQwMjA5MjcwNDc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zYvYm1qLm0xMzc5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MyMjUzMTgyIiwiVXJpU3RyaW5nIjoiaHR0cDovL3d3dy5uY2JpLm5sbS5uaWguZ292L3B1Ym1lZC8zMjI1MzE4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3VDE1OjM2OjI2IiwiTW9kaWZpZWRCeSI6Il9QaGlsaXBwIEtlcmtzaWVjayIsIklkIjoiMTI3OTczODYtN2Y5ZS00ZmVjLWE5MWUtMGNkNGZjYzhlNTg0IiwiTW9kaWZpZWRPbiI6IjIwMjAtMDgtMjdUMTU6MzY6MjY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xMC4xMTM2L2Jtai5tMTM3OSIsIlVyaVN0cmluZyI6Imh0dHBzOi8vZG9pLm9yZy8xMC4xMTM2L2Jtai5tMTM3OS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zMzozOCIsIk1vZGlmaWVkQnkiOiJfUGhpbGlwcCBLZXJrc2llY2siLCJJZCI6IjgyYjg0ZTRkLWM0MjAtNGYxNS1hOTVkLTM0ODE0M2Q5NWRmZiIsIk1vZGlmaWVkT24iOiIyMDIwLTA4LTI3VDE1OjMzOjM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zIyODMwMDMiLCJVcmlTdHJpbmciOiJodHRwOi8vd3d3Lm5jYmkubmxtLm5paC5nb3YvcHVibWVkLzMyMjgzMDAzIiwiTGlua2VkUmVzb3VyY2VTdGF0dXMiOjgsIlByb3BlcnRpZXMiOnsiJGlkIjoiN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cHN5Y2hyZXMuMjAyMC4xMTM0NjIiLCJVcmlTdHJpbmciOiJodHRwczovL2RvaS5vcmcvMTAuMTAxNi9qLnBzeWNocmVzLjIwMjAuMTEzNDYy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}</w:instrText>
          </w:r>
          <w:r w:rsidR="00803CC9" w:rsidRPr="00F1521B">
            <w:rPr>
              <w:sz w:val="22"/>
              <w:szCs w:val="22"/>
            </w:rPr>
            <w:fldChar w:fldCharType="separate"/>
          </w:r>
          <w:r w:rsidR="006A7BA9">
            <w:rPr>
              <w:sz w:val="22"/>
              <w:szCs w:val="22"/>
            </w:rPr>
            <w:t>[8, 14–18]</w:t>
          </w:r>
          <w:r w:rsidR="00803CC9" w:rsidRPr="00F1521B">
            <w:rPr>
              <w:sz w:val="22"/>
              <w:szCs w:val="22"/>
            </w:rPr>
            <w:fldChar w:fldCharType="end"/>
          </w:r>
        </w:sdtContent>
      </w:sdt>
      <w:r w:rsidR="00663965" w:rsidRPr="00F1521B">
        <w:rPr>
          <w:sz w:val="22"/>
          <w:szCs w:val="22"/>
        </w:rPr>
        <w:t>.</w:t>
      </w:r>
    </w:p>
    <w:p w14:paraId="3C8BDCB1" w14:textId="2A499D05" w:rsidR="00736F7B" w:rsidRPr="00F1521B" w:rsidRDefault="002B0714" w:rsidP="00C41CD7">
      <w:pPr>
        <w:spacing w:line="480" w:lineRule="auto"/>
        <w:ind w:firstLine="720"/>
        <w:rPr>
          <w:color w:val="222222"/>
          <w:sz w:val="22"/>
          <w:szCs w:val="22"/>
        </w:rPr>
      </w:pPr>
      <w:r>
        <w:rPr>
          <w:sz w:val="22"/>
          <w:szCs w:val="22"/>
        </w:rPr>
        <w:t xml:space="preserve">In </w:t>
      </w:r>
      <w:r w:rsidR="00CB649E" w:rsidRPr="00F1521B">
        <w:rPr>
          <w:sz w:val="22"/>
          <w:szCs w:val="22"/>
        </w:rPr>
        <w:t>the European</w:t>
      </w:r>
      <w:r>
        <w:rPr>
          <w:sz w:val="22"/>
          <w:szCs w:val="22"/>
        </w:rPr>
        <w:t xml:space="preserve"> context</w:t>
      </w:r>
      <w:r w:rsidR="00663965" w:rsidRPr="00F1521B">
        <w:rPr>
          <w:sz w:val="22"/>
          <w:szCs w:val="22"/>
        </w:rPr>
        <w:t xml:space="preserve">, </w:t>
      </w:r>
      <w:proofErr w:type="spellStart"/>
      <w:r w:rsidR="00736F7B" w:rsidRPr="00F1521B">
        <w:rPr>
          <w:sz w:val="22"/>
          <w:szCs w:val="22"/>
        </w:rPr>
        <w:t>Eurofound</w:t>
      </w:r>
      <w:proofErr w:type="spellEnd"/>
      <w:r w:rsidR="00982963" w:rsidRPr="00F1521B">
        <w:rPr>
          <w:sz w:val="22"/>
          <w:szCs w:val="22"/>
        </w:rPr>
        <w:t xml:space="preserve"> </w:t>
      </w:r>
      <w:sdt>
        <w:sdtPr>
          <w:rPr>
            <w:sz w:val="22"/>
            <w:szCs w:val="22"/>
          </w:rPr>
          <w:alias w:val="To edit, see citavi.com/edit"/>
          <w:tag w:val="CitaviPlaceholder#96d710a1-8874-4a91-96f2-abded8ecc4f9"/>
          <w:id w:val="-1841456164"/>
          <w:placeholder>
            <w:docPart w:val="DefaultPlaceholder_-1854013440"/>
          </w:placeholder>
        </w:sdtPr>
        <w:sdtEndPr/>
        <w:sdtContent>
          <w:r w:rsidR="009445B9"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GhpbGlwcCBVWkhcXEFwcERhdGFcXExvY2FsXFxUZW1wXFx6cG9ydW1oMS5qcGciLCJVcmlTdHJpbmciOiIxOGZlMGMyYy1kZWNlLTQ5Y2MtOTk3MS1kMDJjNDUxY2IzOTg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ldXJvZm91bmQuZXVyb3BhLmV1L3B1YmxpY2F0aW9ucy9yZXBvcnQvMjAyMC9saXZpbmctd29ya2luZy1hbmQtY292aWQtMTktZmlyc3QtZmluZGluZ3MtYXByaWwtMjAyMCIsIlVyaVN0cmluZyI6Imh0dHBzOi8vd3d3LmV1cm9mb3VuZC5ldXJvcGEuZXUvcHVibGljYXRpb25zL3JlcG9ydC8yMDIwL2xpdmluZy13b3JraW5nLWFuZC1jb3ZpZC0xOS1maXJzdC1maW5kaW5ncy1hcHJpbC0yMDI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}</w:instrText>
          </w:r>
          <w:r w:rsidR="009445B9" w:rsidRPr="00F1521B">
            <w:rPr>
              <w:sz w:val="22"/>
              <w:szCs w:val="22"/>
            </w:rPr>
            <w:fldChar w:fldCharType="separate"/>
          </w:r>
          <w:r w:rsidR="006A7BA9">
            <w:rPr>
              <w:sz w:val="22"/>
              <w:szCs w:val="22"/>
            </w:rPr>
            <w:t>[12]</w:t>
          </w:r>
          <w:r w:rsidR="009445B9" w:rsidRPr="00F1521B">
            <w:rPr>
              <w:sz w:val="22"/>
              <w:szCs w:val="22"/>
            </w:rPr>
            <w:fldChar w:fldCharType="end"/>
          </w:r>
        </w:sdtContent>
      </w:sdt>
      <w:r w:rsidR="00736F7B" w:rsidRPr="00F1521B">
        <w:rPr>
          <w:sz w:val="22"/>
          <w:szCs w:val="22"/>
        </w:rPr>
        <w:t xml:space="preserve"> released a report </w:t>
      </w:r>
      <w:r>
        <w:rPr>
          <w:sz w:val="22"/>
          <w:szCs w:val="22"/>
        </w:rPr>
        <w:t xml:space="preserve">on research </w:t>
      </w:r>
      <w:r w:rsidR="00083B36">
        <w:rPr>
          <w:sz w:val="22"/>
          <w:szCs w:val="22"/>
        </w:rPr>
        <w:t xml:space="preserve">in April 2020 </w:t>
      </w:r>
      <w:r>
        <w:rPr>
          <w:sz w:val="22"/>
          <w:szCs w:val="22"/>
        </w:rPr>
        <w:t>involving</w:t>
      </w:r>
      <w:r w:rsidR="00736F7B" w:rsidRPr="00F1521B">
        <w:rPr>
          <w:sz w:val="22"/>
          <w:szCs w:val="22"/>
        </w:rPr>
        <w:t xml:space="preserve"> 85</w:t>
      </w:r>
      <w:r w:rsidR="002352F1" w:rsidRPr="00F1521B">
        <w:rPr>
          <w:sz w:val="22"/>
          <w:szCs w:val="22"/>
        </w:rPr>
        <w:t>,</w:t>
      </w:r>
      <w:r w:rsidR="00736F7B" w:rsidRPr="00F1521B">
        <w:rPr>
          <w:sz w:val="22"/>
          <w:szCs w:val="22"/>
        </w:rPr>
        <w:t>000 participants across 27 E</w:t>
      </w:r>
      <w:r w:rsidR="00C00908" w:rsidRPr="00F1521B">
        <w:rPr>
          <w:sz w:val="22"/>
          <w:szCs w:val="22"/>
        </w:rPr>
        <w:t>U</w:t>
      </w:r>
      <w:r w:rsidR="00736F7B" w:rsidRPr="00F1521B">
        <w:rPr>
          <w:sz w:val="22"/>
          <w:szCs w:val="22"/>
        </w:rPr>
        <w:t xml:space="preserve"> member countries. </w:t>
      </w:r>
      <w:r w:rsidR="008F285D" w:rsidRPr="00F1521B">
        <w:rPr>
          <w:sz w:val="22"/>
          <w:szCs w:val="22"/>
        </w:rPr>
        <w:t xml:space="preserve">The data </w:t>
      </w:r>
      <w:r w:rsidR="00736F7B" w:rsidRPr="00F1521B">
        <w:rPr>
          <w:sz w:val="22"/>
          <w:szCs w:val="22"/>
        </w:rPr>
        <w:t xml:space="preserve">indicate that the EU population </w:t>
      </w:r>
      <w:r w:rsidRPr="00F1521B">
        <w:rPr>
          <w:sz w:val="22"/>
          <w:szCs w:val="22"/>
        </w:rPr>
        <w:t>experience</w:t>
      </w:r>
      <w:r>
        <w:rPr>
          <w:sz w:val="22"/>
          <w:szCs w:val="22"/>
        </w:rPr>
        <w:t>d</w:t>
      </w:r>
      <w:r w:rsidRPr="00F1521B">
        <w:rPr>
          <w:sz w:val="22"/>
          <w:szCs w:val="22"/>
        </w:rPr>
        <w:t xml:space="preserve"> </w:t>
      </w:r>
      <w:r w:rsidR="00736F7B" w:rsidRPr="00F1521B">
        <w:rPr>
          <w:sz w:val="22"/>
          <w:szCs w:val="22"/>
        </w:rPr>
        <w:t xml:space="preserve">high levels of loneliness, low levels of optimism, insecurity regarding their jobs and financial future, as well as a decrease in well-being. Germany </w:t>
      </w:r>
      <w:r w:rsidRPr="00F1521B">
        <w:rPr>
          <w:sz w:val="22"/>
          <w:szCs w:val="22"/>
        </w:rPr>
        <w:t>score</w:t>
      </w:r>
      <w:r>
        <w:rPr>
          <w:sz w:val="22"/>
          <w:szCs w:val="22"/>
        </w:rPr>
        <w:t>d</w:t>
      </w:r>
      <w:r w:rsidRPr="00F1521B">
        <w:rPr>
          <w:sz w:val="22"/>
          <w:szCs w:val="22"/>
        </w:rPr>
        <w:t xml:space="preserve"> </w:t>
      </w:r>
      <w:r w:rsidR="00736F7B" w:rsidRPr="00F1521B">
        <w:rPr>
          <w:sz w:val="22"/>
          <w:szCs w:val="22"/>
        </w:rPr>
        <w:t xml:space="preserve">slightly below the EU27 average </w:t>
      </w:r>
      <w:r w:rsidR="00982963" w:rsidRPr="00F1521B">
        <w:rPr>
          <w:sz w:val="22"/>
          <w:szCs w:val="22"/>
        </w:rPr>
        <w:t>in well-being</w:t>
      </w:r>
      <w:r w:rsidR="00213D55" w:rsidRPr="00F1521B">
        <w:rPr>
          <w:sz w:val="22"/>
          <w:szCs w:val="22"/>
        </w:rPr>
        <w:t>,</w:t>
      </w:r>
      <w:r w:rsidR="008F285D" w:rsidRPr="00F1521B">
        <w:rPr>
          <w:sz w:val="22"/>
          <w:szCs w:val="22"/>
        </w:rPr>
        <w:t xml:space="preserve"> </w:t>
      </w:r>
      <w:r w:rsidR="009D2051" w:rsidRPr="00F1521B">
        <w:rPr>
          <w:sz w:val="22"/>
          <w:szCs w:val="22"/>
        </w:rPr>
        <w:t>and</w:t>
      </w:r>
      <w:r>
        <w:rPr>
          <w:sz w:val="22"/>
          <w:szCs w:val="22"/>
        </w:rPr>
        <w:t xml:space="preserve"> there is</w:t>
      </w:r>
      <w:r w:rsidR="009D2051" w:rsidRPr="00F1521B">
        <w:rPr>
          <w:sz w:val="22"/>
          <w:szCs w:val="22"/>
        </w:rPr>
        <w:t xml:space="preserve"> </w:t>
      </w:r>
      <w:r w:rsidR="00F903B5" w:rsidRPr="00F1521B">
        <w:rPr>
          <w:sz w:val="22"/>
          <w:szCs w:val="22"/>
        </w:rPr>
        <w:t>further evidence that</w:t>
      </w:r>
      <w:r w:rsidR="009D2051" w:rsidRPr="00F1521B">
        <w:rPr>
          <w:sz w:val="22"/>
          <w:szCs w:val="22"/>
        </w:rPr>
        <w:t xml:space="preserve"> it decreased significantly </w:t>
      </w:r>
      <w:r w:rsidR="00851EAF">
        <w:rPr>
          <w:sz w:val="22"/>
          <w:szCs w:val="22"/>
        </w:rPr>
        <w:t>in</w:t>
      </w:r>
      <w:r w:rsidR="00851EAF" w:rsidRPr="00F1521B">
        <w:rPr>
          <w:sz w:val="22"/>
          <w:szCs w:val="22"/>
        </w:rPr>
        <w:t xml:space="preserve"> </w:t>
      </w:r>
      <w:r w:rsidR="00736F7B" w:rsidRPr="00F1521B">
        <w:rPr>
          <w:sz w:val="22"/>
          <w:szCs w:val="22"/>
        </w:rPr>
        <w:t xml:space="preserve">the early stages of the </w:t>
      </w:r>
      <w:r w:rsidR="00736F7B" w:rsidRPr="00F1521B">
        <w:rPr>
          <w:sz w:val="22"/>
          <w:szCs w:val="22"/>
        </w:rPr>
        <w:lastRenderedPageBreak/>
        <w:t>COVID-19 pandemic</w:t>
      </w:r>
      <w:r w:rsidR="00851EAF">
        <w:rPr>
          <w:sz w:val="22"/>
          <w:szCs w:val="22"/>
        </w:rPr>
        <w:t>,</w:t>
      </w:r>
      <w:r w:rsidR="00736F7B" w:rsidRPr="00F1521B">
        <w:rPr>
          <w:sz w:val="22"/>
          <w:szCs w:val="22"/>
        </w:rPr>
        <w:t xml:space="preserve"> between March 2020 and May 2020</w:t>
      </w:r>
      <w:r w:rsidR="009445B9" w:rsidRPr="00F1521B">
        <w:rPr>
          <w:sz w:val="22"/>
          <w:szCs w:val="22"/>
        </w:rPr>
        <w:t xml:space="preserve"> </w:t>
      </w:r>
      <w:sdt>
        <w:sdtPr>
          <w:rPr>
            <w:sz w:val="22"/>
            <w:szCs w:val="22"/>
          </w:rPr>
          <w:alias w:val="To edit, see citavi.com/edit"/>
          <w:tag w:val="CitaviPlaceholder#4390f980-53b1-4438-b6da-ff844d883208"/>
          <w:id w:val="-1778705706"/>
          <w:placeholder>
            <w:docPart w:val="DefaultPlaceholder_-1854013440"/>
          </w:placeholder>
        </w:sdtPr>
        <w:sdtEndPr/>
        <w:sdtContent>
          <w:r w:rsidR="009445B9"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YTgxYjY1LWU3NTctNGQ4OS1iNDVkLTdhNjRjZDY3Mjc3ZCIsIlJhbmdlTGVuZ3RoIjo0LCJSZWZlcmVuY2VJZCI6IjlhNGFjMTEyLTlhN2EtNDdhMi1hMWU3LWE3NmQxYjE5MDRk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zcvYW1wMDAwMDcwMiIsIlVyaVN0cmluZyI6Imh0dHBzOi8vZG9pLm9yZy8xMC4xMDM3L2FtcDAwMDA3M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M0MzkwZjk4MC01M2IxLTQ0MzgtYjZkYS1mZjg0NGQ4ODMyMDgiLCJUZXh0IjoiWzE5XSIsIldBSVZlcnNpb24iOiI2LjguMC4wIn0=}</w:instrText>
          </w:r>
          <w:r w:rsidR="009445B9" w:rsidRPr="00F1521B">
            <w:rPr>
              <w:sz w:val="22"/>
              <w:szCs w:val="22"/>
            </w:rPr>
            <w:fldChar w:fldCharType="separate"/>
          </w:r>
          <w:r w:rsidR="006A7BA9">
            <w:rPr>
              <w:sz w:val="22"/>
              <w:szCs w:val="22"/>
            </w:rPr>
            <w:t>[19]</w:t>
          </w:r>
          <w:r w:rsidR="009445B9" w:rsidRPr="00F1521B">
            <w:rPr>
              <w:sz w:val="22"/>
              <w:szCs w:val="22"/>
            </w:rPr>
            <w:fldChar w:fldCharType="end"/>
          </w:r>
        </w:sdtContent>
      </w:sdt>
      <w:r w:rsidR="009D2051" w:rsidRPr="00F1521B">
        <w:rPr>
          <w:sz w:val="22"/>
          <w:szCs w:val="22"/>
        </w:rPr>
        <w:t>.</w:t>
      </w:r>
      <w:r w:rsidR="00E25602" w:rsidRPr="00F1521B">
        <w:rPr>
          <w:sz w:val="22"/>
          <w:szCs w:val="22"/>
        </w:rPr>
        <w:t xml:space="preserve"> </w:t>
      </w:r>
      <w:r>
        <w:rPr>
          <w:sz w:val="22"/>
          <w:szCs w:val="22"/>
        </w:rPr>
        <w:t xml:space="preserve">The </w:t>
      </w:r>
      <w:proofErr w:type="spellStart"/>
      <w:r>
        <w:rPr>
          <w:sz w:val="22"/>
          <w:szCs w:val="22"/>
        </w:rPr>
        <w:t>Eurofound</w:t>
      </w:r>
      <w:proofErr w:type="spellEnd"/>
      <w:r>
        <w:rPr>
          <w:sz w:val="22"/>
          <w:szCs w:val="22"/>
        </w:rPr>
        <w:t xml:space="preserve"> report does not discuss </w:t>
      </w:r>
      <w:r w:rsidR="00E25602" w:rsidRPr="00F1521B">
        <w:rPr>
          <w:sz w:val="22"/>
          <w:szCs w:val="22"/>
        </w:rPr>
        <w:t>Switzerland</w:t>
      </w:r>
      <w:r w:rsidR="001960F3" w:rsidRPr="00F1521B">
        <w:rPr>
          <w:sz w:val="22"/>
          <w:szCs w:val="22"/>
        </w:rPr>
        <w:t>;</w:t>
      </w:r>
      <w:r w:rsidR="00E25602" w:rsidRPr="00F1521B">
        <w:rPr>
          <w:sz w:val="22"/>
          <w:szCs w:val="22"/>
        </w:rPr>
        <w:t xml:space="preserve"> however, other studies suggest that there has been an increase in emotional distress in</w:t>
      </w:r>
      <w:r w:rsidR="00083B36">
        <w:rPr>
          <w:sz w:val="22"/>
          <w:szCs w:val="22"/>
        </w:rPr>
        <w:t xml:space="preserve"> Swiss</w:t>
      </w:r>
      <w:r w:rsidR="00E25602" w:rsidRPr="00F1521B">
        <w:rPr>
          <w:sz w:val="22"/>
          <w:szCs w:val="22"/>
        </w:rPr>
        <w:t xml:space="preserve"> young adults</w:t>
      </w:r>
      <w:r w:rsidR="0038433B" w:rsidRPr="00F1521B">
        <w:rPr>
          <w:sz w:val="22"/>
          <w:szCs w:val="22"/>
        </w:rPr>
        <w:t xml:space="preserve"> </w:t>
      </w:r>
      <w:sdt>
        <w:sdtPr>
          <w:rPr>
            <w:sz w:val="22"/>
            <w:szCs w:val="22"/>
          </w:rPr>
          <w:alias w:val="To edit, see citavi.com/edit"/>
          <w:tag w:val="CitaviPlaceholder#25918258-a94b-436b-a212-80adf518656c"/>
          <w:id w:val="-1910602805"/>
          <w:placeholder>
            <w:docPart w:val="DefaultPlaceholder_-1854013440"/>
          </w:placeholder>
        </w:sdtPr>
        <w:sdtEndPr/>
        <w:sdtContent>
          <w:r w:rsidR="0038433B"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YWNkMmMyLWI5M2MtNDQ3ZS1hYmZlLWMyM2Q0YmIyMThhMiIsIlJhbmdlTGVuZ3RoIjo0LCJSZWZlcmVuY2VJZCI6IjMwOWNkMmVkLWU0YmQtNDJlNi05Y2YzLTk3ZWE4ZDM4Y2I0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U3MTQzOCIsIlVyaVN0cmluZyI6Imh0dHA6Ly93d3cubmNiaS5ubG0ubmloLmdvdi9wdWJtZWQvMzI1NzE0Mz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N1QxNTozOToxNyIsIk1vZGlmaWVkQnkiOiJfUGhpbGlwcCBLZXJrc2llY2siLCJJZCI6IjUyZGIxNWZjLWZlMmItNDgyOC1hYjFhLTM1MGFkODFlMmIyOCIsIk1vZGlmaWVkT24iOiIyMDIwLTA4LTI3VDE1OjM5OjE3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zMzODQzMiIsIlVyaVN0cmluZyI6Imh0dHBzOi8vd3d3Lm5jYmkubmxtLm5paC5nb3YvcG1jL2FydGljbGVzL1BNQzczMzg0MzI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oaWxpcHAgS2Vya3NpZWNrIiwiQ3JlYXRlZE9uIjoiMjAyMC0wOC0yN1QxNTozOToxOCIsIk1vZGlmaWVkQnkiOiJfUGhpbGlwcCBLZXJrc2llY2siLCJJZCI6IjI3YmJmZGM4LTQ0YmItNGI4Ny1iMDBjLWE0YjI5ZDQ3MDQ5YiIsIk1vZGlmaWVkT24iOiIyMDIwLTA4LTI3VDE1OjM5OjE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xNy9TMDAzMzI5MTcyMDAwMjQxWCIsIlVyaVN0cmluZyI6Imh0dHBzOi8vZG9pLm9yZy8xMC4xMDE3L1MwMDMzMjkxNzIwMDAyNDF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}</w:instrText>
          </w:r>
          <w:r w:rsidR="0038433B" w:rsidRPr="00F1521B">
            <w:rPr>
              <w:sz w:val="22"/>
              <w:szCs w:val="22"/>
            </w:rPr>
            <w:fldChar w:fldCharType="separate"/>
          </w:r>
          <w:r w:rsidR="006A7BA9">
            <w:rPr>
              <w:sz w:val="22"/>
              <w:szCs w:val="22"/>
            </w:rPr>
            <w:t>[20]</w:t>
          </w:r>
          <w:r w:rsidR="0038433B" w:rsidRPr="00F1521B">
            <w:rPr>
              <w:sz w:val="22"/>
              <w:szCs w:val="22"/>
            </w:rPr>
            <w:fldChar w:fldCharType="end"/>
          </w:r>
        </w:sdtContent>
      </w:sdt>
      <w:r w:rsidR="00E25602" w:rsidRPr="00F1521B">
        <w:rPr>
          <w:sz w:val="22"/>
          <w:szCs w:val="22"/>
        </w:rPr>
        <w:t xml:space="preserve"> and</w:t>
      </w:r>
      <w:r w:rsidR="00363486" w:rsidRPr="00F1521B">
        <w:rPr>
          <w:sz w:val="22"/>
          <w:szCs w:val="22"/>
        </w:rPr>
        <w:t xml:space="preserve"> that undergraduate students </w:t>
      </w:r>
      <w:r>
        <w:rPr>
          <w:sz w:val="22"/>
          <w:szCs w:val="22"/>
        </w:rPr>
        <w:t>have experienced</w:t>
      </w:r>
      <w:r w:rsidR="00E25602" w:rsidRPr="00F1521B">
        <w:rPr>
          <w:sz w:val="22"/>
          <w:szCs w:val="22"/>
        </w:rPr>
        <w:t xml:space="preserve"> higher levels of stress, depression, anxiety, and loneliness compared to the time before the COVID-19 </w:t>
      </w:r>
      <w:r w:rsidR="00363486" w:rsidRPr="00F1521B">
        <w:rPr>
          <w:sz w:val="22"/>
          <w:szCs w:val="22"/>
        </w:rPr>
        <w:t>outbreak</w:t>
      </w:r>
      <w:r w:rsidR="009445B9" w:rsidRPr="00F1521B">
        <w:rPr>
          <w:sz w:val="22"/>
          <w:szCs w:val="22"/>
        </w:rPr>
        <w:t xml:space="preserve"> </w:t>
      </w:r>
      <w:sdt>
        <w:sdtPr>
          <w:rPr>
            <w:sz w:val="22"/>
            <w:szCs w:val="22"/>
          </w:rPr>
          <w:alias w:val="To edit, see citavi.com/edit"/>
          <w:tag w:val="CitaviPlaceholder#22ebc8a8-c09c-4745-9140-3d55b4554c57"/>
          <w:id w:val="-1577976864"/>
          <w:placeholder>
            <w:docPart w:val="DefaultPlaceholder_-1854013440"/>
          </w:placeholder>
        </w:sdtPr>
        <w:sdtEndPr/>
        <w:sdtContent>
          <w:r w:rsidR="009445B9"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NWE1NmU5LWJjYmEtNDc5Zi05OTVmLTY3NzcxNzZjMTY2MCIsIlJhbmdlTGVuZ3RoIjo0LCJSZWZlcmVuY2VJZCI6ImNhOTM5NDkyLWJiYmEtNDk0Ny1iMmY2LWQ0MDhlY2FjYTVh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3Mzc3NDM4IiwiVXJpU3RyaW5nIjoiaHR0cHM6Ly93d3cubmNiaS5ubG0ubmloLmdvdi9wbWMvYXJ0aWNsZXMvUE1DNzM3NzQzO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5OjUwIiwiTW9kaWZpZWRCeSI6Il9QaGlsaXBwIEtlcmtzaWVjayIsIklkIjoiOTAzMjZhZGUtNWJmMy00ZDI0LWI5YzYtMzhkMWNlMDJkZTMwIiwiTW9kaWZpZWRPbiI6IjIwMjAtMDgtMjdUMTU6Mjk6NT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zcxL2pvdXJuYWwucG9uZS4wMjM2MzM3IiwiVXJpU3RyaW5nIjoiaHR0cHM6Ly9kb2kub3JnLzEwLjEzNzEvam91cm5hbC5wb25lLjAyMzYzMz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yOTo1MCIsIk1vZGlmaWVkQnkiOiJfUGhpbGlwcCBLZXJrc2llY2siLCJJZCI6ImUwMDMxMDVhLThkNDEtNDJkYi04MWI5LTZmMzJkYzAyYzk4ZCIsIk1vZGlmaWVkT24iOiIyMDIwLTA4LTI3VDE1OjI5OjU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I3MDIwNjUiLCJVcmlTdHJpbmciOiJodHRwOi8vd3d3Lm5jYmkubmxtLm5paC5nb3YvcHVibWVkLzMyNzAyMD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}</w:instrText>
          </w:r>
          <w:r w:rsidR="009445B9" w:rsidRPr="00F1521B">
            <w:rPr>
              <w:sz w:val="22"/>
              <w:szCs w:val="22"/>
            </w:rPr>
            <w:fldChar w:fldCharType="separate"/>
          </w:r>
          <w:r w:rsidR="006A7BA9">
            <w:rPr>
              <w:sz w:val="22"/>
              <w:szCs w:val="22"/>
            </w:rPr>
            <w:t>[14]</w:t>
          </w:r>
          <w:r w:rsidR="009445B9" w:rsidRPr="00F1521B">
            <w:rPr>
              <w:sz w:val="22"/>
              <w:szCs w:val="22"/>
            </w:rPr>
            <w:fldChar w:fldCharType="end"/>
          </w:r>
        </w:sdtContent>
      </w:sdt>
      <w:r w:rsidR="00E25602" w:rsidRPr="00F1521B">
        <w:rPr>
          <w:sz w:val="22"/>
          <w:szCs w:val="22"/>
        </w:rPr>
        <w:t>.</w:t>
      </w:r>
      <w:r w:rsidR="00363486" w:rsidRPr="00F1521B">
        <w:rPr>
          <w:sz w:val="22"/>
          <w:szCs w:val="22"/>
        </w:rPr>
        <w:t xml:space="preserve"> </w:t>
      </w:r>
      <w:ins w:id="193" w:author="Martin Tušl" w:date="2021-03-02T14:59:00Z">
        <w:r w:rsidR="0000259E">
          <w:rPr>
            <w:sz w:val="22"/>
            <w:szCs w:val="22"/>
          </w:rPr>
          <w:t xml:space="preserve">A Swiss social monitor study </w:t>
        </w:r>
      </w:ins>
      <w:ins w:id="194" w:author="Martin Tušl" w:date="2021-03-02T15:00:00Z">
        <w:r w:rsidR="0000259E">
          <w:rPr>
            <w:sz w:val="22"/>
            <w:szCs w:val="22"/>
          </w:rPr>
          <w:t>reports that o</w:t>
        </w:r>
      </w:ins>
      <w:ins w:id="195" w:author="Martin Tušl" w:date="2021-03-02T14:57:00Z">
        <w:r w:rsidR="0000259E">
          <w:rPr>
            <w:sz w:val="22"/>
            <w:szCs w:val="22"/>
          </w:rPr>
          <w:t xml:space="preserve">ver 40% of Swiss </w:t>
        </w:r>
      </w:ins>
      <w:ins w:id="196" w:author="Martin Tušl" w:date="2021-03-04T12:26:00Z">
        <w:r w:rsidR="00130221">
          <w:rPr>
            <w:sz w:val="22"/>
            <w:szCs w:val="22"/>
          </w:rPr>
          <w:t xml:space="preserve">adults </w:t>
        </w:r>
      </w:ins>
      <w:ins w:id="197" w:author="Martin Tušl" w:date="2021-03-02T15:00:00Z">
        <w:r w:rsidR="0000259E">
          <w:rPr>
            <w:sz w:val="22"/>
            <w:szCs w:val="22"/>
          </w:rPr>
          <w:t>perceive</w:t>
        </w:r>
      </w:ins>
      <w:ins w:id="198" w:author="Martin Tušl" w:date="2021-03-02T14:57:00Z">
        <w:r w:rsidR="0000259E">
          <w:rPr>
            <w:sz w:val="22"/>
            <w:szCs w:val="22"/>
          </w:rPr>
          <w:t xml:space="preserve"> a worsened </w:t>
        </w:r>
      </w:ins>
      <w:ins w:id="199" w:author="Martin Tušl" w:date="2021-03-02T14:58:00Z">
        <w:r w:rsidR="0000259E">
          <w:rPr>
            <w:sz w:val="22"/>
            <w:szCs w:val="22"/>
          </w:rPr>
          <w:t>quality of life compared to before the pandemic</w:t>
        </w:r>
      </w:ins>
      <w:ins w:id="200" w:author="Martin Tušl" w:date="2021-03-04T14:24:00Z">
        <w:r w:rsidR="005977A2">
          <w:rPr>
            <w:sz w:val="22"/>
            <w:szCs w:val="22"/>
          </w:rPr>
          <w:t xml:space="preserve">, </w:t>
        </w:r>
      </w:ins>
      <w:ins w:id="201" w:author="Martin Tušl" w:date="2021-03-02T14:58:00Z">
        <w:r w:rsidR="0000259E">
          <w:rPr>
            <w:sz w:val="22"/>
            <w:szCs w:val="22"/>
          </w:rPr>
          <w:t>10% experience</w:t>
        </w:r>
      </w:ins>
      <w:ins w:id="202" w:author="Martin Tušl" w:date="2021-03-02T15:00:00Z">
        <w:r w:rsidR="0000259E">
          <w:rPr>
            <w:sz w:val="22"/>
            <w:szCs w:val="22"/>
          </w:rPr>
          <w:t xml:space="preserve"> feelings of loneliness</w:t>
        </w:r>
      </w:ins>
      <w:ins w:id="203" w:author="Martin Tušl" w:date="2021-03-04T14:24:00Z">
        <w:r w:rsidR="005977A2">
          <w:rPr>
            <w:sz w:val="22"/>
            <w:szCs w:val="22"/>
          </w:rPr>
          <w:t xml:space="preserve">, </w:t>
        </w:r>
      </w:ins>
      <w:ins w:id="204" w:author="Martin Tušl" w:date="2021-03-04T14:25:00Z">
        <w:r w:rsidR="005977A2">
          <w:rPr>
            <w:sz w:val="22"/>
            <w:szCs w:val="22"/>
          </w:rPr>
          <w:t>10% report fear of losing their job</w:t>
        </w:r>
      </w:ins>
      <w:ins w:id="205" w:author="Martin Tušl" w:date="2021-03-04T14:26:00Z">
        <w:r w:rsidR="005977A2">
          <w:rPr>
            <w:sz w:val="22"/>
            <w:szCs w:val="22"/>
          </w:rPr>
          <w:t>, and</w:t>
        </w:r>
        <w:r w:rsidR="005977A2" w:rsidRPr="005977A2">
          <w:rPr>
            <w:sz w:val="22"/>
            <w:szCs w:val="22"/>
          </w:rPr>
          <w:t xml:space="preserve"> </w:t>
        </w:r>
        <w:r w:rsidR="005977A2">
          <w:rPr>
            <w:sz w:val="22"/>
            <w:szCs w:val="22"/>
          </w:rPr>
          <w:t xml:space="preserve">about 1% lost their job as a result of the pandemic. The report also indicates an increase </w:t>
        </w:r>
      </w:ins>
      <w:ins w:id="206" w:author="Martin Tušl" w:date="2021-03-04T14:27:00Z">
        <w:r w:rsidR="005977A2">
          <w:rPr>
            <w:sz w:val="22"/>
            <w:szCs w:val="22"/>
          </w:rPr>
          <w:t>in</w:t>
        </w:r>
      </w:ins>
      <w:ins w:id="207" w:author="Martin Tušl" w:date="2021-03-04T14:26:00Z">
        <w:r w:rsidR="005977A2">
          <w:rPr>
            <w:sz w:val="22"/>
            <w:szCs w:val="22"/>
          </w:rPr>
          <w:t xml:space="preserve"> WFH by </w:t>
        </w:r>
      </w:ins>
      <w:ins w:id="208" w:author="Martin Tušl" w:date="2021-03-04T14:27:00Z">
        <w:r w:rsidR="005977A2">
          <w:rPr>
            <w:sz w:val="22"/>
            <w:szCs w:val="22"/>
          </w:rPr>
          <w:t>29</w:t>
        </w:r>
      </w:ins>
      <w:ins w:id="209" w:author="Martin Tušl" w:date="2021-03-04T14:26:00Z">
        <w:r w:rsidR="005977A2">
          <w:rPr>
            <w:sz w:val="22"/>
            <w:szCs w:val="22"/>
          </w:rPr>
          <w:t>% compared to before the pandemic</w:t>
        </w:r>
      </w:ins>
      <w:r w:rsidR="008B4482">
        <w:rPr>
          <w:sz w:val="22"/>
          <w:szCs w:val="22"/>
        </w:rPr>
        <w:t xml:space="preserve"> </w:t>
      </w:r>
      <w:sdt>
        <w:sdtPr>
          <w:rPr>
            <w:sz w:val="22"/>
            <w:szCs w:val="22"/>
          </w:rPr>
          <w:alias w:val="To edit, see citavi.com/edit"/>
          <w:tag w:val="CitaviPlaceholder#b951c6a2-5534-41a2-b2ee-9dce1cb94564"/>
          <w:id w:val="1115252615"/>
          <w:placeholder>
            <w:docPart w:val="DefaultPlaceholder_-1854013440"/>
          </w:placeholder>
        </w:sdtPr>
        <w:sdtEndPr/>
        <w:sdtContent>
          <w:r w:rsidR="008B4482">
            <w:rPr>
              <w:noProof/>
              <w:sz w:val="22"/>
              <w:szCs w:val="22"/>
            </w:rPr>
            <w:fldChar w:fldCharType="begin"/>
          </w:r>
          <w:r w:rsidR="006A7BA9">
            <w:rPr>
              <w:noProof/>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NTE0NWQ2LWMxZWYtNDUzNC04MGEzLTBkMDZjMjNlNmIyNCIsIlJhbmdlTGVuZ3RoIjo0LCJSZWZlcmVuY2VJZCI6ImFjMzUyMDZiLWMwM2EtNGE2Yy04YjJjLTM0YWE3ZGQ5NTBl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3MS9qb3VybmFsLnBvbmUuMDI0MjEy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zcxL2pvdXJuYWwucG9uZS4wMjQyMTI5IiwiVXJpU3RyaW5nIjoiaHR0cHM6Ly9kb2kub3JnLzEwLjEzNzEvam91cm5hbC5wb25lLjAyNDIxMj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S0wMy0wNVQwOToxNDo1NyIsIk1vZGlmaWVkQnkiOiJfUGhpbGlwcCBLZXJrc2llY2siLCJJZCI6IjQ3NDIzNzE3LTZiMzQtNGNhOC1hM2JkLTliZDY3NmMyNmU4OCIsIk1vZGlmaWVkT24iOiIyMDIxLTAzLTA1VDA5OjE0OjU3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MxNzU5MDYiLCJVcmlTdHJpbmciOiJodHRwOi8vd3d3Lm5jYmkubmxtLm5paC5nb3YvcHVibWVkLzMzMTc1OTA2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EtMDMtMDVUMDk6MTQ6NTciLCJNb2RpZmllZEJ5IjoiX1BoaWxpcHAgS2Vya3NpZWNrIiwiSWQiOiJmYjM0ZjJhNi1mZjNlLTQ4M2MtOTdjZi1hZjUwN2VlZDIwOTIiLCJNb2RpZmllZE9uIjoiMjAyMS0wMy0wNVQwOToxNDo1Ny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c2NTc1NDYiLCJVcmlTdHJpbmciOiJodHRwczovL3d3dy5uY2JpLm5sbS5uaWguZ292L3BtYy9hcnRpY2xlcy9QTUM3NjU3NTQ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}</w:instrText>
          </w:r>
          <w:r w:rsidR="008B4482">
            <w:rPr>
              <w:noProof/>
              <w:sz w:val="22"/>
              <w:szCs w:val="22"/>
            </w:rPr>
            <w:fldChar w:fldCharType="separate"/>
          </w:r>
          <w:r w:rsidR="006A7BA9">
            <w:rPr>
              <w:noProof/>
              <w:sz w:val="22"/>
              <w:szCs w:val="22"/>
            </w:rPr>
            <w:t>[21]</w:t>
          </w:r>
          <w:r w:rsidR="008B4482">
            <w:rPr>
              <w:noProof/>
              <w:sz w:val="22"/>
              <w:szCs w:val="22"/>
            </w:rPr>
            <w:fldChar w:fldCharType="end"/>
          </w:r>
        </w:sdtContent>
      </w:sdt>
      <w:ins w:id="210" w:author="Martin Tušl" w:date="2021-03-04T14:26:00Z">
        <w:r w:rsidR="005977A2">
          <w:rPr>
            <w:sz w:val="22"/>
            <w:szCs w:val="22"/>
          </w:rPr>
          <w:t>.</w:t>
        </w:r>
      </w:ins>
      <w:ins w:id="211" w:author="Martin Tušl" w:date="2021-03-02T14:58:00Z">
        <w:r w:rsidR="0000259E">
          <w:rPr>
            <w:sz w:val="22"/>
            <w:szCs w:val="22"/>
          </w:rPr>
          <w:t xml:space="preserve"> </w:t>
        </w:r>
      </w:ins>
      <w:del w:id="212" w:author="Martin Tušl" w:date="2021-03-04T12:27:00Z">
        <w:r w:rsidR="00CA02D2" w:rsidRPr="00F1521B" w:rsidDel="00130221">
          <w:rPr>
            <w:sz w:val="22"/>
            <w:szCs w:val="22"/>
          </w:rPr>
          <w:delText xml:space="preserve">Furthermore, </w:delText>
        </w:r>
        <w:r w:rsidR="00EC20AB" w:rsidRPr="00F1521B" w:rsidDel="00130221">
          <w:rPr>
            <w:sz w:val="22"/>
            <w:szCs w:val="22"/>
          </w:rPr>
          <w:delText>another</w:delText>
        </w:r>
        <w:r w:rsidR="3C34CEE5" w:rsidRPr="00F1521B" w:rsidDel="00130221">
          <w:rPr>
            <w:sz w:val="22"/>
            <w:szCs w:val="22"/>
          </w:rPr>
          <w:delText xml:space="preserve"> study </w:delText>
        </w:r>
        <w:r w:rsidR="00835BCF" w:rsidRPr="00F1521B" w:rsidDel="00130221">
          <w:rPr>
            <w:sz w:val="22"/>
            <w:szCs w:val="22"/>
          </w:rPr>
          <w:delText>projects</w:delText>
        </w:r>
        <w:r w:rsidR="3C34CEE5" w:rsidRPr="00F1521B" w:rsidDel="00130221">
          <w:rPr>
            <w:sz w:val="22"/>
            <w:szCs w:val="22"/>
          </w:rPr>
          <w:delText xml:space="preserve"> that </w:delText>
        </w:r>
      </w:del>
      <w:del w:id="213" w:author="Martin Tušl" w:date="2021-03-02T15:00:00Z">
        <w:r w:rsidDel="0000259E">
          <w:rPr>
            <w:sz w:val="22"/>
            <w:szCs w:val="22"/>
          </w:rPr>
          <w:delText>the</w:delText>
        </w:r>
        <w:r w:rsidRPr="00F1521B" w:rsidDel="0000259E">
          <w:rPr>
            <w:sz w:val="22"/>
            <w:szCs w:val="22"/>
          </w:rPr>
          <w:delText xml:space="preserve"> </w:delText>
        </w:r>
      </w:del>
      <w:del w:id="214" w:author="Martin Tušl" w:date="2021-03-04T12:27:00Z">
        <w:r w:rsidR="3C34CEE5" w:rsidRPr="00F1521B" w:rsidDel="00130221">
          <w:rPr>
            <w:sz w:val="22"/>
            <w:szCs w:val="22"/>
          </w:rPr>
          <w:delText xml:space="preserve">average </w:delText>
        </w:r>
        <w:r w:rsidR="4FF53629" w:rsidRPr="00F1521B" w:rsidDel="00130221">
          <w:rPr>
            <w:sz w:val="22"/>
            <w:szCs w:val="22"/>
          </w:rPr>
          <w:delText>Swiss person</w:delText>
        </w:r>
        <w:r w:rsidR="3C34CEE5" w:rsidRPr="00F1521B" w:rsidDel="00130221">
          <w:rPr>
            <w:sz w:val="22"/>
            <w:szCs w:val="22"/>
          </w:rPr>
          <w:delText xml:space="preserve"> would suffer </w:delText>
        </w:r>
        <w:r w:rsidDel="00130221">
          <w:rPr>
            <w:sz w:val="22"/>
            <w:szCs w:val="22"/>
          </w:rPr>
          <w:delText xml:space="preserve">a loss of </w:delText>
        </w:r>
        <w:r w:rsidR="3C34CEE5" w:rsidRPr="00F1521B" w:rsidDel="00130221">
          <w:rPr>
            <w:sz w:val="22"/>
            <w:szCs w:val="22"/>
          </w:rPr>
          <w:delText xml:space="preserve">0.205 years of life due to </w:delText>
        </w:r>
        <w:r w:rsidR="00102010" w:rsidRPr="00F1521B" w:rsidDel="00130221">
          <w:rPr>
            <w:sz w:val="22"/>
            <w:szCs w:val="22"/>
          </w:rPr>
          <w:delText xml:space="preserve">the </w:delText>
        </w:r>
        <w:r w:rsidR="3C34CEE5" w:rsidRPr="00F1521B" w:rsidDel="00130221">
          <w:rPr>
            <w:sz w:val="22"/>
            <w:szCs w:val="22"/>
          </w:rPr>
          <w:delText xml:space="preserve">psychosocial </w:delText>
        </w:r>
        <w:r w:rsidR="00835BCF" w:rsidRPr="00F1521B" w:rsidDel="00130221">
          <w:rPr>
            <w:sz w:val="22"/>
            <w:szCs w:val="22"/>
          </w:rPr>
          <w:delText>consequences</w:delText>
        </w:r>
        <w:r w:rsidR="3C34CEE5" w:rsidRPr="00F1521B" w:rsidDel="00130221">
          <w:rPr>
            <w:sz w:val="22"/>
            <w:szCs w:val="22"/>
          </w:rPr>
          <w:delText xml:space="preserve"> </w:delText>
        </w:r>
        <w:r w:rsidR="00835BCF" w:rsidRPr="00F1521B" w:rsidDel="00130221">
          <w:rPr>
            <w:sz w:val="22"/>
            <w:szCs w:val="22"/>
          </w:rPr>
          <w:delText>of</w:delText>
        </w:r>
        <w:r w:rsidR="3C34CEE5" w:rsidRPr="00F1521B" w:rsidDel="00130221">
          <w:rPr>
            <w:sz w:val="22"/>
            <w:szCs w:val="22"/>
          </w:rPr>
          <w:delText xml:space="preserve"> COVID-19</w:delText>
        </w:r>
        <w:r w:rsidR="007A41EF" w:rsidRPr="00F1521B" w:rsidDel="00130221">
          <w:rPr>
            <w:sz w:val="22"/>
            <w:szCs w:val="22"/>
          </w:rPr>
          <w:delText xml:space="preserve"> confinement</w:delText>
        </w:r>
        <w:r w:rsidR="3C34CEE5" w:rsidRPr="00F1521B" w:rsidDel="00130221">
          <w:rPr>
            <w:sz w:val="22"/>
            <w:szCs w:val="22"/>
          </w:rPr>
          <w:delText xml:space="preserve"> measures</w:delText>
        </w:r>
        <w:r w:rsidR="229726A4" w:rsidRPr="00F1521B" w:rsidDel="00130221">
          <w:rPr>
            <w:color w:val="222222"/>
            <w:sz w:val="22"/>
            <w:szCs w:val="22"/>
          </w:rPr>
          <w:delText>.</w:delText>
        </w:r>
      </w:del>
    </w:p>
    <w:p w14:paraId="5C433B56" w14:textId="3B839EA4" w:rsidR="00CB649E" w:rsidRPr="00F1521B" w:rsidRDefault="005977A2" w:rsidP="00C41CD7">
      <w:pPr>
        <w:spacing w:line="480" w:lineRule="auto"/>
        <w:ind w:firstLine="720"/>
        <w:rPr>
          <w:sz w:val="22"/>
          <w:szCs w:val="22"/>
        </w:rPr>
      </w:pPr>
      <w:ins w:id="215" w:author="Martin Tušl" w:date="2021-03-04T14:28:00Z">
        <w:r>
          <w:rPr>
            <w:sz w:val="22"/>
            <w:szCs w:val="22"/>
          </w:rPr>
          <w:t>Accordingly, t</w:t>
        </w:r>
      </w:ins>
      <w:r w:rsidR="00663965" w:rsidRPr="00F1521B">
        <w:rPr>
          <w:sz w:val="22"/>
          <w:szCs w:val="22"/>
        </w:rPr>
        <w:t xml:space="preserve">he data from </w:t>
      </w:r>
      <w:proofErr w:type="spellStart"/>
      <w:r w:rsidR="00663965" w:rsidRPr="00F1521B">
        <w:rPr>
          <w:sz w:val="22"/>
          <w:szCs w:val="22"/>
        </w:rPr>
        <w:t>Eurofound</w:t>
      </w:r>
      <w:proofErr w:type="spellEnd"/>
      <w:r w:rsidR="00663965" w:rsidRPr="00F1521B">
        <w:rPr>
          <w:sz w:val="22"/>
          <w:szCs w:val="22"/>
        </w:rPr>
        <w:t xml:space="preserve"> </w:t>
      </w:r>
      <w:sdt>
        <w:sdtPr>
          <w:rPr>
            <w:sz w:val="22"/>
            <w:szCs w:val="22"/>
          </w:rPr>
          <w:alias w:val="To edit, see citavi.com/edit"/>
          <w:tag w:val="CitaviPlaceholder#a55ae556-559f-4e38-ab58-6714fd8c8649"/>
          <w:id w:val="1010723188"/>
          <w:placeholder>
            <w:docPart w:val="DefaultPlaceholder_-1854013440"/>
          </w:placeholder>
        </w:sdtPr>
        <w:sdtEndPr/>
        <w:sdtContent>
          <w:r w:rsidR="0038433B"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GhpbGlwcCBVWkhcXEFwcERhdGFcXExvY2FsXFxUZW1wXFx6cG9ydW1oMS5qcGciLCJVcmlTdHJpbmciOiIxOGZlMGMyYy1kZWNlLTQ5Y2MtOTk3MS1kMDJjNDUxY2IzOTg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ldXJvZm91bmQuZXVyb3BhLmV1L3B1YmxpY2F0aW9ucy9yZXBvcnQvMjAyMC9saXZpbmctd29ya2luZy1hbmQtY292aWQtMTktZmlyc3QtZmluZGluZ3MtYXByaWwtMjAyMCIsIlVyaVN0cmluZyI6Imh0dHBzOi8vd3d3LmV1cm9mb3VuZC5ldXJvcGEuZXUvcHVibGljYXRpb25zL3JlcG9ydC8yMDIwL2xpdmluZy13b3JraW5nLWFuZC1jb3ZpZC0xOS1maXJzdC1maW5kaW5ncy1hcHJpbC0yMDI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}</w:instrText>
          </w:r>
          <w:r w:rsidR="0038433B" w:rsidRPr="00F1521B">
            <w:rPr>
              <w:sz w:val="22"/>
              <w:szCs w:val="22"/>
            </w:rPr>
            <w:fldChar w:fldCharType="separate"/>
          </w:r>
          <w:r w:rsidR="006A7BA9">
            <w:rPr>
              <w:sz w:val="22"/>
              <w:szCs w:val="22"/>
            </w:rPr>
            <w:t>[12]</w:t>
          </w:r>
          <w:r w:rsidR="0038433B" w:rsidRPr="00F1521B">
            <w:rPr>
              <w:sz w:val="22"/>
              <w:szCs w:val="22"/>
            </w:rPr>
            <w:fldChar w:fldCharType="end"/>
          </w:r>
        </w:sdtContent>
      </w:sdt>
      <w:r w:rsidR="00663965" w:rsidRPr="00F1521B">
        <w:rPr>
          <w:sz w:val="22"/>
          <w:szCs w:val="22"/>
        </w:rPr>
        <w:t xml:space="preserve"> also suggest </w:t>
      </w:r>
      <w:r w:rsidR="00851EAF">
        <w:rPr>
          <w:sz w:val="22"/>
          <w:szCs w:val="22"/>
        </w:rPr>
        <w:t xml:space="preserve">that </w:t>
      </w:r>
      <w:r w:rsidR="00851EAF" w:rsidRPr="00F1521B">
        <w:rPr>
          <w:sz w:val="22"/>
          <w:szCs w:val="22"/>
        </w:rPr>
        <w:t xml:space="preserve">European employees </w:t>
      </w:r>
      <w:r w:rsidR="00851EAF">
        <w:rPr>
          <w:sz w:val="22"/>
          <w:szCs w:val="22"/>
        </w:rPr>
        <w:t xml:space="preserve">have experienced </w:t>
      </w:r>
      <w:r w:rsidR="00885D96" w:rsidRPr="00F1521B">
        <w:rPr>
          <w:sz w:val="22"/>
          <w:szCs w:val="22"/>
        </w:rPr>
        <w:t xml:space="preserve">a </w:t>
      </w:r>
      <w:r w:rsidR="00083B97" w:rsidRPr="00F1521B">
        <w:rPr>
          <w:sz w:val="22"/>
          <w:szCs w:val="22"/>
        </w:rPr>
        <w:t xml:space="preserve">dramatic </w:t>
      </w:r>
      <w:r w:rsidR="00885D96" w:rsidRPr="00F1521B">
        <w:rPr>
          <w:sz w:val="22"/>
          <w:szCs w:val="22"/>
        </w:rPr>
        <w:t xml:space="preserve">increase in </w:t>
      </w:r>
      <w:r w:rsidR="00DE7E8A" w:rsidRPr="00F1521B">
        <w:rPr>
          <w:sz w:val="22"/>
          <w:szCs w:val="22"/>
        </w:rPr>
        <w:t>WFH</w:t>
      </w:r>
      <w:r w:rsidR="00663965" w:rsidRPr="00F1521B">
        <w:rPr>
          <w:sz w:val="22"/>
          <w:szCs w:val="22"/>
        </w:rPr>
        <w:t xml:space="preserve">. About </w:t>
      </w:r>
      <w:r w:rsidR="00083B97" w:rsidRPr="00F1521B">
        <w:rPr>
          <w:sz w:val="22"/>
          <w:szCs w:val="22"/>
        </w:rPr>
        <w:t xml:space="preserve">37% of the EU working population </w:t>
      </w:r>
      <w:r w:rsidR="00851EAF">
        <w:rPr>
          <w:sz w:val="22"/>
          <w:szCs w:val="22"/>
        </w:rPr>
        <w:t xml:space="preserve">transitioned </w:t>
      </w:r>
      <w:r w:rsidR="00083B97" w:rsidRPr="00F1521B">
        <w:rPr>
          <w:sz w:val="22"/>
          <w:szCs w:val="22"/>
        </w:rPr>
        <w:t xml:space="preserve">to </w:t>
      </w:r>
      <w:r w:rsidR="00DE7E8A" w:rsidRPr="00F1521B">
        <w:rPr>
          <w:sz w:val="22"/>
          <w:szCs w:val="22"/>
        </w:rPr>
        <w:t xml:space="preserve">WFH </w:t>
      </w:r>
      <w:r w:rsidR="00083B97" w:rsidRPr="00F1521B">
        <w:rPr>
          <w:sz w:val="22"/>
          <w:szCs w:val="22"/>
        </w:rPr>
        <w:t xml:space="preserve">as a result of the pandemic, </w:t>
      </w:r>
      <w:r w:rsidR="003815FC" w:rsidRPr="00F1521B">
        <w:rPr>
          <w:sz w:val="22"/>
          <w:szCs w:val="22"/>
        </w:rPr>
        <w:t xml:space="preserve">and </w:t>
      </w:r>
      <w:r w:rsidR="00885D96" w:rsidRPr="00F1521B">
        <w:rPr>
          <w:sz w:val="22"/>
          <w:szCs w:val="22"/>
        </w:rPr>
        <w:t xml:space="preserve">24% </w:t>
      </w:r>
      <w:r w:rsidR="005C198D">
        <w:rPr>
          <w:sz w:val="22"/>
          <w:szCs w:val="22"/>
        </w:rPr>
        <w:t>WFH</w:t>
      </w:r>
      <w:r w:rsidR="00885D96" w:rsidRPr="00F1521B">
        <w:rPr>
          <w:sz w:val="22"/>
          <w:szCs w:val="22"/>
        </w:rPr>
        <w:t xml:space="preserve"> for the first time.</w:t>
      </w:r>
      <w:r w:rsidR="003815FC" w:rsidRPr="00F1521B">
        <w:rPr>
          <w:sz w:val="22"/>
          <w:szCs w:val="22"/>
        </w:rPr>
        <w:t xml:space="preserve"> </w:t>
      </w:r>
      <w:r w:rsidR="00EC20AB" w:rsidRPr="00F1521B">
        <w:rPr>
          <w:sz w:val="22"/>
          <w:szCs w:val="22"/>
        </w:rPr>
        <w:t>Before the</w:t>
      </w:r>
      <w:r w:rsidR="000E48D0" w:rsidRPr="00F1521B">
        <w:rPr>
          <w:sz w:val="22"/>
          <w:szCs w:val="22"/>
        </w:rPr>
        <w:t xml:space="preserve"> pandemic, </w:t>
      </w:r>
      <w:r w:rsidR="00992AE9">
        <w:rPr>
          <w:sz w:val="22"/>
          <w:szCs w:val="22"/>
        </w:rPr>
        <w:t xml:space="preserve">employees had considered </w:t>
      </w:r>
      <w:r w:rsidR="00CF1138" w:rsidRPr="00F1521B">
        <w:rPr>
          <w:sz w:val="22"/>
          <w:szCs w:val="22"/>
        </w:rPr>
        <w:t>remote working</w:t>
      </w:r>
      <w:r w:rsidR="003815FC" w:rsidRPr="00F1521B">
        <w:rPr>
          <w:sz w:val="22"/>
          <w:szCs w:val="22"/>
        </w:rPr>
        <w:t xml:space="preserve"> </w:t>
      </w:r>
      <w:r w:rsidR="00F903B5" w:rsidRPr="00F1521B">
        <w:rPr>
          <w:sz w:val="22"/>
          <w:szCs w:val="22"/>
        </w:rPr>
        <w:t xml:space="preserve">a benefit </w:t>
      </w:r>
      <w:r w:rsidR="00BF74A1" w:rsidRPr="00F1521B">
        <w:rPr>
          <w:sz w:val="22"/>
          <w:szCs w:val="22"/>
        </w:rPr>
        <w:t xml:space="preserve">when it followed </w:t>
      </w:r>
      <w:r w:rsidR="00992AE9">
        <w:rPr>
          <w:sz w:val="22"/>
          <w:szCs w:val="22"/>
        </w:rPr>
        <w:t>their</w:t>
      </w:r>
      <w:r w:rsidR="00992AE9" w:rsidRPr="00F1521B">
        <w:rPr>
          <w:sz w:val="22"/>
          <w:szCs w:val="22"/>
        </w:rPr>
        <w:t xml:space="preserve"> </w:t>
      </w:r>
      <w:r w:rsidR="00BF74A1" w:rsidRPr="00F1521B">
        <w:rPr>
          <w:sz w:val="22"/>
          <w:szCs w:val="22"/>
        </w:rPr>
        <w:t>preferences</w:t>
      </w:r>
      <w:r w:rsidR="00CB649E" w:rsidRPr="00F1521B">
        <w:rPr>
          <w:sz w:val="22"/>
          <w:szCs w:val="22"/>
        </w:rPr>
        <w:t>. H</w:t>
      </w:r>
      <w:r w:rsidR="003815FC" w:rsidRPr="00F1521B">
        <w:rPr>
          <w:sz w:val="22"/>
          <w:szCs w:val="22"/>
        </w:rPr>
        <w:t xml:space="preserve">owever, </w:t>
      </w:r>
      <w:r w:rsidR="008F285D" w:rsidRPr="00F1521B">
        <w:rPr>
          <w:sz w:val="22"/>
          <w:szCs w:val="22"/>
        </w:rPr>
        <w:t xml:space="preserve">the </w:t>
      </w:r>
      <w:r w:rsidR="003815FC" w:rsidRPr="00F1521B">
        <w:rPr>
          <w:sz w:val="22"/>
          <w:szCs w:val="22"/>
        </w:rPr>
        <w:t xml:space="preserve">COVID-19 </w:t>
      </w:r>
      <w:r w:rsidR="008F285D" w:rsidRPr="00F1521B">
        <w:rPr>
          <w:sz w:val="22"/>
          <w:szCs w:val="22"/>
        </w:rPr>
        <w:t xml:space="preserve">lockdown </w:t>
      </w:r>
      <w:r w:rsidR="003815FC" w:rsidRPr="00F1521B">
        <w:rPr>
          <w:sz w:val="22"/>
          <w:szCs w:val="22"/>
        </w:rPr>
        <w:t xml:space="preserve">changed this by forcing many </w:t>
      </w:r>
      <w:r w:rsidR="007C08E2" w:rsidRPr="00F1521B">
        <w:rPr>
          <w:sz w:val="22"/>
          <w:szCs w:val="22"/>
        </w:rPr>
        <w:t>employee</w:t>
      </w:r>
      <w:r w:rsidR="003815FC" w:rsidRPr="00F1521B">
        <w:rPr>
          <w:sz w:val="22"/>
          <w:szCs w:val="22"/>
        </w:rPr>
        <w:t xml:space="preserve">s into mandatory </w:t>
      </w:r>
      <w:r w:rsidR="00CF1138" w:rsidRPr="00F1521B">
        <w:rPr>
          <w:sz w:val="22"/>
          <w:szCs w:val="22"/>
        </w:rPr>
        <w:t xml:space="preserve">WFH </w:t>
      </w:r>
      <w:sdt>
        <w:sdtPr>
          <w:rPr>
            <w:sz w:val="22"/>
            <w:szCs w:val="22"/>
          </w:rPr>
          <w:alias w:val="To edit, see citavi.com/edit"/>
          <w:tag w:val="CitaviPlaceholder#94a83dfb-a4bc-4a91-bf2c-b5efdb59173b"/>
          <w:id w:val="-1724286588"/>
          <w:placeholder>
            <w:docPart w:val="DefaultPlaceholder_-1854013440"/>
          </w:placeholder>
        </w:sdtPr>
        <w:sdtEndPr/>
        <w:sdtContent>
          <w:r w:rsidR="0038433B"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OTc3MTU3LWM5MzktNGRlZS1hZDJjLTBkYWU1M2IxODU3YyIsIlJhbmdlTGVuZ3RoIjozLCJSZWZlcmVuY2VJZCI6IjQ2OTk5NzRkLTY0MTItNGVjMi05MmNhLTczZTdlOWZjNjcx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MyNzcyNTM3IiwiVXJpU3RyaW5nIjoiaHR0cDovL3d3dy5uY2JpLm5sbS5uaWguZ292L3B1Ym1lZC8zMjc3MjUzN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ExVDEzOjE3OjE0IiwiTW9kaWZpZWRCeSI6Il9QaGlsaXBwIEtlcmtzaWVjayIsIklkIjoiZjc4MmE3ZjItYTY2OS00Y2M0LWE4NWYtNGVkZGE4YzFkZWY3IiwiTW9kaWZpZWRPbiI6IjIwMjAtMDgtMTFUMTM6MTc6MTQ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M3L2FtcDAwMDA3MTYiLCJVcmlTdHJpbmciOiJodHRwczovL2RvaS5vcmcvMTAuMTAzNy9hbXAwMDAwNzE2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}</w:instrText>
          </w:r>
          <w:r w:rsidR="0038433B" w:rsidRPr="00F1521B">
            <w:rPr>
              <w:sz w:val="22"/>
              <w:szCs w:val="22"/>
            </w:rPr>
            <w:fldChar w:fldCharType="separate"/>
          </w:r>
          <w:r w:rsidR="006A7BA9">
            <w:rPr>
              <w:sz w:val="22"/>
              <w:szCs w:val="22"/>
            </w:rPr>
            <w:t>[6]</w:t>
          </w:r>
          <w:r w:rsidR="0038433B" w:rsidRPr="00F1521B">
            <w:rPr>
              <w:sz w:val="22"/>
              <w:szCs w:val="22"/>
            </w:rPr>
            <w:fldChar w:fldCharType="end"/>
          </w:r>
        </w:sdtContent>
      </w:sdt>
      <w:r w:rsidR="003815FC" w:rsidRPr="00F1521B">
        <w:rPr>
          <w:sz w:val="22"/>
          <w:szCs w:val="22"/>
        </w:rPr>
        <w:t xml:space="preserve">. This </w:t>
      </w:r>
      <w:r w:rsidR="00992AE9" w:rsidRPr="00F1521B">
        <w:rPr>
          <w:sz w:val="22"/>
          <w:szCs w:val="22"/>
        </w:rPr>
        <w:t>pose</w:t>
      </w:r>
      <w:r w:rsidR="00992AE9">
        <w:rPr>
          <w:sz w:val="22"/>
          <w:szCs w:val="22"/>
        </w:rPr>
        <w:t>d</w:t>
      </w:r>
      <w:r w:rsidR="00992AE9" w:rsidRPr="00F1521B">
        <w:rPr>
          <w:sz w:val="22"/>
          <w:szCs w:val="22"/>
        </w:rPr>
        <w:t xml:space="preserve"> </w:t>
      </w:r>
      <w:r w:rsidR="003815FC" w:rsidRPr="00F1521B">
        <w:rPr>
          <w:sz w:val="22"/>
          <w:szCs w:val="22"/>
        </w:rPr>
        <w:t xml:space="preserve">various challenges for </w:t>
      </w:r>
      <w:r w:rsidR="007C08E2" w:rsidRPr="00F1521B">
        <w:rPr>
          <w:sz w:val="22"/>
          <w:szCs w:val="22"/>
        </w:rPr>
        <w:t>employee</w:t>
      </w:r>
      <w:r w:rsidR="00982963" w:rsidRPr="00F1521B">
        <w:rPr>
          <w:sz w:val="22"/>
          <w:szCs w:val="22"/>
        </w:rPr>
        <w:t>s</w:t>
      </w:r>
      <w:r w:rsidR="003815FC" w:rsidRPr="00F1521B">
        <w:rPr>
          <w:sz w:val="22"/>
          <w:szCs w:val="22"/>
        </w:rPr>
        <w:t xml:space="preserve"> without</w:t>
      </w:r>
      <w:r w:rsidR="00B66A8F" w:rsidRPr="00F1521B">
        <w:rPr>
          <w:sz w:val="22"/>
          <w:szCs w:val="22"/>
        </w:rPr>
        <w:t xml:space="preserve"> </w:t>
      </w:r>
      <w:r w:rsidR="003815FC" w:rsidRPr="00F1521B">
        <w:rPr>
          <w:sz w:val="22"/>
          <w:szCs w:val="22"/>
        </w:rPr>
        <w:t xml:space="preserve">prior </w:t>
      </w:r>
      <w:r w:rsidR="00CF1138" w:rsidRPr="00F1521B">
        <w:rPr>
          <w:sz w:val="22"/>
          <w:szCs w:val="22"/>
        </w:rPr>
        <w:t xml:space="preserve">WFH </w:t>
      </w:r>
      <w:r w:rsidR="00102010" w:rsidRPr="00F1521B">
        <w:rPr>
          <w:sz w:val="22"/>
          <w:szCs w:val="22"/>
        </w:rPr>
        <w:t>experience</w:t>
      </w:r>
      <w:r w:rsidR="00992AE9">
        <w:rPr>
          <w:sz w:val="22"/>
          <w:szCs w:val="22"/>
        </w:rPr>
        <w:t>,</w:t>
      </w:r>
      <w:r w:rsidR="003815FC" w:rsidRPr="00F1521B">
        <w:rPr>
          <w:sz w:val="22"/>
          <w:szCs w:val="22"/>
        </w:rPr>
        <w:t xml:space="preserve"> such as </w:t>
      </w:r>
      <w:r w:rsidR="00992AE9" w:rsidRPr="00F1521B">
        <w:rPr>
          <w:sz w:val="22"/>
          <w:szCs w:val="22"/>
        </w:rPr>
        <w:t>organi</w:t>
      </w:r>
      <w:r w:rsidR="00992AE9">
        <w:rPr>
          <w:sz w:val="22"/>
          <w:szCs w:val="22"/>
        </w:rPr>
        <w:t>z</w:t>
      </w:r>
      <w:r w:rsidR="00992AE9" w:rsidRPr="00F1521B">
        <w:rPr>
          <w:sz w:val="22"/>
          <w:szCs w:val="22"/>
        </w:rPr>
        <w:t xml:space="preserve">ing </w:t>
      </w:r>
      <w:r w:rsidR="003815FC" w:rsidRPr="00F1521B">
        <w:rPr>
          <w:sz w:val="22"/>
          <w:szCs w:val="22"/>
        </w:rPr>
        <w:t xml:space="preserve">the </w:t>
      </w:r>
      <w:r w:rsidR="2D57663C" w:rsidRPr="00F1521B">
        <w:rPr>
          <w:sz w:val="22"/>
          <w:szCs w:val="22"/>
        </w:rPr>
        <w:t>workspace</w:t>
      </w:r>
      <w:r w:rsidR="003815FC" w:rsidRPr="00F1521B">
        <w:rPr>
          <w:sz w:val="22"/>
          <w:szCs w:val="22"/>
        </w:rPr>
        <w:t xml:space="preserve">, </w:t>
      </w:r>
      <w:r w:rsidR="00992AE9">
        <w:rPr>
          <w:sz w:val="22"/>
          <w:szCs w:val="22"/>
        </w:rPr>
        <w:t xml:space="preserve">establishing </w:t>
      </w:r>
      <w:r w:rsidR="00850AC7" w:rsidRPr="00F1521B">
        <w:rPr>
          <w:sz w:val="22"/>
          <w:szCs w:val="22"/>
        </w:rPr>
        <w:t xml:space="preserve">new communication </w:t>
      </w:r>
      <w:r w:rsidR="00BF74A1" w:rsidRPr="00F1521B">
        <w:rPr>
          <w:sz w:val="22"/>
          <w:szCs w:val="22"/>
        </w:rPr>
        <w:t xml:space="preserve">channels </w:t>
      </w:r>
      <w:r w:rsidR="00850AC7" w:rsidRPr="00F1521B">
        <w:rPr>
          <w:sz w:val="22"/>
          <w:szCs w:val="22"/>
        </w:rPr>
        <w:t xml:space="preserve">with colleagues, </w:t>
      </w:r>
      <w:r w:rsidR="00CF45E7" w:rsidRPr="00F1521B">
        <w:rPr>
          <w:sz w:val="22"/>
          <w:szCs w:val="22"/>
        </w:rPr>
        <w:t xml:space="preserve">coping with </w:t>
      </w:r>
      <w:r w:rsidR="00982963" w:rsidRPr="00F1521B">
        <w:rPr>
          <w:sz w:val="22"/>
          <w:szCs w:val="22"/>
        </w:rPr>
        <w:t xml:space="preserve">work </w:t>
      </w:r>
      <w:r w:rsidR="00B66A8F" w:rsidRPr="00F1521B">
        <w:rPr>
          <w:sz w:val="22"/>
          <w:szCs w:val="22"/>
        </w:rPr>
        <w:t>isolation</w:t>
      </w:r>
      <w:r w:rsidR="00BF74A1" w:rsidRPr="00F1521B">
        <w:rPr>
          <w:sz w:val="22"/>
          <w:szCs w:val="22"/>
        </w:rPr>
        <w:t>,</w:t>
      </w:r>
      <w:r w:rsidR="00BF46BC" w:rsidRPr="00F1521B">
        <w:rPr>
          <w:sz w:val="22"/>
          <w:szCs w:val="22"/>
        </w:rPr>
        <w:t xml:space="preserve"> </w:t>
      </w:r>
      <w:r w:rsidR="00850AC7" w:rsidRPr="00F1521B">
        <w:rPr>
          <w:sz w:val="22"/>
          <w:szCs w:val="22"/>
        </w:rPr>
        <w:t xml:space="preserve">or </w:t>
      </w:r>
      <w:r w:rsidR="00992AE9">
        <w:rPr>
          <w:sz w:val="22"/>
          <w:szCs w:val="22"/>
        </w:rPr>
        <w:t xml:space="preserve">managing boundaries between </w:t>
      </w:r>
      <w:r w:rsidR="003815FC" w:rsidRPr="00F1521B">
        <w:rPr>
          <w:sz w:val="22"/>
          <w:szCs w:val="22"/>
        </w:rPr>
        <w:t>work and non-work</w:t>
      </w:r>
      <w:r w:rsidR="006B7AF4" w:rsidRPr="00F1521B">
        <w:rPr>
          <w:sz w:val="22"/>
          <w:szCs w:val="22"/>
        </w:rPr>
        <w:t xml:space="preserve"> </w:t>
      </w:r>
      <w:sdt>
        <w:sdtPr>
          <w:rPr>
            <w:sz w:val="22"/>
            <w:szCs w:val="22"/>
          </w:rPr>
          <w:alias w:val="To edit, see citavi.com/edit"/>
          <w:tag w:val="CitaviPlaceholder#50fbd77e-41ed-46ef-a54c-926ccb6af36f"/>
          <w:id w:val="-64886147"/>
          <w:placeholder>
            <w:docPart w:val="DefaultPlaceholder_-1854013440"/>
          </w:placeholder>
        </w:sdtPr>
        <w:sdtEndPr/>
        <w:sdtContent>
          <w:r w:rsidR="0038433B"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NTc4YTNmLTBjZjktNDljOS1iMjFmLTQ0NjEzYjYxM2EyMyIsIlJhbmdlTGVuZ3RoIjozLCJSZWZlcmVuY2VJZCI6IjQ3YmFkMGYzLTJkYTEtNDdmNi05ZmIzLWQ3ZGU0ZWI0MzVh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NDY1L2Ftai4yMDE1LjEwNjYiLCJVcmlTdHJpbmciOiJodHRwczovL2RvaS5vcmcvMTAuNTQ2NS9hbWouMjAxNS4xMDY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lBNQzcyNjMzNTQiLCJVcmlTdHJpbmciOiJodHRwczovL3d3dy5uY2JpLm5sbS5uaWguZ292L3BtYy9hcnRpY2xlcy9QTUM3MjYzMzU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DgtMjdUMTU6NDI6NTEiLCJNb2RpZmllZEJ5IjoiX1BoaWxpcHAgS2Vya3NpZWNrIiwiSWQiOiJmMDMwNzFiOS01NWU0LTRhZWEtOTg1YS0yZTRjZWY0NzllZWUiLCJNb2RpZmllZE9uIjoiMjAyMC0wOC0yN1QxNTo0Mjo1MS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E1ODY0IiwiVXJpU3RyaW5nIjoiaHR0cDovL3d3dy5uY2JpLm5sbS5uaWguZ292L3B1Ym1lZC8zMjUxNTg2N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3VDE1OjQyOjUxIiwiTW9kaWZpZWRCeSI6Il9QaGlsaXBwIEtlcmtzaWVjayIsIklkIjoiYWQ0ODg0YzAtNTBkMS00ZWVmLTk0YWQtN2FkNGU0ZmZiY2RhIiwiTW9kaWZpZWRPbiI6IjIwMjAtMDgtMjdUMTU6NDI6NTE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AyLzEzNDgtOTU4NS4xMjEzMiIsIlVyaVN0cmluZyI6Imh0dHBzOi8vZG9pLm9yZy8xMC4xMDAyLzEzNDgtOTU4NS4xMjEz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FdW5hZSIsIkxhc3ROYW1lIjoiQ2hvIiwiUHJvdGVjdGVkIjpmYWxzZSwiU2V4IjowLCJDcmVhdGVkQnkiOiJfUGhpbGlwcCBLZXJrc2llY2siLCJDcmVhdGVkT24iOiIyMDE4LTA4LTA5VDEwOjMxOjE4IiwiTW9kaWZpZWRCeSI6Il9QaGlsaXBwIEtlcmtzaWVjayIsIklkIjoiYTVkNDk3MDEtMDZmOC00MjFmLWFmZDgtZDU1OWYzNmY0ZmE3IiwiTW9kaWZpZWRPbiI6IjIwMTgtMDgtMDlUMDg6MzE6MjAiLCJQcm9qZWN0Ijp7IiRyZWYiOiI1In19XSwiQ2l0YXRpb25LZXlVcGRhdGVUeXBlIjowLCJDb2xsYWJvcmF0b3JzIjpbXSwiRG9pIjoiMTAuMTAxNi9qLmp2Yi4yMDIwLjEwMzQzNy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IxMC4xMDE2L2ouanZiLjIwMjAuMTAzNDM3IiwiVXJpU3RyaW5nIjoiaHR0cHM6Ly9kb2kub3JnLzEwLjEwMTYvai5qdmIuMjAyMC4xMDM0Mz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MFQxMToxNzoxMiIsIk1vZGlmaWVkQnkiOiJfUGhpbGlwcCBLZXJrc2llY2siLCJJZCI6ImYzZmNkMDE0LTNjMzMtNGNlZS04NmM1LTAyMGU5ODRiNzQ0YyIsIk1vZGlmaWVkT24iOiIyMDIwLTA4LTIwVDExOjE3OjEy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UE1DNzIwNTcxNiIsIlVyaVN0cmluZyI6Imh0dHBzOi8vd3d3Lm5jYmkubmxtLm5paC5nb3YvcG1jL2FydGljbGVzL1BNQzcyMDU3MT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oaWxpcHAgS2Vya3NpZWNrIiwiQ3JlYXRlZE9uIjoiMjAyMC0wOC0yMFQxMToxNzoxMiIsIk1vZGlmaWVkQnkiOiJfUGhpbGlwcCBLZXJrc2llY2siLCJJZCI6ImYwMjczOGIxLWEwMzQtNDQ2Mi1hMGRjLTUzOGQ5M2I0YzhlMyIsIk1vZGlmaWVkT24iOiIyMDIwLTA4LTIwVDExOjE3OjEy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zIzOTA2NTciLCJVcmlTdHJpbmciOiJodHRwOi8vd3d3Lm5jYmkubmxtLm5paC5nb3YvcHVibWVkLzMyMzkwNjU3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}</w:instrText>
          </w:r>
          <w:r w:rsidR="0038433B" w:rsidRPr="00F1521B">
            <w:rPr>
              <w:sz w:val="22"/>
              <w:szCs w:val="22"/>
            </w:rPr>
            <w:fldChar w:fldCharType="separate"/>
          </w:r>
          <w:r w:rsidR="006A7BA9">
            <w:rPr>
              <w:sz w:val="22"/>
              <w:szCs w:val="22"/>
            </w:rPr>
            <w:t>[22–24]</w:t>
          </w:r>
          <w:r w:rsidR="0038433B" w:rsidRPr="00F1521B">
            <w:rPr>
              <w:sz w:val="22"/>
              <w:szCs w:val="22"/>
            </w:rPr>
            <w:fldChar w:fldCharType="end"/>
          </w:r>
        </w:sdtContent>
      </w:sdt>
      <w:r w:rsidR="003815FC" w:rsidRPr="00F1521B">
        <w:rPr>
          <w:sz w:val="22"/>
          <w:szCs w:val="22"/>
        </w:rPr>
        <w:t xml:space="preserve">. </w:t>
      </w:r>
      <w:r w:rsidR="00150A25" w:rsidRPr="00F1521B">
        <w:rPr>
          <w:sz w:val="22"/>
          <w:szCs w:val="22"/>
        </w:rPr>
        <w:t xml:space="preserve">Without proper support from the employer or insufficient resources to </w:t>
      </w:r>
      <w:r w:rsidR="000E48D0" w:rsidRPr="00F1521B">
        <w:rPr>
          <w:sz w:val="22"/>
          <w:szCs w:val="22"/>
        </w:rPr>
        <w:t>manage</w:t>
      </w:r>
      <w:r w:rsidR="00150A25" w:rsidRPr="00F1521B">
        <w:rPr>
          <w:sz w:val="22"/>
          <w:szCs w:val="22"/>
        </w:rPr>
        <w:t xml:space="preserve"> these challenges, mandatory </w:t>
      </w:r>
      <w:r w:rsidR="00CF1138" w:rsidRPr="00F1521B">
        <w:rPr>
          <w:sz w:val="22"/>
          <w:szCs w:val="22"/>
        </w:rPr>
        <w:t xml:space="preserve">WFH </w:t>
      </w:r>
      <w:r w:rsidR="00150A25" w:rsidRPr="00F1521B">
        <w:rPr>
          <w:sz w:val="22"/>
          <w:szCs w:val="22"/>
        </w:rPr>
        <w:t>may</w:t>
      </w:r>
      <w:r w:rsidR="00206E3B" w:rsidRPr="00F1521B">
        <w:rPr>
          <w:sz w:val="22"/>
          <w:szCs w:val="22"/>
        </w:rPr>
        <w:t xml:space="preserve"> </w:t>
      </w:r>
      <w:r w:rsidR="000E48D0" w:rsidRPr="00F1521B">
        <w:rPr>
          <w:sz w:val="22"/>
          <w:szCs w:val="22"/>
        </w:rPr>
        <w:t xml:space="preserve">become a burden that negatively </w:t>
      </w:r>
      <w:r w:rsidR="002B0714">
        <w:rPr>
          <w:sz w:val="22"/>
          <w:szCs w:val="22"/>
        </w:rPr>
        <w:t>affects</w:t>
      </w:r>
      <w:r w:rsidR="002B0714" w:rsidRPr="00F1521B">
        <w:rPr>
          <w:sz w:val="22"/>
          <w:szCs w:val="22"/>
        </w:rPr>
        <w:t xml:space="preserve"> </w:t>
      </w:r>
      <w:r w:rsidR="007C08E2" w:rsidRPr="00F1521B">
        <w:rPr>
          <w:sz w:val="22"/>
          <w:szCs w:val="22"/>
        </w:rPr>
        <w:t>employee</w:t>
      </w:r>
      <w:r w:rsidR="000E48D0" w:rsidRPr="00F1521B">
        <w:rPr>
          <w:sz w:val="22"/>
          <w:szCs w:val="22"/>
        </w:rPr>
        <w:t>s’</w:t>
      </w:r>
      <w:r w:rsidR="00206E3B" w:rsidRPr="00F1521B">
        <w:rPr>
          <w:sz w:val="22"/>
          <w:szCs w:val="22"/>
        </w:rPr>
        <w:t xml:space="preserve"> </w:t>
      </w:r>
      <w:r w:rsidR="008F285D" w:rsidRPr="00F1521B">
        <w:rPr>
          <w:sz w:val="22"/>
          <w:szCs w:val="22"/>
        </w:rPr>
        <w:t>well-being</w:t>
      </w:r>
      <w:r w:rsidR="003C6F6E" w:rsidRPr="00F1521B">
        <w:rPr>
          <w:sz w:val="22"/>
          <w:szCs w:val="22"/>
        </w:rPr>
        <w:t xml:space="preserve"> </w:t>
      </w:r>
      <w:sdt>
        <w:sdtPr>
          <w:rPr>
            <w:sz w:val="22"/>
            <w:szCs w:val="22"/>
          </w:rPr>
          <w:alias w:val="To edit, see citavi.com/edit"/>
          <w:tag w:val="CitaviPlaceholder#5a056924-f664-4c17-86bf-f031e21dc1ac"/>
          <w:id w:val="1662354838"/>
          <w:placeholder>
            <w:docPart w:val="DefaultPlaceholder_-1854013440"/>
          </w:placeholder>
        </w:sdtPr>
        <w:sdtEndPr/>
        <w:sdtContent>
          <w:r w:rsidR="0038433B"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jRjZTVlLWY5MzktNDMyZi04NjNlLTI1NGUxZTkxY2E2YyIsIlJhbmdlTGVuZ3RoIjozLCJSZWZlcmVuY2VJZCI6IjQxN2YxYzlkLThhZmItNGNlOS05OTdhLTBjZWEwZmQyZDZl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1MwMTQwLTY3MzYoMjApMzA0NjAtOCIsIlVyaVN0cmluZyI6Imh0dHBzOi8vZG9pLm9yZy8xMC4xMDE2L1MwMTQwLTY3MzYoMjApMzA0NjAt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}</w:instrText>
          </w:r>
          <w:r w:rsidR="0038433B" w:rsidRPr="00F1521B">
            <w:rPr>
              <w:sz w:val="22"/>
              <w:szCs w:val="22"/>
            </w:rPr>
            <w:fldChar w:fldCharType="separate"/>
          </w:r>
          <w:r w:rsidR="006A7BA9">
            <w:rPr>
              <w:sz w:val="22"/>
              <w:szCs w:val="22"/>
            </w:rPr>
            <w:t>[8]</w:t>
          </w:r>
          <w:r w:rsidR="0038433B" w:rsidRPr="00F1521B">
            <w:rPr>
              <w:sz w:val="22"/>
              <w:szCs w:val="22"/>
            </w:rPr>
            <w:fldChar w:fldCharType="end"/>
          </w:r>
        </w:sdtContent>
      </w:sdt>
      <w:r w:rsidR="00206E3B" w:rsidRPr="00F1521B">
        <w:rPr>
          <w:sz w:val="22"/>
          <w:szCs w:val="22"/>
        </w:rPr>
        <w:t xml:space="preserve"> and</w:t>
      </w:r>
      <w:r w:rsidR="00992AE9">
        <w:rPr>
          <w:sz w:val="22"/>
          <w:szCs w:val="22"/>
        </w:rPr>
        <w:t>,</w:t>
      </w:r>
      <w:r w:rsidR="006B7AF4" w:rsidRPr="00F1521B">
        <w:rPr>
          <w:sz w:val="22"/>
          <w:szCs w:val="22"/>
        </w:rPr>
        <w:t xml:space="preserve"> in turn</w:t>
      </w:r>
      <w:r w:rsidR="00992AE9">
        <w:rPr>
          <w:sz w:val="22"/>
          <w:szCs w:val="22"/>
        </w:rPr>
        <w:t>,</w:t>
      </w:r>
      <w:r w:rsidR="00206E3B" w:rsidRPr="00F1521B">
        <w:rPr>
          <w:sz w:val="22"/>
          <w:szCs w:val="22"/>
        </w:rPr>
        <w:t xml:space="preserve"> their performance</w:t>
      </w:r>
      <w:r w:rsidR="0038433B" w:rsidRPr="00F1521B">
        <w:rPr>
          <w:sz w:val="22"/>
          <w:szCs w:val="22"/>
        </w:rPr>
        <w:t xml:space="preserve"> </w:t>
      </w:r>
      <w:sdt>
        <w:sdtPr>
          <w:rPr>
            <w:sz w:val="22"/>
            <w:szCs w:val="22"/>
          </w:rPr>
          <w:alias w:val="To edit, see citavi.com/edit"/>
          <w:tag w:val="CitaviPlaceholder#4cd18de1-711c-4e46-aa9a-e1035478cd1f"/>
          <w:id w:val="195812091"/>
          <w:placeholder>
            <w:docPart w:val="DefaultPlaceholder_-1854013440"/>
          </w:placeholder>
        </w:sdtPr>
        <w:sdtEndPr/>
        <w:sdtContent>
          <w:r w:rsidR="0038433B"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U1ZTUxLWZkNWUtNDQyYi05NTAzLWNjYjZiN2Y2MTFhYiIsIlJhbmdlTGVuZ3RoIjo0LCJSZWZlcmVuY2VJZCI6IjQ3YmFkMGYzLTJkYTEtNDdmNi05ZmIzLWQ3ZGU0ZWI0MzVh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41NDY1L2Ftai4yMDE1LjEwNjYiLCJVcmlTdHJpbmciOiJodHRwczovL2RvaS5vcmcvMTAuNTQ2NS9hbWouMjAxNS4xMDY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}</w:instrText>
          </w:r>
          <w:r w:rsidR="0038433B" w:rsidRPr="00F1521B">
            <w:rPr>
              <w:sz w:val="22"/>
              <w:szCs w:val="22"/>
            </w:rPr>
            <w:fldChar w:fldCharType="separate"/>
          </w:r>
          <w:r w:rsidR="006A7BA9">
            <w:rPr>
              <w:sz w:val="22"/>
              <w:szCs w:val="22"/>
            </w:rPr>
            <w:t>[22]</w:t>
          </w:r>
          <w:r w:rsidR="0038433B" w:rsidRPr="00F1521B">
            <w:rPr>
              <w:sz w:val="22"/>
              <w:szCs w:val="22"/>
            </w:rPr>
            <w:fldChar w:fldCharType="end"/>
          </w:r>
        </w:sdtContent>
      </w:sdt>
      <w:r w:rsidR="0038433B" w:rsidRPr="00F1521B">
        <w:rPr>
          <w:sz w:val="22"/>
          <w:szCs w:val="22"/>
        </w:rPr>
        <w:t xml:space="preserve">. </w:t>
      </w:r>
      <w:r w:rsidR="003815FC" w:rsidRPr="00F1521B">
        <w:rPr>
          <w:sz w:val="22"/>
          <w:szCs w:val="22"/>
        </w:rPr>
        <w:t>Further</w:t>
      </w:r>
      <w:r w:rsidR="000E48D0" w:rsidRPr="00F1521B">
        <w:rPr>
          <w:sz w:val="22"/>
          <w:szCs w:val="22"/>
        </w:rPr>
        <w:t>more</w:t>
      </w:r>
      <w:r w:rsidR="003815FC" w:rsidRPr="00F1521B">
        <w:rPr>
          <w:sz w:val="22"/>
          <w:szCs w:val="22"/>
        </w:rPr>
        <w:t>, t</w:t>
      </w:r>
      <w:r w:rsidR="00083B97" w:rsidRPr="00F1521B">
        <w:rPr>
          <w:sz w:val="22"/>
          <w:szCs w:val="22"/>
        </w:rPr>
        <w:t xml:space="preserve">he increase in </w:t>
      </w:r>
      <w:r w:rsidR="00CF1138" w:rsidRPr="00F1521B">
        <w:rPr>
          <w:sz w:val="22"/>
          <w:szCs w:val="22"/>
        </w:rPr>
        <w:t xml:space="preserve">WFH </w:t>
      </w:r>
      <w:r w:rsidR="00083B97" w:rsidRPr="00F1521B">
        <w:rPr>
          <w:sz w:val="22"/>
          <w:szCs w:val="22"/>
        </w:rPr>
        <w:t xml:space="preserve">has </w:t>
      </w:r>
      <w:r w:rsidR="00885D96" w:rsidRPr="00F1521B">
        <w:rPr>
          <w:sz w:val="22"/>
          <w:szCs w:val="22"/>
        </w:rPr>
        <w:t xml:space="preserve">been highlighted as a potential threat </w:t>
      </w:r>
      <w:r w:rsidR="00992AE9">
        <w:rPr>
          <w:sz w:val="22"/>
          <w:szCs w:val="22"/>
        </w:rPr>
        <w:t>to</w:t>
      </w:r>
      <w:r w:rsidR="00992AE9" w:rsidRPr="00F1521B">
        <w:rPr>
          <w:sz w:val="22"/>
          <w:szCs w:val="22"/>
        </w:rPr>
        <w:t xml:space="preserve"> </w:t>
      </w:r>
      <w:r w:rsidR="00885D96" w:rsidRPr="00F1521B">
        <w:rPr>
          <w:sz w:val="22"/>
          <w:szCs w:val="22"/>
        </w:rPr>
        <w:t xml:space="preserve">parents with small children at home, as this group </w:t>
      </w:r>
      <w:r w:rsidR="008F285D" w:rsidRPr="00F1521B">
        <w:rPr>
          <w:sz w:val="22"/>
          <w:szCs w:val="22"/>
        </w:rPr>
        <w:t>is likely to</w:t>
      </w:r>
      <w:r w:rsidR="00885D96" w:rsidRPr="00F1521B">
        <w:rPr>
          <w:sz w:val="22"/>
          <w:szCs w:val="22"/>
        </w:rPr>
        <w:t xml:space="preserve"> </w:t>
      </w:r>
      <w:r w:rsidR="008F285D" w:rsidRPr="00F1521B">
        <w:rPr>
          <w:sz w:val="22"/>
          <w:szCs w:val="22"/>
        </w:rPr>
        <w:t>experience d</w:t>
      </w:r>
      <w:r w:rsidR="00885D96" w:rsidRPr="00F1521B">
        <w:rPr>
          <w:sz w:val="22"/>
          <w:szCs w:val="22"/>
        </w:rPr>
        <w:t>ifficulties</w:t>
      </w:r>
      <w:r w:rsidR="008F285D" w:rsidRPr="00F1521B">
        <w:rPr>
          <w:sz w:val="22"/>
          <w:szCs w:val="22"/>
        </w:rPr>
        <w:t xml:space="preserve"> in</w:t>
      </w:r>
      <w:r w:rsidR="00885D96" w:rsidRPr="00F1521B">
        <w:rPr>
          <w:sz w:val="22"/>
          <w:szCs w:val="22"/>
        </w:rPr>
        <w:t xml:space="preserve"> combining work duties with </w:t>
      </w:r>
      <w:r w:rsidR="54777F70" w:rsidRPr="00F1521B">
        <w:rPr>
          <w:sz w:val="22"/>
          <w:szCs w:val="22"/>
        </w:rPr>
        <w:t>home</w:t>
      </w:r>
      <w:r w:rsidR="00992AE9">
        <w:rPr>
          <w:sz w:val="22"/>
          <w:szCs w:val="22"/>
        </w:rPr>
        <w:t xml:space="preserve"> </w:t>
      </w:r>
      <w:r w:rsidR="54777F70" w:rsidRPr="00F1521B">
        <w:rPr>
          <w:sz w:val="22"/>
          <w:szCs w:val="22"/>
        </w:rPr>
        <w:t>schooling</w:t>
      </w:r>
      <w:r w:rsidR="00885D96" w:rsidRPr="00F1521B">
        <w:rPr>
          <w:sz w:val="22"/>
          <w:szCs w:val="22"/>
        </w:rPr>
        <w:t xml:space="preserve"> and household chores</w:t>
      </w:r>
      <w:r w:rsidR="003815FC" w:rsidRPr="00F1521B">
        <w:rPr>
          <w:sz w:val="22"/>
          <w:szCs w:val="22"/>
        </w:rPr>
        <w:t xml:space="preserve"> </w:t>
      </w:r>
      <w:sdt>
        <w:sdtPr>
          <w:rPr>
            <w:sz w:val="22"/>
            <w:szCs w:val="22"/>
          </w:rPr>
          <w:alias w:val="To edit, see citavi.com/edit"/>
          <w:tag w:val="CitaviPlaceholder#b46d4563-363e-48eb-8534-52710a920856"/>
          <w:id w:val="-1162310174"/>
          <w:placeholder>
            <w:docPart w:val="DefaultPlaceholder_-1854013440"/>
          </w:placeholder>
        </w:sdtPr>
        <w:sdtEndPr/>
        <w:sdtContent>
          <w:r w:rsidR="0038433B" w:rsidRPr="00F1521B">
            <w:rPr>
              <w:sz w:val="22"/>
              <w:szCs w:val="22"/>
            </w:rPr>
            <w:fldChar w:fldCharType="begin"/>
          </w:r>
          <w:r w:rsidR="006A7BA9">
            <w:rPr>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GhpbGlwcCBVWkhcXEFwcERhdGFcXExvY2FsXFxUZW1wXFx6cG9ydW1oMS5qcGciLCJVcmlTdHJpbmciOiIxOGZlMGMyYy1kZWNlLTQ5Y2MtOTk3MS1kMDJjNDUxY2IzOTg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ldXJvZm91bmQuZXVyb3BhLmV1L3B1YmxpY2F0aW9ucy9yZXBvcnQvMjAyMC9saXZpbmctd29ya2luZy1hbmQtY292aWQtMTktZmlyc3QtZmluZGluZ3MtYXByaWwtMjAyMCIsIlVyaVN0cmluZyI6Imh0dHBzOi8vd3d3LmV1cm9mb3VuZC5ldXJvcGEuZXUvcHVibGljYXRpb25zL3JlcG9ydC8yMDIwL2xpdmluZy13b3JraW5nLWFuZC1jb3ZpZC0xOS1maXJzdC1maW5kaW5ncy1hcHJpbC0yMDI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lBNQzcyNjMzNTQiLCJVcmlTdHJpbmciOiJodHRwczovL3d3dy5uY2JpLm5sbS5uaWguZ292L3BtYy9hcnRpY2xlcy9QTUM3MjYzMzU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DgtMjdUMTU6NDI6NTEiLCJNb2RpZmllZEJ5IjoiX1BoaWxpcHAgS2Vya3NpZWNrIiwiSWQiOiJmMDMwNzFiOS01NWU0LTRhZWEtOTg1YS0yZTRjZWY0NzllZWUiLCJNb2RpZmllZE9uIjoiMjAyMC0wOC0yN1QxNTo0Mjo1MS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E1ODY0IiwiVXJpU3RyaW5nIjoiaHR0cDovL3d3dy5uY2JpLm5sbS5uaWguZ292L3B1Ym1lZC8zMjUxNTg2N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3VDE1OjQyOjUxIiwiTW9kaWZpZWRCeSI6Il9QaGlsaXBwIEtlcmtzaWVjayIsIklkIjoiYWQ0ODg0YzAtNTBkMS00ZWVmLTk0YWQtN2FkNGU0ZmZiY2RhIiwiTW9kaWZpZWRPbiI6IjIwMjAtMDgtMjdUMTU6NDI6NTE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AyLzEzNDgtOTU4NS4xMjEzMiIsIlVyaVN0cmluZyI6Imh0dHBzOi8vZG9pLm9yZy8xMC4xMDAyLzEzNDgtOTU4NS4xMjEz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}</w:instrText>
          </w:r>
          <w:r w:rsidR="0038433B" w:rsidRPr="00F1521B">
            <w:rPr>
              <w:sz w:val="22"/>
              <w:szCs w:val="22"/>
            </w:rPr>
            <w:fldChar w:fldCharType="separate"/>
          </w:r>
          <w:r w:rsidR="006A7BA9">
            <w:rPr>
              <w:sz w:val="22"/>
              <w:szCs w:val="22"/>
            </w:rPr>
            <w:t>[12, 23]</w:t>
          </w:r>
          <w:r w:rsidR="0038433B" w:rsidRPr="00F1521B">
            <w:rPr>
              <w:sz w:val="22"/>
              <w:szCs w:val="22"/>
            </w:rPr>
            <w:fldChar w:fldCharType="end"/>
          </w:r>
        </w:sdtContent>
      </w:sdt>
      <w:r w:rsidR="003815FC" w:rsidRPr="00F1521B">
        <w:rPr>
          <w:sz w:val="22"/>
          <w:szCs w:val="22"/>
        </w:rPr>
        <w:t xml:space="preserve">. </w:t>
      </w:r>
    </w:p>
    <w:p w14:paraId="0AA1B4A9" w14:textId="55A0F243" w:rsidR="0046090B" w:rsidRPr="006D400A" w:rsidRDefault="00992AE9" w:rsidP="003023FD">
      <w:pPr>
        <w:spacing w:line="480" w:lineRule="auto"/>
        <w:ind w:firstLine="720"/>
        <w:rPr>
          <w:sz w:val="22"/>
          <w:szCs w:val="22"/>
        </w:rPr>
      </w:pPr>
      <w:r>
        <w:rPr>
          <w:color w:val="000000" w:themeColor="text1"/>
          <w:sz w:val="22"/>
          <w:szCs w:val="22"/>
        </w:rPr>
        <w:t>Indisputably,</w:t>
      </w:r>
      <w:r w:rsidR="004301C0" w:rsidRPr="00F1521B">
        <w:rPr>
          <w:color w:val="000000" w:themeColor="text1"/>
          <w:sz w:val="22"/>
          <w:szCs w:val="22"/>
        </w:rPr>
        <w:t xml:space="preserve"> the COVID-19 pandemic has </w:t>
      </w:r>
      <w:r w:rsidR="007F23AD" w:rsidRPr="00F1521B">
        <w:rPr>
          <w:color w:val="000000" w:themeColor="text1"/>
          <w:sz w:val="22"/>
          <w:szCs w:val="22"/>
        </w:rPr>
        <w:t xml:space="preserve">had </w:t>
      </w:r>
      <w:r w:rsidR="004301C0" w:rsidRPr="00F1521B">
        <w:rPr>
          <w:color w:val="000000" w:themeColor="text1"/>
          <w:sz w:val="22"/>
          <w:szCs w:val="22"/>
        </w:rPr>
        <w:t xml:space="preserve">a strong impact on many aspects of our lives and will continue to do so for </w:t>
      </w:r>
      <w:r w:rsidR="00B66A8F" w:rsidRPr="00F1521B">
        <w:rPr>
          <w:color w:val="000000" w:themeColor="text1"/>
          <w:sz w:val="22"/>
          <w:szCs w:val="22"/>
        </w:rPr>
        <w:t xml:space="preserve">months and </w:t>
      </w:r>
      <w:r w:rsidR="007F23AD" w:rsidRPr="00F1521B">
        <w:rPr>
          <w:color w:val="000000" w:themeColor="text1"/>
          <w:sz w:val="22"/>
          <w:szCs w:val="22"/>
        </w:rPr>
        <w:t>y</w:t>
      </w:r>
      <w:r w:rsidR="004301C0" w:rsidRPr="00F1521B">
        <w:rPr>
          <w:color w:val="000000" w:themeColor="text1"/>
          <w:sz w:val="22"/>
          <w:szCs w:val="22"/>
        </w:rPr>
        <w:t xml:space="preserve">ears to come. </w:t>
      </w:r>
      <w:r w:rsidR="008F285D" w:rsidRPr="00F1521B">
        <w:rPr>
          <w:color w:val="000000" w:themeColor="text1"/>
          <w:sz w:val="22"/>
          <w:szCs w:val="22"/>
        </w:rPr>
        <w:t>However</w:t>
      </w:r>
      <w:r w:rsidR="0046090B" w:rsidRPr="00F1521B">
        <w:rPr>
          <w:color w:val="000000" w:themeColor="text1"/>
          <w:sz w:val="22"/>
          <w:szCs w:val="22"/>
        </w:rPr>
        <w:t xml:space="preserve">, </w:t>
      </w:r>
      <w:r w:rsidR="00297840" w:rsidRPr="00F1521B">
        <w:rPr>
          <w:color w:val="000000" w:themeColor="text1"/>
          <w:sz w:val="22"/>
          <w:szCs w:val="22"/>
        </w:rPr>
        <w:t xml:space="preserve">the consequences </w:t>
      </w:r>
      <w:r w:rsidR="00102010" w:rsidRPr="00F1521B">
        <w:rPr>
          <w:color w:val="000000" w:themeColor="text1"/>
          <w:sz w:val="22"/>
          <w:szCs w:val="22"/>
        </w:rPr>
        <w:t>of</w:t>
      </w:r>
      <w:r w:rsidR="00297840" w:rsidRPr="00F1521B">
        <w:rPr>
          <w:color w:val="000000" w:themeColor="text1"/>
          <w:sz w:val="22"/>
          <w:szCs w:val="22"/>
        </w:rPr>
        <w:t xml:space="preserve"> </w:t>
      </w:r>
      <w:r w:rsidR="00904891" w:rsidRPr="00F1521B">
        <w:rPr>
          <w:color w:val="000000" w:themeColor="text1"/>
          <w:sz w:val="22"/>
          <w:szCs w:val="22"/>
        </w:rPr>
        <w:t>the crisis and</w:t>
      </w:r>
      <w:r w:rsidR="00AD1CD2" w:rsidRPr="00F1521B">
        <w:rPr>
          <w:color w:val="000000" w:themeColor="text1"/>
          <w:sz w:val="22"/>
          <w:szCs w:val="22"/>
        </w:rPr>
        <w:t xml:space="preserve"> </w:t>
      </w:r>
      <w:r>
        <w:rPr>
          <w:color w:val="000000" w:themeColor="text1"/>
          <w:sz w:val="22"/>
          <w:szCs w:val="22"/>
        </w:rPr>
        <w:t xml:space="preserve">societal reactions </w:t>
      </w:r>
      <w:r w:rsidR="00AD1CD2" w:rsidRPr="00F1521B">
        <w:rPr>
          <w:color w:val="000000" w:themeColor="text1"/>
          <w:sz w:val="22"/>
          <w:szCs w:val="22"/>
        </w:rPr>
        <w:t>to the challenges posed by</w:t>
      </w:r>
      <w:r w:rsidR="00297840" w:rsidRPr="00F1521B">
        <w:rPr>
          <w:color w:val="000000" w:themeColor="text1"/>
          <w:sz w:val="22"/>
          <w:szCs w:val="22"/>
        </w:rPr>
        <w:t xml:space="preserve"> the virus</w:t>
      </w:r>
      <w:r w:rsidR="00904891" w:rsidRPr="00F1521B">
        <w:rPr>
          <w:color w:val="000000" w:themeColor="text1"/>
          <w:sz w:val="22"/>
          <w:szCs w:val="22"/>
        </w:rPr>
        <w:t xml:space="preserve"> </w:t>
      </w:r>
      <w:r w:rsidR="00AD1CD2" w:rsidRPr="00F1521B">
        <w:rPr>
          <w:color w:val="000000" w:themeColor="text1"/>
          <w:sz w:val="22"/>
          <w:szCs w:val="22"/>
        </w:rPr>
        <w:t>are not</w:t>
      </w:r>
      <w:r w:rsidR="00904891" w:rsidRPr="00F1521B">
        <w:rPr>
          <w:color w:val="000000" w:themeColor="text1"/>
          <w:sz w:val="22"/>
          <w:szCs w:val="22"/>
        </w:rPr>
        <w:t xml:space="preserve"> </w:t>
      </w:r>
      <w:r w:rsidR="00B66A8F" w:rsidRPr="00F1521B">
        <w:rPr>
          <w:color w:val="000000" w:themeColor="text1"/>
          <w:sz w:val="22"/>
          <w:szCs w:val="22"/>
        </w:rPr>
        <w:t>deemed solely</w:t>
      </w:r>
      <w:r w:rsidR="00AD1CD2" w:rsidRPr="00F1521B">
        <w:rPr>
          <w:color w:val="000000" w:themeColor="text1"/>
          <w:sz w:val="22"/>
          <w:szCs w:val="22"/>
        </w:rPr>
        <w:t xml:space="preserve"> </w:t>
      </w:r>
      <w:r w:rsidR="00297840" w:rsidRPr="00F1521B">
        <w:rPr>
          <w:color w:val="000000" w:themeColor="text1"/>
          <w:sz w:val="22"/>
          <w:szCs w:val="22"/>
        </w:rPr>
        <w:t xml:space="preserve">negative. </w:t>
      </w:r>
      <w:r w:rsidR="000967E3" w:rsidRPr="00F1521B">
        <w:rPr>
          <w:color w:val="000000" w:themeColor="text1"/>
          <w:sz w:val="22"/>
          <w:szCs w:val="22"/>
        </w:rPr>
        <w:t xml:space="preserve">The new situation also holds opportunities for positive shifts in our work and private </w:t>
      </w:r>
      <w:r w:rsidRPr="00F1521B">
        <w:rPr>
          <w:color w:val="000000" w:themeColor="text1"/>
          <w:sz w:val="22"/>
          <w:szCs w:val="22"/>
        </w:rPr>
        <w:t>li</w:t>
      </w:r>
      <w:r>
        <w:rPr>
          <w:color w:val="000000" w:themeColor="text1"/>
          <w:sz w:val="22"/>
          <w:szCs w:val="22"/>
        </w:rPr>
        <w:t>v</w:t>
      </w:r>
      <w:r w:rsidRPr="00F1521B">
        <w:rPr>
          <w:color w:val="000000" w:themeColor="text1"/>
          <w:sz w:val="22"/>
          <w:szCs w:val="22"/>
        </w:rPr>
        <w:t>e</w:t>
      </w:r>
      <w:r>
        <w:rPr>
          <w:color w:val="000000" w:themeColor="text1"/>
          <w:sz w:val="22"/>
          <w:szCs w:val="22"/>
        </w:rPr>
        <w:t>s</w:t>
      </w:r>
      <w:r w:rsidRPr="00F1521B">
        <w:rPr>
          <w:color w:val="000000" w:themeColor="text1"/>
          <w:sz w:val="22"/>
          <w:szCs w:val="22"/>
        </w:rPr>
        <w:t xml:space="preserve"> </w:t>
      </w:r>
      <w:r w:rsidR="000967E3" w:rsidRPr="00F1521B">
        <w:rPr>
          <w:color w:val="000000" w:themeColor="text1"/>
          <w:sz w:val="22"/>
          <w:szCs w:val="22"/>
        </w:rPr>
        <w:t xml:space="preserve">that </w:t>
      </w:r>
      <w:r>
        <w:rPr>
          <w:color w:val="000000" w:themeColor="text1"/>
          <w:sz w:val="22"/>
          <w:szCs w:val="22"/>
        </w:rPr>
        <w:t xml:space="preserve">were </w:t>
      </w:r>
      <w:r w:rsidR="000967E3" w:rsidRPr="00F1521B">
        <w:rPr>
          <w:color w:val="000000" w:themeColor="text1"/>
          <w:sz w:val="22"/>
          <w:szCs w:val="22"/>
        </w:rPr>
        <w:t>impossible before the COVID-19</w:t>
      </w:r>
      <w:r w:rsidR="005C198D">
        <w:rPr>
          <w:color w:val="000000" w:themeColor="text1"/>
          <w:sz w:val="22"/>
          <w:szCs w:val="22"/>
        </w:rPr>
        <w:t xml:space="preserve"> crisis</w:t>
      </w:r>
      <w:r w:rsidR="000967E3" w:rsidRPr="00F1521B">
        <w:rPr>
          <w:sz w:val="22"/>
          <w:szCs w:val="22"/>
        </w:rPr>
        <w:t xml:space="preserve">. </w:t>
      </w:r>
      <w:r w:rsidR="005014FB">
        <w:rPr>
          <w:sz w:val="22"/>
          <w:szCs w:val="22"/>
        </w:rPr>
        <w:t xml:space="preserve">Many may see </w:t>
      </w:r>
      <w:r w:rsidR="00AD1CD2" w:rsidRPr="00F1521B">
        <w:rPr>
          <w:sz w:val="22"/>
          <w:szCs w:val="22"/>
        </w:rPr>
        <w:t>t</w:t>
      </w:r>
      <w:r w:rsidR="0094773A" w:rsidRPr="00F1521B">
        <w:rPr>
          <w:sz w:val="22"/>
          <w:szCs w:val="22"/>
        </w:rPr>
        <w:t>h</w:t>
      </w:r>
      <w:r w:rsidR="005203B8" w:rsidRPr="00F1521B">
        <w:rPr>
          <w:sz w:val="22"/>
          <w:szCs w:val="22"/>
        </w:rPr>
        <w:t>is</w:t>
      </w:r>
      <w:r w:rsidR="0094773A" w:rsidRPr="00F1521B">
        <w:rPr>
          <w:sz w:val="22"/>
          <w:szCs w:val="22"/>
        </w:rPr>
        <w:t xml:space="preserve"> </w:t>
      </w:r>
      <w:r w:rsidR="00725F82" w:rsidRPr="00F1521B">
        <w:rPr>
          <w:sz w:val="22"/>
          <w:szCs w:val="22"/>
        </w:rPr>
        <w:t>crisis</w:t>
      </w:r>
      <w:r w:rsidR="0094773A" w:rsidRPr="00F1521B">
        <w:rPr>
          <w:sz w:val="22"/>
          <w:szCs w:val="22"/>
        </w:rPr>
        <w:t xml:space="preserve"> as an opportunity to learn how to cope with profound change</w:t>
      </w:r>
      <w:r w:rsidR="00D63663" w:rsidRPr="00F1521B">
        <w:rPr>
          <w:sz w:val="22"/>
          <w:szCs w:val="22"/>
        </w:rPr>
        <w:t>s</w:t>
      </w:r>
      <w:r w:rsidR="0094773A" w:rsidRPr="00F1521B">
        <w:rPr>
          <w:sz w:val="22"/>
          <w:szCs w:val="22"/>
        </w:rPr>
        <w:t xml:space="preserve"> in everyday life and even</w:t>
      </w:r>
      <w:r w:rsidR="00AD1CD2" w:rsidRPr="00F1521B">
        <w:rPr>
          <w:sz w:val="22"/>
          <w:szCs w:val="22"/>
        </w:rPr>
        <w:t xml:space="preserve"> </w:t>
      </w:r>
      <w:r w:rsidR="0094773A" w:rsidRPr="00F1521B">
        <w:rPr>
          <w:sz w:val="22"/>
          <w:szCs w:val="22"/>
        </w:rPr>
        <w:t xml:space="preserve">to </w:t>
      </w:r>
      <w:r>
        <w:rPr>
          <w:sz w:val="22"/>
          <w:szCs w:val="22"/>
        </w:rPr>
        <w:t xml:space="preserve">adopt </w:t>
      </w:r>
      <w:r w:rsidR="0094773A" w:rsidRPr="00F1521B">
        <w:rPr>
          <w:sz w:val="22"/>
          <w:szCs w:val="22"/>
        </w:rPr>
        <w:t xml:space="preserve">new pro-active </w:t>
      </w:r>
      <w:r w:rsidRPr="00F1521B">
        <w:rPr>
          <w:sz w:val="22"/>
          <w:szCs w:val="22"/>
        </w:rPr>
        <w:t>behaviors</w:t>
      </w:r>
      <w:r w:rsidR="0094773A" w:rsidRPr="00F1521B">
        <w:rPr>
          <w:sz w:val="22"/>
          <w:szCs w:val="22"/>
        </w:rPr>
        <w:t xml:space="preserve">. </w:t>
      </w:r>
      <w:r w:rsidR="00982963" w:rsidRPr="00F1521B">
        <w:rPr>
          <w:sz w:val="22"/>
          <w:szCs w:val="22"/>
        </w:rPr>
        <w:t>For instance, s</w:t>
      </w:r>
      <w:r w:rsidR="0094773A" w:rsidRPr="00F1521B">
        <w:rPr>
          <w:sz w:val="22"/>
          <w:szCs w:val="22"/>
        </w:rPr>
        <w:t xml:space="preserve">ome </w:t>
      </w:r>
      <w:r w:rsidR="00AD1CD2" w:rsidRPr="00F1521B">
        <w:rPr>
          <w:sz w:val="22"/>
          <w:szCs w:val="22"/>
        </w:rPr>
        <w:t>employees</w:t>
      </w:r>
      <w:r w:rsidR="0094773A" w:rsidRPr="00F1521B">
        <w:rPr>
          <w:sz w:val="22"/>
          <w:szCs w:val="22"/>
        </w:rPr>
        <w:t xml:space="preserve"> may discover </w:t>
      </w:r>
      <w:r w:rsidR="00FC05DC" w:rsidRPr="00F1521B">
        <w:rPr>
          <w:sz w:val="22"/>
          <w:szCs w:val="22"/>
        </w:rPr>
        <w:t xml:space="preserve">that the </w:t>
      </w:r>
      <w:r w:rsidR="0094773A" w:rsidRPr="00F1521B">
        <w:rPr>
          <w:sz w:val="22"/>
          <w:szCs w:val="22"/>
        </w:rPr>
        <w:t>new ways of working (e.g.</w:t>
      </w:r>
      <w:r w:rsidR="005014FB">
        <w:rPr>
          <w:sz w:val="22"/>
          <w:szCs w:val="22"/>
        </w:rPr>
        <w:t>,</w:t>
      </w:r>
      <w:r w:rsidR="0094773A" w:rsidRPr="00F1521B">
        <w:rPr>
          <w:sz w:val="22"/>
          <w:szCs w:val="22"/>
        </w:rPr>
        <w:t xml:space="preserve"> </w:t>
      </w:r>
      <w:r w:rsidR="00CF1138" w:rsidRPr="00F1521B">
        <w:rPr>
          <w:sz w:val="22"/>
          <w:szCs w:val="22"/>
        </w:rPr>
        <w:t>WFH</w:t>
      </w:r>
      <w:r w:rsidR="0094773A" w:rsidRPr="00F1521B">
        <w:rPr>
          <w:sz w:val="22"/>
          <w:szCs w:val="22"/>
        </w:rPr>
        <w:t xml:space="preserve">) </w:t>
      </w:r>
      <w:r w:rsidR="005014FB">
        <w:rPr>
          <w:sz w:val="22"/>
          <w:szCs w:val="22"/>
        </w:rPr>
        <w:t xml:space="preserve">facilitate </w:t>
      </w:r>
      <w:r w:rsidR="0094773A" w:rsidRPr="00F1521B">
        <w:rPr>
          <w:sz w:val="22"/>
          <w:szCs w:val="22"/>
        </w:rPr>
        <w:t xml:space="preserve">more </w:t>
      </w:r>
      <w:r w:rsidR="005014FB" w:rsidRPr="00F1521B">
        <w:rPr>
          <w:sz w:val="22"/>
          <w:szCs w:val="22"/>
        </w:rPr>
        <w:t>productiv</w:t>
      </w:r>
      <w:r w:rsidR="005014FB">
        <w:rPr>
          <w:sz w:val="22"/>
          <w:szCs w:val="22"/>
        </w:rPr>
        <w:t>ity</w:t>
      </w:r>
      <w:r w:rsidR="005014FB" w:rsidRPr="00F1521B">
        <w:rPr>
          <w:sz w:val="22"/>
          <w:szCs w:val="22"/>
        </w:rPr>
        <w:t xml:space="preserve"> </w:t>
      </w:r>
      <w:r w:rsidR="0094773A" w:rsidRPr="00F1521B">
        <w:rPr>
          <w:sz w:val="22"/>
          <w:szCs w:val="22"/>
        </w:rPr>
        <w:t xml:space="preserve">and </w:t>
      </w:r>
      <w:r w:rsidR="005014FB">
        <w:rPr>
          <w:sz w:val="22"/>
          <w:szCs w:val="22"/>
        </w:rPr>
        <w:lastRenderedPageBreak/>
        <w:t xml:space="preserve">are more </w:t>
      </w:r>
      <w:r w:rsidR="0094773A" w:rsidRPr="00F1521B">
        <w:rPr>
          <w:sz w:val="22"/>
          <w:szCs w:val="22"/>
        </w:rPr>
        <w:t>satisfying</w:t>
      </w:r>
      <w:r w:rsidR="00270133" w:rsidRPr="00F1521B">
        <w:rPr>
          <w:sz w:val="22"/>
          <w:szCs w:val="22"/>
        </w:rPr>
        <w:t xml:space="preserve"> compared to working in </w:t>
      </w:r>
      <w:r w:rsidR="00D1293A">
        <w:rPr>
          <w:sz w:val="22"/>
          <w:szCs w:val="22"/>
        </w:rPr>
        <w:t>an</w:t>
      </w:r>
      <w:r w:rsidR="00D1293A" w:rsidRPr="00F1521B">
        <w:rPr>
          <w:sz w:val="22"/>
          <w:szCs w:val="22"/>
        </w:rPr>
        <w:t xml:space="preserve"> </w:t>
      </w:r>
      <w:r w:rsidR="00270133" w:rsidRPr="00F1521B">
        <w:rPr>
          <w:sz w:val="22"/>
          <w:szCs w:val="22"/>
        </w:rPr>
        <w:t>office</w:t>
      </w:r>
      <w:r w:rsidR="0094773A" w:rsidRPr="00F1521B">
        <w:rPr>
          <w:sz w:val="22"/>
          <w:szCs w:val="22"/>
        </w:rPr>
        <w:t xml:space="preserve"> </w:t>
      </w:r>
      <w:sdt>
        <w:sdtPr>
          <w:rPr>
            <w:sz w:val="22"/>
            <w:szCs w:val="22"/>
          </w:rPr>
          <w:alias w:val="To edit, see citavi.com/edit"/>
          <w:tag w:val="CitaviPlaceholder#09c69688-0087-4787-9db2-9aa9cea56b34"/>
          <w:id w:val="-1705713489"/>
          <w:placeholder>
            <w:docPart w:val="A7D0B26BC0B5104884178EF38DD9A1F2"/>
          </w:placeholder>
        </w:sdtPr>
        <w:sdtEndPr/>
        <w:sdtContent>
          <w:r w:rsidR="0094773A" w:rsidRPr="00F1521B">
            <w:rPr>
              <w:noProof/>
              <w:sz w:val="22"/>
              <w:szCs w:val="22"/>
            </w:rPr>
            <w:fldChar w:fldCharType="begin"/>
          </w:r>
          <w:r w:rsidR="006A7BA9">
            <w:rPr>
              <w:noProof/>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NTc3NmU0LWI4ODEtNGY0Ny1iNTg4LWUyNTFkMTM2ZmRiOSIsIlJhbmdlTGVuZ3RoIjo0LCJSZWZlcmVuY2VJZCI6IjY2ZWRhMjgwLTNmZTQtNGYxYi1iZDdhLTA0OWEyM2ZjYWF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QaGlsaXBwIFVaSFxcQXBwRGF0YVxcTG9jYWxcXFRlbXBcXGRpcWI1MmdnLmpwZyIsIlVyaVN0cmluZyI6IjY2ZWRhMjgwLTNmZTQtNGYxYi1iZDdhLTA0OWEyM2ZjYWFkN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p2Yi4yMDIwLjEwMzQ0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yMzkwNjYxIiwiVXJpU3RyaW5nIjoiaHR0cDovL3d3dy5uY2JpLm5sbS5uaWguZ292L3B1Ym1lZC8zMjM5MDY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wVDE0OjI1OjQyIiwiTW9kaWZpZWRCeSI6Il9QaGlsaXBwIEtlcmtzaWVjayIsIklkIjoiYjA1NmUzODItN2ZlZi00ZDEyLWI1MGQtMmZiZjhhZGMyMGRjIiwiTW9kaWZpZWRPbiI6IjIwMjAtMDgtMjBUMTQ6MjU6ND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3MjA1NjIxIiwiVXJpU3RyaW5nIjoiaHR0cHM6Ly93d3cubmNiaS5ubG0ubmloLmdvdi9wbWMvYXJ0aWNsZXMvUE1DNzIwNTYy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wVDE0OjI1OjQyIiwiTW9kaWZpZWRCeSI6Il9QaGlsaXBwIEtlcmtzaWVjayIsIklkIjoiYjQ2MjJkNjQtYTBjYi00NGRlLWJiMTctYTE2MjZjNGFhMTUxIiwiTW9kaWZpZWRPbiI6IjIwMjAtMDgtMjBUMTQ6MjU6NDI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E2L2ouanZiLjIwMjAuMTAzNDQyIiwiVXJpU3RyaW5nIjoiaHR0cHM6Ly9kb2kub3JnLzEwLjEwMTYvai5qdmIuMjAyMC4xMDM0ND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}</w:instrText>
          </w:r>
          <w:r w:rsidR="0094773A" w:rsidRPr="00F1521B">
            <w:rPr>
              <w:noProof/>
              <w:sz w:val="22"/>
              <w:szCs w:val="22"/>
            </w:rPr>
            <w:fldChar w:fldCharType="separate"/>
          </w:r>
          <w:r w:rsidR="006A7BA9">
            <w:rPr>
              <w:noProof/>
              <w:sz w:val="22"/>
              <w:szCs w:val="22"/>
            </w:rPr>
            <w:t>[25]</w:t>
          </w:r>
          <w:r w:rsidR="0094773A" w:rsidRPr="00F1521B">
            <w:rPr>
              <w:noProof/>
              <w:sz w:val="22"/>
              <w:szCs w:val="22"/>
            </w:rPr>
            <w:fldChar w:fldCharType="end"/>
          </w:r>
        </w:sdtContent>
      </w:sdt>
      <w:r w:rsidR="0094773A" w:rsidRPr="00F1521B">
        <w:rPr>
          <w:sz w:val="22"/>
          <w:szCs w:val="22"/>
        </w:rPr>
        <w:t xml:space="preserve">. </w:t>
      </w:r>
      <w:r w:rsidR="008F32A3" w:rsidRPr="00F1521B">
        <w:rPr>
          <w:sz w:val="22"/>
          <w:szCs w:val="22"/>
        </w:rPr>
        <w:t>Data</w:t>
      </w:r>
      <w:r w:rsidR="0094773A" w:rsidRPr="00F1521B">
        <w:rPr>
          <w:sz w:val="22"/>
          <w:szCs w:val="22"/>
        </w:rPr>
        <w:t xml:space="preserve"> </w:t>
      </w:r>
      <w:r w:rsidR="0046090B" w:rsidRPr="00F1521B">
        <w:rPr>
          <w:sz w:val="22"/>
          <w:szCs w:val="22"/>
        </w:rPr>
        <w:t xml:space="preserve">collected </w:t>
      </w:r>
      <w:r w:rsidR="00206E3B" w:rsidRPr="00F1521B">
        <w:rPr>
          <w:sz w:val="22"/>
          <w:szCs w:val="22"/>
        </w:rPr>
        <w:t xml:space="preserve">from </w:t>
      </w:r>
      <w:r w:rsidR="00AD1CD2" w:rsidRPr="00F1521B">
        <w:rPr>
          <w:sz w:val="22"/>
          <w:szCs w:val="22"/>
        </w:rPr>
        <w:t>employee</w:t>
      </w:r>
      <w:r w:rsidR="00206E3B" w:rsidRPr="00F1521B">
        <w:rPr>
          <w:sz w:val="22"/>
          <w:szCs w:val="22"/>
        </w:rPr>
        <w:t>s in</w:t>
      </w:r>
      <w:r w:rsidR="0046090B" w:rsidRPr="00F1521B">
        <w:rPr>
          <w:sz w:val="22"/>
          <w:szCs w:val="22"/>
        </w:rPr>
        <w:t xml:space="preserve"> Denmark and Germany between March and May 2020 </w:t>
      </w:r>
      <w:sdt>
        <w:sdtPr>
          <w:rPr>
            <w:sz w:val="22"/>
            <w:szCs w:val="22"/>
          </w:rPr>
          <w:alias w:val="To edit, see citavi.com/edit"/>
          <w:tag w:val="CitaviPlaceholder#8a83237a-d102-4cb6-8e88-cf250d44d64e"/>
          <w:id w:val="-265540922"/>
          <w:placeholder>
            <w:docPart w:val="69F3B386C52F6E458F0C6D68C058F860"/>
          </w:placeholder>
        </w:sdtPr>
        <w:sdtEndPr/>
        <w:sdtContent>
          <w:r w:rsidR="0046090B" w:rsidRPr="00F1521B">
            <w:rPr>
              <w:noProof/>
              <w:sz w:val="22"/>
              <w:szCs w:val="22"/>
            </w:rPr>
            <w:fldChar w:fldCharType="begin"/>
          </w:r>
          <w:r w:rsidR="006A7BA9">
            <w:rPr>
              <w:noProof/>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FBoaWxpcHAgVVpIXFxBcHBEYXRhXFxMb2NhbFxcVGVtcFxcemM1cGdsaHUuanBnIiwiVXJpU3RyaW5nIjoiMjNlZjBhZTctN2QyOS00NGNhLThjMzMtMDFlNmRkNTRhZGE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U4MS9kdHU6MDAwMDAwOD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U4MS9kdHU6MDAwMDAwODUiLCJVcmlTdHJpbmciOiJodHRwczovL2RvaS5vcmcvMTAuMTE1ODEvZHR1OjAwMDAwMD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BUMTQ6MDc6NTUiLCJNb2RpZmllZEJ5IjoiX1BoaWxpcHAgS2Vya3NpZWNrIiwiSWQiOiJhMjFlODE0YS01YTUyLTQxYzAtYTFjMy05YmEwNTk5YzZmOTAiLCJNb2RpZmllZE9uIjoiMjAyMC0wOC0yMFQxNDowNzo1N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ZvcnNrbmluZ3NkYXRhYmFzZW4uZGsvZW4vY2F0YWxvZy8yNTk1MDY5Nzk1IiwiVXJpU3RyaW5nIjoiaHR0cHM6Ly93d3cuZm9yc2tuaW5nc2RhdGFiYXNlbi5kay9lbi9jYXRhbG9nLzI1OTUwNjk3O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}</w:instrText>
          </w:r>
          <w:r w:rsidR="0046090B" w:rsidRPr="00F1521B">
            <w:rPr>
              <w:noProof/>
              <w:sz w:val="22"/>
              <w:szCs w:val="22"/>
            </w:rPr>
            <w:fldChar w:fldCharType="separate"/>
          </w:r>
          <w:r w:rsidR="006A7BA9">
            <w:rPr>
              <w:noProof/>
              <w:sz w:val="22"/>
              <w:szCs w:val="22"/>
            </w:rPr>
            <w:t>[26]</w:t>
          </w:r>
          <w:r w:rsidR="0046090B" w:rsidRPr="00F1521B">
            <w:rPr>
              <w:noProof/>
              <w:sz w:val="22"/>
              <w:szCs w:val="22"/>
            </w:rPr>
            <w:fldChar w:fldCharType="end"/>
          </w:r>
        </w:sdtContent>
      </w:sdt>
      <w:r w:rsidR="0046090B" w:rsidRPr="00F1521B">
        <w:rPr>
          <w:sz w:val="22"/>
          <w:szCs w:val="22"/>
        </w:rPr>
        <w:t xml:space="preserve"> sug</w:t>
      </w:r>
      <w:r w:rsidR="002D0957" w:rsidRPr="00F1521B">
        <w:rPr>
          <w:sz w:val="22"/>
          <w:szCs w:val="22"/>
        </w:rPr>
        <w:t>g</w:t>
      </w:r>
      <w:r w:rsidR="0046090B" w:rsidRPr="00F1521B">
        <w:rPr>
          <w:sz w:val="22"/>
          <w:szCs w:val="22"/>
        </w:rPr>
        <w:t xml:space="preserve">est that 71% of respondents felt </w:t>
      </w:r>
      <w:r w:rsidR="00D1293A">
        <w:rPr>
          <w:sz w:val="22"/>
          <w:szCs w:val="22"/>
        </w:rPr>
        <w:t xml:space="preserve">informed and </w:t>
      </w:r>
      <w:r w:rsidR="0046090B" w:rsidRPr="00F1521B">
        <w:rPr>
          <w:sz w:val="22"/>
          <w:szCs w:val="22"/>
        </w:rPr>
        <w:t xml:space="preserve">well prepared for the changing work situation and </w:t>
      </w:r>
      <w:r w:rsidR="00CF1138" w:rsidRPr="00F1521B">
        <w:rPr>
          <w:sz w:val="22"/>
          <w:szCs w:val="22"/>
        </w:rPr>
        <w:t>WFH</w:t>
      </w:r>
      <w:r w:rsidR="0046090B" w:rsidRPr="00F1521B">
        <w:rPr>
          <w:sz w:val="22"/>
          <w:szCs w:val="22"/>
        </w:rPr>
        <w:t xml:space="preserve">. </w:t>
      </w:r>
      <w:r w:rsidR="00AD1CD2" w:rsidRPr="00F1521B">
        <w:rPr>
          <w:sz w:val="22"/>
          <w:szCs w:val="22"/>
        </w:rPr>
        <w:t>P</w:t>
      </w:r>
      <w:r w:rsidR="00956C03" w:rsidRPr="00F1521B">
        <w:rPr>
          <w:sz w:val="22"/>
          <w:szCs w:val="22"/>
        </w:rPr>
        <w:t>articipants also reported several</w:t>
      </w:r>
      <w:r w:rsidR="0046090B" w:rsidRPr="00F1521B">
        <w:rPr>
          <w:sz w:val="22"/>
          <w:szCs w:val="22"/>
        </w:rPr>
        <w:t xml:space="preserve"> advantages of working from home</w:t>
      </w:r>
      <w:r w:rsidR="00956C03" w:rsidRPr="00F1521B">
        <w:rPr>
          <w:sz w:val="22"/>
          <w:szCs w:val="22"/>
        </w:rPr>
        <w:t xml:space="preserve">, </w:t>
      </w:r>
      <w:r w:rsidR="00FC05DC" w:rsidRPr="00F1521B">
        <w:rPr>
          <w:sz w:val="22"/>
          <w:szCs w:val="22"/>
        </w:rPr>
        <w:t>such as</w:t>
      </w:r>
      <w:r w:rsidR="00270133" w:rsidRPr="00F1521B">
        <w:rPr>
          <w:sz w:val="22"/>
          <w:szCs w:val="22"/>
        </w:rPr>
        <w:t xml:space="preserve"> </w:t>
      </w:r>
      <w:r w:rsidR="00BF74A1" w:rsidRPr="00F1521B">
        <w:rPr>
          <w:sz w:val="22"/>
          <w:szCs w:val="22"/>
        </w:rPr>
        <w:t>perceived</w:t>
      </w:r>
      <w:r w:rsidR="0046090B" w:rsidRPr="00F1521B">
        <w:rPr>
          <w:sz w:val="22"/>
          <w:szCs w:val="22"/>
        </w:rPr>
        <w:t xml:space="preserve"> control over the </w:t>
      </w:r>
      <w:r w:rsidR="005014FB">
        <w:rPr>
          <w:sz w:val="22"/>
          <w:szCs w:val="22"/>
        </w:rPr>
        <w:t>work</w:t>
      </w:r>
      <w:r w:rsidR="0046090B" w:rsidRPr="00F1521B">
        <w:rPr>
          <w:sz w:val="22"/>
          <w:szCs w:val="22"/>
        </w:rPr>
        <w:t>day</w:t>
      </w:r>
      <w:r w:rsidR="00FC05DC" w:rsidRPr="00F1521B">
        <w:rPr>
          <w:sz w:val="22"/>
          <w:szCs w:val="22"/>
        </w:rPr>
        <w:t xml:space="preserve">, </w:t>
      </w:r>
      <w:r w:rsidR="0046090B" w:rsidRPr="00F1521B">
        <w:rPr>
          <w:sz w:val="22"/>
          <w:szCs w:val="22"/>
        </w:rPr>
        <w:t>work</w:t>
      </w:r>
      <w:r w:rsidR="00956C03" w:rsidRPr="00F1521B">
        <w:rPr>
          <w:sz w:val="22"/>
          <w:szCs w:val="22"/>
        </w:rPr>
        <w:t>ing</w:t>
      </w:r>
      <w:r w:rsidR="0046090B" w:rsidRPr="00F1521B">
        <w:rPr>
          <w:sz w:val="22"/>
          <w:szCs w:val="22"/>
        </w:rPr>
        <w:t xml:space="preserve"> more efficien</w:t>
      </w:r>
      <w:r w:rsidR="00956C03" w:rsidRPr="00F1521B">
        <w:rPr>
          <w:sz w:val="22"/>
          <w:szCs w:val="22"/>
        </w:rPr>
        <w:t>tly</w:t>
      </w:r>
      <w:r w:rsidR="0046090B" w:rsidRPr="00F1521B">
        <w:rPr>
          <w:sz w:val="22"/>
          <w:szCs w:val="22"/>
        </w:rPr>
        <w:t xml:space="preserve">, </w:t>
      </w:r>
      <w:r w:rsidR="00982963" w:rsidRPr="00F1521B">
        <w:rPr>
          <w:sz w:val="22"/>
          <w:szCs w:val="22"/>
        </w:rPr>
        <w:t xml:space="preserve">or </w:t>
      </w:r>
      <w:r w:rsidR="005014FB">
        <w:rPr>
          <w:sz w:val="22"/>
          <w:szCs w:val="22"/>
        </w:rPr>
        <w:t>saving</w:t>
      </w:r>
      <w:r w:rsidR="00736F7B" w:rsidRPr="00F1521B">
        <w:rPr>
          <w:sz w:val="22"/>
          <w:szCs w:val="22"/>
        </w:rPr>
        <w:t xml:space="preserve"> </w:t>
      </w:r>
      <w:r w:rsidR="00956C03" w:rsidRPr="00F1521B">
        <w:rPr>
          <w:sz w:val="22"/>
          <w:szCs w:val="22"/>
        </w:rPr>
        <w:t>time</w:t>
      </w:r>
      <w:r w:rsidR="005014FB">
        <w:rPr>
          <w:sz w:val="22"/>
          <w:szCs w:val="22"/>
        </w:rPr>
        <w:t xml:space="preserve"> previously spent</w:t>
      </w:r>
      <w:r w:rsidR="00956C03" w:rsidRPr="00F1521B">
        <w:rPr>
          <w:sz w:val="22"/>
          <w:szCs w:val="22"/>
        </w:rPr>
        <w:t xml:space="preserve"> </w:t>
      </w:r>
      <w:r w:rsidR="00736F7B" w:rsidRPr="00F1521B">
        <w:rPr>
          <w:sz w:val="22"/>
          <w:szCs w:val="22"/>
        </w:rPr>
        <w:t>commuting</w:t>
      </w:r>
      <w:r w:rsidR="0046090B" w:rsidRPr="00F1521B">
        <w:rPr>
          <w:sz w:val="22"/>
          <w:szCs w:val="22"/>
        </w:rPr>
        <w:t xml:space="preserve">. </w:t>
      </w:r>
      <w:r w:rsidR="00110982" w:rsidRPr="00F1521B">
        <w:rPr>
          <w:sz w:val="22"/>
          <w:szCs w:val="22"/>
        </w:rPr>
        <w:t>In contrast</w:t>
      </w:r>
      <w:r w:rsidR="00FC05DC" w:rsidRPr="00F1521B">
        <w:rPr>
          <w:sz w:val="22"/>
          <w:szCs w:val="22"/>
        </w:rPr>
        <w:t xml:space="preserve">, </w:t>
      </w:r>
      <w:r w:rsidR="00982963" w:rsidRPr="00F1521B">
        <w:rPr>
          <w:sz w:val="22"/>
          <w:szCs w:val="22"/>
        </w:rPr>
        <w:t>some</w:t>
      </w:r>
      <w:r w:rsidR="0046090B" w:rsidRPr="00F1521B">
        <w:rPr>
          <w:sz w:val="22"/>
          <w:szCs w:val="22"/>
        </w:rPr>
        <w:t xml:space="preserve"> </w:t>
      </w:r>
      <w:r w:rsidR="00D1293A">
        <w:rPr>
          <w:sz w:val="22"/>
          <w:szCs w:val="22"/>
        </w:rPr>
        <w:t xml:space="preserve">reported </w:t>
      </w:r>
      <w:r w:rsidR="0046090B" w:rsidRPr="00F1521B">
        <w:rPr>
          <w:sz w:val="22"/>
          <w:szCs w:val="22"/>
        </w:rPr>
        <w:t>disadvantages</w:t>
      </w:r>
      <w:r w:rsidR="00736F7B" w:rsidRPr="00F1521B">
        <w:rPr>
          <w:sz w:val="22"/>
          <w:szCs w:val="22"/>
        </w:rPr>
        <w:t xml:space="preserve"> </w:t>
      </w:r>
      <w:r w:rsidR="00DA3862" w:rsidRPr="00F1521B">
        <w:rPr>
          <w:sz w:val="22"/>
          <w:szCs w:val="22"/>
        </w:rPr>
        <w:t xml:space="preserve">of WFH </w:t>
      </w:r>
      <w:r w:rsidR="00FC05DC" w:rsidRPr="00F1521B">
        <w:rPr>
          <w:sz w:val="22"/>
          <w:szCs w:val="22"/>
        </w:rPr>
        <w:t>included</w:t>
      </w:r>
      <w:r w:rsidR="0046090B" w:rsidRPr="00F1521B">
        <w:rPr>
          <w:sz w:val="22"/>
          <w:szCs w:val="22"/>
        </w:rPr>
        <w:t xml:space="preserve"> social isolation, loss of the value of work, and </w:t>
      </w:r>
      <w:r w:rsidR="00FC05DC" w:rsidRPr="00F1521B">
        <w:rPr>
          <w:sz w:val="22"/>
          <w:szCs w:val="22"/>
        </w:rPr>
        <w:t xml:space="preserve">a </w:t>
      </w:r>
      <w:r w:rsidR="0046090B" w:rsidRPr="00F1521B">
        <w:rPr>
          <w:sz w:val="22"/>
          <w:szCs w:val="22"/>
        </w:rPr>
        <w:t xml:space="preserve">lack of important work equipment. </w:t>
      </w:r>
      <w:r w:rsidR="00402DA2" w:rsidRPr="00F1521B">
        <w:rPr>
          <w:sz w:val="22"/>
          <w:szCs w:val="22"/>
        </w:rPr>
        <w:t xml:space="preserve">Nonetheless, </w:t>
      </w:r>
      <w:r w:rsidR="0046090B" w:rsidRPr="00F1521B">
        <w:rPr>
          <w:sz w:val="22"/>
          <w:szCs w:val="22"/>
        </w:rPr>
        <w:t xml:space="preserve">respondents reported </w:t>
      </w:r>
      <w:r w:rsidR="00402DA2" w:rsidRPr="00F1521B">
        <w:rPr>
          <w:sz w:val="22"/>
          <w:szCs w:val="22"/>
        </w:rPr>
        <w:t xml:space="preserve">overall </w:t>
      </w:r>
      <w:r w:rsidR="0046090B" w:rsidRPr="00F1521B">
        <w:rPr>
          <w:sz w:val="22"/>
          <w:szCs w:val="22"/>
        </w:rPr>
        <w:t xml:space="preserve">relatively more positive experiences </w:t>
      </w:r>
      <w:r w:rsidR="005014FB">
        <w:rPr>
          <w:sz w:val="22"/>
          <w:szCs w:val="22"/>
        </w:rPr>
        <w:t>of</w:t>
      </w:r>
      <w:r w:rsidR="005014FB" w:rsidRPr="00F1521B">
        <w:rPr>
          <w:sz w:val="22"/>
          <w:szCs w:val="22"/>
        </w:rPr>
        <w:t xml:space="preserve"> </w:t>
      </w:r>
      <w:r w:rsidR="008F285D" w:rsidRPr="00F1521B">
        <w:rPr>
          <w:sz w:val="22"/>
          <w:szCs w:val="22"/>
        </w:rPr>
        <w:t>WFH</w:t>
      </w:r>
      <w:r w:rsidR="00402DA2" w:rsidRPr="00F1521B">
        <w:rPr>
          <w:sz w:val="22"/>
          <w:szCs w:val="22"/>
        </w:rPr>
        <w:t xml:space="preserve"> than negative</w:t>
      </w:r>
      <w:r w:rsidR="00270133" w:rsidRPr="00F1521B">
        <w:rPr>
          <w:sz w:val="22"/>
          <w:szCs w:val="22"/>
        </w:rPr>
        <w:t xml:space="preserve"> ones</w:t>
      </w:r>
      <w:r w:rsidR="0046090B" w:rsidRPr="00F1521B">
        <w:rPr>
          <w:sz w:val="22"/>
          <w:szCs w:val="22"/>
        </w:rPr>
        <w:t xml:space="preserve">. </w:t>
      </w:r>
      <w:r w:rsidR="00956C03" w:rsidRPr="00F1521B">
        <w:rPr>
          <w:color w:val="000000" w:themeColor="text1"/>
          <w:sz w:val="22"/>
          <w:szCs w:val="22"/>
        </w:rPr>
        <w:t xml:space="preserve">Thus, we </w:t>
      </w:r>
      <w:r w:rsidR="00270133" w:rsidRPr="00F1521B">
        <w:rPr>
          <w:color w:val="000000" w:themeColor="text1"/>
          <w:sz w:val="22"/>
          <w:szCs w:val="22"/>
        </w:rPr>
        <w:t xml:space="preserve">argue </w:t>
      </w:r>
      <w:r w:rsidR="00956C03" w:rsidRPr="00F1521B">
        <w:rPr>
          <w:color w:val="000000" w:themeColor="text1"/>
          <w:sz w:val="22"/>
          <w:szCs w:val="22"/>
        </w:rPr>
        <w:t xml:space="preserve">that more balanced studies are needed that examine both </w:t>
      </w:r>
      <w:r w:rsidR="000967E3" w:rsidRPr="00F1521B">
        <w:rPr>
          <w:color w:val="000000" w:themeColor="text1"/>
          <w:sz w:val="22"/>
          <w:szCs w:val="22"/>
        </w:rPr>
        <w:t xml:space="preserve">the </w:t>
      </w:r>
      <w:r w:rsidR="00956C03" w:rsidRPr="00F1521B">
        <w:rPr>
          <w:color w:val="000000" w:themeColor="text1"/>
          <w:sz w:val="22"/>
          <w:szCs w:val="22"/>
        </w:rPr>
        <w:t xml:space="preserve">negative and positive impact of the COVID-19 crisis </w:t>
      </w:r>
      <w:r w:rsidR="00725F82" w:rsidRPr="00F1521B">
        <w:rPr>
          <w:color w:val="000000" w:themeColor="text1"/>
          <w:sz w:val="22"/>
          <w:szCs w:val="22"/>
        </w:rPr>
        <w:t xml:space="preserve">on peoples’ </w:t>
      </w:r>
      <w:r w:rsidR="005014FB" w:rsidRPr="00F1521B">
        <w:rPr>
          <w:color w:val="000000" w:themeColor="text1"/>
          <w:sz w:val="22"/>
          <w:szCs w:val="22"/>
        </w:rPr>
        <w:t>li</w:t>
      </w:r>
      <w:r w:rsidR="005014FB">
        <w:rPr>
          <w:color w:val="000000" w:themeColor="text1"/>
          <w:sz w:val="22"/>
          <w:szCs w:val="22"/>
        </w:rPr>
        <w:t>v</w:t>
      </w:r>
      <w:r w:rsidR="005014FB" w:rsidRPr="00F1521B">
        <w:rPr>
          <w:color w:val="000000" w:themeColor="text1"/>
          <w:sz w:val="22"/>
          <w:szCs w:val="22"/>
        </w:rPr>
        <w:t>e</w:t>
      </w:r>
      <w:r w:rsidR="005014FB">
        <w:rPr>
          <w:color w:val="000000" w:themeColor="text1"/>
          <w:sz w:val="22"/>
          <w:szCs w:val="22"/>
        </w:rPr>
        <w:t>s</w:t>
      </w:r>
      <w:r w:rsidR="008F2107" w:rsidRPr="00F1521B">
        <w:rPr>
          <w:color w:val="000000" w:themeColor="text1"/>
          <w:sz w:val="22"/>
          <w:szCs w:val="22"/>
        </w:rPr>
        <w:t>,</w:t>
      </w:r>
      <w:r w:rsidR="0058391F" w:rsidRPr="00F1521B">
        <w:rPr>
          <w:color w:val="000000" w:themeColor="text1"/>
          <w:sz w:val="22"/>
          <w:szCs w:val="22"/>
        </w:rPr>
        <w:t xml:space="preserve"> health</w:t>
      </w:r>
      <w:r w:rsidR="008F32A3" w:rsidRPr="00F1521B">
        <w:rPr>
          <w:color w:val="000000" w:themeColor="text1"/>
          <w:sz w:val="22"/>
          <w:szCs w:val="22"/>
        </w:rPr>
        <w:t>,</w:t>
      </w:r>
      <w:r w:rsidR="00270133" w:rsidRPr="00F1521B">
        <w:rPr>
          <w:color w:val="000000" w:themeColor="text1"/>
          <w:sz w:val="22"/>
          <w:szCs w:val="22"/>
        </w:rPr>
        <w:t xml:space="preserve"> and well</w:t>
      </w:r>
      <w:r w:rsidR="005014FB">
        <w:rPr>
          <w:color w:val="000000" w:themeColor="text1"/>
          <w:sz w:val="22"/>
          <w:szCs w:val="22"/>
        </w:rPr>
        <w:t>-</w:t>
      </w:r>
      <w:r w:rsidR="00270133" w:rsidRPr="00F1521B">
        <w:rPr>
          <w:color w:val="000000" w:themeColor="text1"/>
          <w:sz w:val="22"/>
          <w:szCs w:val="22"/>
        </w:rPr>
        <w:t>being</w:t>
      </w:r>
      <w:r w:rsidR="005203B8" w:rsidRPr="00F1521B">
        <w:rPr>
          <w:color w:val="000000" w:themeColor="text1"/>
          <w:sz w:val="22"/>
          <w:szCs w:val="22"/>
        </w:rPr>
        <w:t>, considering differential effects in diverse</w:t>
      </w:r>
      <w:r w:rsidR="007E21BF" w:rsidRPr="007E21BF">
        <w:rPr>
          <w:color w:val="000000" w:themeColor="text1"/>
          <w:sz w:val="22"/>
          <w:szCs w:val="22"/>
        </w:rPr>
        <w:t xml:space="preserve"> </w:t>
      </w:r>
      <w:r w:rsidR="007E21BF">
        <w:rPr>
          <w:color w:val="000000" w:themeColor="text1"/>
          <w:sz w:val="22"/>
          <w:szCs w:val="22"/>
        </w:rPr>
        <w:t>sub</w:t>
      </w:r>
      <w:r w:rsidR="007E21BF" w:rsidRPr="00F1521B">
        <w:rPr>
          <w:color w:val="000000" w:themeColor="text1"/>
          <w:sz w:val="22"/>
          <w:szCs w:val="22"/>
        </w:rPr>
        <w:t>groups</w:t>
      </w:r>
      <w:r w:rsidR="00956C03" w:rsidRPr="00F1521B">
        <w:rPr>
          <w:color w:val="000000" w:themeColor="text1"/>
          <w:sz w:val="22"/>
          <w:szCs w:val="22"/>
        </w:rPr>
        <w:t xml:space="preserve">. Such studies </w:t>
      </w:r>
      <w:r w:rsidR="0082401E" w:rsidRPr="00F1521B">
        <w:rPr>
          <w:color w:val="000000" w:themeColor="text1"/>
          <w:sz w:val="22"/>
          <w:szCs w:val="22"/>
        </w:rPr>
        <w:t>have the potential</w:t>
      </w:r>
      <w:r w:rsidR="00A77CB5" w:rsidRPr="00F1521B">
        <w:rPr>
          <w:color w:val="000000" w:themeColor="text1"/>
          <w:sz w:val="22"/>
          <w:szCs w:val="22"/>
        </w:rPr>
        <w:t xml:space="preserve"> to </w:t>
      </w:r>
      <w:r w:rsidR="008F32A3" w:rsidRPr="00F1521B">
        <w:rPr>
          <w:color w:val="000000" w:themeColor="text1"/>
          <w:sz w:val="22"/>
          <w:szCs w:val="22"/>
        </w:rPr>
        <w:t>conclude</w:t>
      </w:r>
      <w:r w:rsidR="00A77CB5" w:rsidRPr="00F1521B">
        <w:rPr>
          <w:color w:val="000000" w:themeColor="text1"/>
          <w:sz w:val="22"/>
          <w:szCs w:val="22"/>
        </w:rPr>
        <w:t xml:space="preserve"> how</w:t>
      </w:r>
      <w:r w:rsidR="00956C03" w:rsidRPr="00F1521B">
        <w:rPr>
          <w:color w:val="000000" w:themeColor="text1"/>
          <w:sz w:val="22"/>
          <w:szCs w:val="22"/>
        </w:rPr>
        <w:t xml:space="preserve"> to </w:t>
      </w:r>
      <w:r w:rsidR="0082401E" w:rsidRPr="00F1521B">
        <w:rPr>
          <w:color w:val="000000" w:themeColor="text1"/>
          <w:sz w:val="22"/>
          <w:szCs w:val="22"/>
        </w:rPr>
        <w:t xml:space="preserve">diminish the </w:t>
      </w:r>
      <w:r w:rsidR="00956C03" w:rsidRPr="00F1521B">
        <w:rPr>
          <w:color w:val="000000" w:themeColor="text1"/>
          <w:sz w:val="22"/>
          <w:szCs w:val="22"/>
        </w:rPr>
        <w:t xml:space="preserve">negative and </w:t>
      </w:r>
      <w:r w:rsidR="00270133" w:rsidRPr="00F1521B">
        <w:rPr>
          <w:color w:val="000000" w:themeColor="text1"/>
          <w:sz w:val="22"/>
          <w:szCs w:val="22"/>
        </w:rPr>
        <w:t xml:space="preserve">enhance </w:t>
      </w:r>
      <w:r w:rsidR="00D8305C" w:rsidRPr="00F1521B">
        <w:rPr>
          <w:color w:val="000000" w:themeColor="text1"/>
          <w:sz w:val="22"/>
          <w:szCs w:val="22"/>
        </w:rPr>
        <w:t xml:space="preserve">the </w:t>
      </w:r>
      <w:r w:rsidR="00956C03" w:rsidRPr="00F1521B">
        <w:rPr>
          <w:color w:val="000000" w:themeColor="text1"/>
          <w:sz w:val="22"/>
          <w:szCs w:val="22"/>
        </w:rPr>
        <w:t xml:space="preserve">positive </w:t>
      </w:r>
      <w:r w:rsidR="00E00560" w:rsidRPr="00F1521B">
        <w:rPr>
          <w:color w:val="000000" w:themeColor="text1"/>
          <w:sz w:val="22"/>
          <w:szCs w:val="22"/>
        </w:rPr>
        <w:t>outcomes</w:t>
      </w:r>
      <w:r w:rsidR="00956C03" w:rsidRPr="00F1521B">
        <w:rPr>
          <w:color w:val="000000" w:themeColor="text1"/>
          <w:sz w:val="22"/>
          <w:szCs w:val="22"/>
        </w:rPr>
        <w:t xml:space="preserve"> of </w:t>
      </w:r>
      <w:r w:rsidR="0028657E" w:rsidRPr="00F1521B">
        <w:rPr>
          <w:color w:val="000000" w:themeColor="text1"/>
          <w:sz w:val="22"/>
          <w:szCs w:val="22"/>
        </w:rPr>
        <w:t xml:space="preserve">the current and </w:t>
      </w:r>
      <w:r w:rsidR="00956C03" w:rsidRPr="00F1521B">
        <w:rPr>
          <w:color w:val="000000" w:themeColor="text1"/>
          <w:sz w:val="22"/>
          <w:szCs w:val="22"/>
        </w:rPr>
        <w:t>future pandemic</w:t>
      </w:r>
      <w:r w:rsidR="008F2107" w:rsidRPr="00F1521B">
        <w:rPr>
          <w:color w:val="000000" w:themeColor="text1"/>
          <w:sz w:val="22"/>
          <w:szCs w:val="22"/>
        </w:rPr>
        <w:t>-</w:t>
      </w:r>
      <w:r w:rsidR="00956C03" w:rsidRPr="00F1521B">
        <w:rPr>
          <w:color w:val="000000" w:themeColor="text1"/>
          <w:sz w:val="22"/>
          <w:szCs w:val="22"/>
        </w:rPr>
        <w:t xml:space="preserve">related </w:t>
      </w:r>
      <w:r w:rsidR="005014FB" w:rsidRPr="00F1521B">
        <w:rPr>
          <w:color w:val="000000" w:themeColor="text1"/>
          <w:sz w:val="22"/>
          <w:szCs w:val="22"/>
        </w:rPr>
        <w:t>cris</w:t>
      </w:r>
      <w:r w:rsidR="005014FB">
        <w:rPr>
          <w:color w:val="000000" w:themeColor="text1"/>
          <w:sz w:val="22"/>
          <w:szCs w:val="22"/>
        </w:rPr>
        <w:t>e</w:t>
      </w:r>
      <w:r w:rsidR="005014FB" w:rsidRPr="00F1521B">
        <w:rPr>
          <w:color w:val="000000" w:themeColor="text1"/>
          <w:sz w:val="22"/>
          <w:szCs w:val="22"/>
        </w:rPr>
        <w:t xml:space="preserve">s </w:t>
      </w:r>
      <w:r w:rsidR="00956C03" w:rsidRPr="00F1521B">
        <w:rPr>
          <w:color w:val="000000" w:themeColor="text1"/>
          <w:sz w:val="22"/>
          <w:szCs w:val="22"/>
        </w:rPr>
        <w:t>in the working population.</w:t>
      </w:r>
    </w:p>
    <w:p w14:paraId="1C68845C" w14:textId="77777777" w:rsidR="00C37CF5" w:rsidRPr="00F1521B" w:rsidRDefault="00C37CF5" w:rsidP="00C41CD7">
      <w:pPr>
        <w:spacing w:line="480" w:lineRule="auto"/>
        <w:ind w:firstLine="720"/>
        <w:rPr>
          <w:color w:val="FF0000"/>
          <w:sz w:val="22"/>
          <w:szCs w:val="22"/>
        </w:rPr>
      </w:pPr>
    </w:p>
    <w:p w14:paraId="2C5D3ED8" w14:textId="01D9CC36" w:rsidR="0055720F" w:rsidRPr="00F1521B" w:rsidRDefault="007D4FD1" w:rsidP="00C41CD7">
      <w:pPr>
        <w:spacing w:line="480" w:lineRule="auto"/>
        <w:rPr>
          <w:b/>
          <w:sz w:val="22"/>
          <w:szCs w:val="22"/>
        </w:rPr>
      </w:pPr>
      <w:r w:rsidRPr="00F1521B">
        <w:rPr>
          <w:b/>
          <w:sz w:val="22"/>
          <w:szCs w:val="22"/>
        </w:rPr>
        <w:t>Aim and objectives</w:t>
      </w:r>
    </w:p>
    <w:p w14:paraId="38B3E698" w14:textId="5B79D2A5" w:rsidR="00725F82" w:rsidRPr="00F1521B" w:rsidRDefault="00A77CB5" w:rsidP="00C41CD7">
      <w:pPr>
        <w:spacing w:line="480" w:lineRule="auto"/>
        <w:ind w:firstLine="720"/>
        <w:rPr>
          <w:bCs/>
          <w:color w:val="000000" w:themeColor="text1"/>
          <w:sz w:val="22"/>
          <w:szCs w:val="22"/>
        </w:rPr>
      </w:pPr>
      <w:r w:rsidRPr="00F1521B">
        <w:rPr>
          <w:color w:val="000000" w:themeColor="text1"/>
          <w:sz w:val="22"/>
          <w:szCs w:val="22"/>
        </w:rPr>
        <w:t xml:space="preserve">The overall aim of the present study was to examine </w:t>
      </w:r>
      <w:r w:rsidR="00321DC9" w:rsidRPr="00F1521B">
        <w:rPr>
          <w:color w:val="000000" w:themeColor="text1"/>
          <w:sz w:val="22"/>
          <w:szCs w:val="22"/>
        </w:rPr>
        <w:t>the actual and</w:t>
      </w:r>
      <w:r w:rsidRPr="00F1521B">
        <w:rPr>
          <w:color w:val="000000" w:themeColor="text1"/>
          <w:sz w:val="22"/>
          <w:szCs w:val="22"/>
        </w:rPr>
        <w:t xml:space="preserve"> perceived </w:t>
      </w:r>
      <w:r w:rsidR="00441EFB" w:rsidRPr="00F1521B">
        <w:rPr>
          <w:color w:val="000000" w:themeColor="text1"/>
          <w:sz w:val="22"/>
          <w:szCs w:val="22"/>
        </w:rPr>
        <w:t xml:space="preserve">overall </w:t>
      </w:r>
      <w:r w:rsidRPr="00F1521B">
        <w:rPr>
          <w:color w:val="000000" w:themeColor="text1"/>
          <w:sz w:val="22"/>
          <w:szCs w:val="22"/>
        </w:rPr>
        <w:t xml:space="preserve">impact of the COVID-19 crisis on </w:t>
      </w:r>
      <w:r w:rsidR="00270133" w:rsidRPr="00F1521B">
        <w:rPr>
          <w:color w:val="000000" w:themeColor="text1"/>
          <w:sz w:val="22"/>
          <w:szCs w:val="22"/>
        </w:rPr>
        <w:t xml:space="preserve">employees’ </w:t>
      </w:r>
      <w:r w:rsidRPr="00F1521B">
        <w:rPr>
          <w:color w:val="000000" w:themeColor="text1"/>
          <w:sz w:val="22"/>
          <w:szCs w:val="22"/>
        </w:rPr>
        <w:t xml:space="preserve">work and private life, along with </w:t>
      </w:r>
      <w:r w:rsidR="00CB5874">
        <w:rPr>
          <w:color w:val="000000" w:themeColor="text1"/>
          <w:sz w:val="22"/>
          <w:szCs w:val="22"/>
        </w:rPr>
        <w:t>its</w:t>
      </w:r>
      <w:r w:rsidR="00D1293A">
        <w:rPr>
          <w:color w:val="000000" w:themeColor="text1"/>
          <w:sz w:val="22"/>
          <w:szCs w:val="22"/>
        </w:rPr>
        <w:t xml:space="preserve"> </w:t>
      </w:r>
      <w:r w:rsidRPr="00F1521B">
        <w:rPr>
          <w:color w:val="000000" w:themeColor="text1"/>
          <w:sz w:val="22"/>
          <w:szCs w:val="22"/>
        </w:rPr>
        <w:t>consequences for mental well-being (MWB) and self-rated health (SRH) in the German and Swiss working</w:t>
      </w:r>
      <w:r w:rsidR="009366F2" w:rsidRPr="009366F2">
        <w:rPr>
          <w:color w:val="000000" w:themeColor="text1"/>
          <w:sz w:val="22"/>
          <w:szCs w:val="22"/>
        </w:rPr>
        <w:t xml:space="preserve"> </w:t>
      </w:r>
      <w:r w:rsidR="009366F2" w:rsidRPr="00F1521B">
        <w:rPr>
          <w:color w:val="000000" w:themeColor="text1"/>
          <w:sz w:val="22"/>
          <w:szCs w:val="22"/>
        </w:rPr>
        <w:t>population</w:t>
      </w:r>
      <w:r w:rsidR="009366F2">
        <w:rPr>
          <w:color w:val="000000" w:themeColor="text1"/>
          <w:sz w:val="22"/>
          <w:szCs w:val="22"/>
        </w:rPr>
        <w:t>s</w:t>
      </w:r>
      <w:r w:rsidRPr="00F1521B">
        <w:rPr>
          <w:color w:val="000000" w:themeColor="text1"/>
          <w:sz w:val="22"/>
          <w:szCs w:val="22"/>
        </w:rPr>
        <w:t xml:space="preserve">. </w:t>
      </w:r>
      <w:r w:rsidR="000F67AD" w:rsidRPr="00F1521B">
        <w:rPr>
          <w:bCs/>
          <w:color w:val="000000" w:themeColor="text1"/>
          <w:sz w:val="22"/>
          <w:szCs w:val="22"/>
        </w:rPr>
        <w:t>Specifically, we pursued the following objectives:</w:t>
      </w:r>
    </w:p>
    <w:p w14:paraId="287C830E" w14:textId="20BE5703" w:rsidR="00725F82" w:rsidRPr="00F1521B" w:rsidRDefault="000F67AD" w:rsidP="00C41CD7">
      <w:pPr>
        <w:spacing w:line="480" w:lineRule="auto"/>
        <w:ind w:firstLine="720"/>
        <w:rPr>
          <w:bCs/>
          <w:color w:val="000000" w:themeColor="text1"/>
          <w:sz w:val="22"/>
          <w:szCs w:val="22"/>
        </w:rPr>
      </w:pPr>
      <w:r w:rsidRPr="00F1521B">
        <w:rPr>
          <w:bCs/>
          <w:color w:val="000000" w:themeColor="text1"/>
          <w:sz w:val="22"/>
          <w:szCs w:val="22"/>
        </w:rPr>
        <w:t xml:space="preserve">1. </w:t>
      </w:r>
      <w:r w:rsidR="009B1E26" w:rsidRPr="00F1521B">
        <w:rPr>
          <w:bCs/>
          <w:color w:val="000000" w:themeColor="text1"/>
          <w:sz w:val="22"/>
          <w:szCs w:val="22"/>
        </w:rPr>
        <w:t xml:space="preserve">To </w:t>
      </w:r>
      <w:r w:rsidR="009E3B60" w:rsidRPr="00F1521B">
        <w:rPr>
          <w:bCs/>
          <w:color w:val="000000" w:themeColor="text1"/>
          <w:sz w:val="22"/>
          <w:szCs w:val="22"/>
        </w:rPr>
        <w:t>investigate</w:t>
      </w:r>
      <w:r w:rsidRPr="00F1521B">
        <w:rPr>
          <w:color w:val="000000" w:themeColor="text1"/>
          <w:sz w:val="22"/>
          <w:szCs w:val="22"/>
        </w:rPr>
        <w:t xml:space="preserve"> the perceived positive and negative </w:t>
      </w:r>
      <w:r w:rsidR="00CB5874">
        <w:rPr>
          <w:color w:val="000000" w:themeColor="text1"/>
          <w:sz w:val="22"/>
          <w:szCs w:val="22"/>
        </w:rPr>
        <w:t xml:space="preserve">impact </w:t>
      </w:r>
      <w:r w:rsidRPr="00F1521B">
        <w:rPr>
          <w:color w:val="000000" w:themeColor="text1"/>
          <w:sz w:val="22"/>
          <w:szCs w:val="22"/>
        </w:rPr>
        <w:t xml:space="preserve">of </w:t>
      </w:r>
      <w:r w:rsidR="006123A0" w:rsidRPr="00F1521B">
        <w:rPr>
          <w:color w:val="000000" w:themeColor="text1"/>
          <w:sz w:val="22"/>
          <w:szCs w:val="22"/>
        </w:rPr>
        <w:t xml:space="preserve">the </w:t>
      </w:r>
      <w:r w:rsidRPr="00F1521B">
        <w:rPr>
          <w:color w:val="000000" w:themeColor="text1"/>
          <w:sz w:val="22"/>
          <w:szCs w:val="22"/>
        </w:rPr>
        <w:t xml:space="preserve">COVID-19 crisis on work and private life as well as to assess </w:t>
      </w:r>
      <w:ins w:id="216" w:author="Martin Tušl" w:date="2021-02-16T14:29:00Z">
        <w:r w:rsidR="00FD1F5C">
          <w:rPr>
            <w:color w:val="000000" w:themeColor="text1"/>
            <w:sz w:val="22"/>
            <w:szCs w:val="22"/>
          </w:rPr>
          <w:t xml:space="preserve">the </w:t>
        </w:r>
      </w:ins>
      <w:del w:id="217" w:author="Martin Tušl" w:date="2021-02-26T12:17:00Z">
        <w:r w:rsidR="00833C65" w:rsidRPr="00F1521B" w:rsidDel="00A92FF3">
          <w:rPr>
            <w:color w:val="000000" w:themeColor="text1"/>
            <w:sz w:val="22"/>
            <w:szCs w:val="22"/>
          </w:rPr>
          <w:delText xml:space="preserve">actual </w:delText>
        </w:r>
      </w:del>
      <w:ins w:id="218" w:author="Martin Tušl" w:date="2021-02-16T14:28:00Z">
        <w:r w:rsidR="00FD1F5C">
          <w:rPr>
            <w:color w:val="000000" w:themeColor="text1"/>
            <w:sz w:val="22"/>
            <w:szCs w:val="22"/>
          </w:rPr>
          <w:t>sel</w:t>
        </w:r>
      </w:ins>
      <w:ins w:id="219" w:author="Martin Tušl" w:date="2021-02-16T14:29:00Z">
        <w:r w:rsidR="00FD1F5C">
          <w:rPr>
            <w:color w:val="000000" w:themeColor="text1"/>
            <w:sz w:val="22"/>
            <w:szCs w:val="22"/>
          </w:rPr>
          <w:t xml:space="preserve">f-reported </w:t>
        </w:r>
      </w:ins>
      <w:r w:rsidRPr="00F1521B">
        <w:rPr>
          <w:color w:val="000000" w:themeColor="text1"/>
          <w:sz w:val="22"/>
          <w:szCs w:val="22"/>
        </w:rPr>
        <w:t>changes in work and private life routines induced by the crisis.</w:t>
      </w:r>
    </w:p>
    <w:p w14:paraId="0350664A" w14:textId="67F0CE6F" w:rsidR="00725F82" w:rsidRPr="00F1521B" w:rsidRDefault="000F67AD" w:rsidP="00C41CD7">
      <w:pPr>
        <w:spacing w:line="480" w:lineRule="auto"/>
        <w:ind w:firstLine="720"/>
        <w:rPr>
          <w:color w:val="000000" w:themeColor="text1"/>
          <w:sz w:val="22"/>
          <w:szCs w:val="22"/>
        </w:rPr>
      </w:pPr>
      <w:r w:rsidRPr="00F1521B">
        <w:rPr>
          <w:bCs/>
          <w:color w:val="000000" w:themeColor="text1"/>
          <w:sz w:val="22"/>
          <w:szCs w:val="22"/>
        </w:rPr>
        <w:t xml:space="preserve">2. </w:t>
      </w:r>
      <w:r w:rsidR="009B1E26" w:rsidRPr="00F1521B">
        <w:rPr>
          <w:bCs/>
          <w:color w:val="000000" w:themeColor="text1"/>
          <w:sz w:val="22"/>
          <w:szCs w:val="22"/>
        </w:rPr>
        <w:t>To</w:t>
      </w:r>
      <w:r w:rsidR="009E3B60" w:rsidRPr="00F1521B">
        <w:rPr>
          <w:bCs/>
          <w:color w:val="000000" w:themeColor="text1"/>
          <w:sz w:val="22"/>
          <w:szCs w:val="22"/>
        </w:rPr>
        <w:t xml:space="preserve"> examine</w:t>
      </w:r>
      <w:r w:rsidRPr="00F1521B">
        <w:rPr>
          <w:color w:val="000000" w:themeColor="text1"/>
          <w:sz w:val="22"/>
          <w:szCs w:val="22"/>
        </w:rPr>
        <w:t xml:space="preserve"> which </w:t>
      </w:r>
      <w:r w:rsidR="00A4219F" w:rsidRPr="00F1521B">
        <w:rPr>
          <w:color w:val="000000" w:themeColor="text1"/>
          <w:sz w:val="22"/>
          <w:szCs w:val="22"/>
        </w:rPr>
        <w:t>socio</w:t>
      </w:r>
      <w:r w:rsidRPr="00F1521B">
        <w:rPr>
          <w:color w:val="000000" w:themeColor="text1"/>
          <w:sz w:val="22"/>
          <w:szCs w:val="22"/>
        </w:rPr>
        <w:t xml:space="preserve">demographic variables and which </w:t>
      </w:r>
      <w:del w:id="220" w:author="Martin Tušl" w:date="2021-02-16T14:29:00Z">
        <w:r w:rsidR="00441EFB" w:rsidRPr="00F1521B" w:rsidDel="00FD1F5C">
          <w:rPr>
            <w:color w:val="000000" w:themeColor="text1"/>
            <w:sz w:val="22"/>
            <w:szCs w:val="22"/>
          </w:rPr>
          <w:delText xml:space="preserve">actual </w:delText>
        </w:r>
      </w:del>
      <w:ins w:id="221" w:author="Martin Tušl" w:date="2021-02-16T14:29:00Z">
        <w:r w:rsidR="00FD1F5C">
          <w:rPr>
            <w:color w:val="000000" w:themeColor="text1"/>
            <w:sz w:val="22"/>
            <w:szCs w:val="22"/>
          </w:rPr>
          <w:t>self-reported</w:t>
        </w:r>
        <w:r w:rsidR="00FD1F5C" w:rsidRPr="00F1521B">
          <w:rPr>
            <w:color w:val="000000" w:themeColor="text1"/>
            <w:sz w:val="22"/>
            <w:szCs w:val="22"/>
          </w:rPr>
          <w:t xml:space="preserve"> </w:t>
        </w:r>
      </w:ins>
      <w:r w:rsidRPr="00F1521B">
        <w:rPr>
          <w:color w:val="000000" w:themeColor="text1"/>
          <w:sz w:val="22"/>
          <w:szCs w:val="22"/>
        </w:rPr>
        <w:t xml:space="preserve">changes in work and private life routines </w:t>
      </w:r>
      <w:r w:rsidR="00832E4F">
        <w:rPr>
          <w:color w:val="000000" w:themeColor="text1"/>
          <w:sz w:val="22"/>
          <w:szCs w:val="22"/>
        </w:rPr>
        <w:t xml:space="preserve">are </w:t>
      </w:r>
      <w:r w:rsidR="0058391F" w:rsidRPr="00F1521B">
        <w:rPr>
          <w:color w:val="000000" w:themeColor="text1"/>
          <w:sz w:val="22"/>
          <w:szCs w:val="22"/>
        </w:rPr>
        <w:t>associated with</w:t>
      </w:r>
      <w:r w:rsidRPr="00F1521B">
        <w:rPr>
          <w:color w:val="000000" w:themeColor="text1"/>
          <w:sz w:val="22"/>
          <w:szCs w:val="22"/>
        </w:rPr>
        <w:t xml:space="preserve"> </w:t>
      </w:r>
      <w:r w:rsidR="0058391F" w:rsidRPr="00F1521B">
        <w:rPr>
          <w:color w:val="000000" w:themeColor="text1"/>
          <w:sz w:val="22"/>
          <w:szCs w:val="22"/>
        </w:rPr>
        <w:t xml:space="preserve">perceived positive and negative impact of </w:t>
      </w:r>
      <w:r w:rsidR="006123A0" w:rsidRPr="00F1521B">
        <w:rPr>
          <w:color w:val="000000" w:themeColor="text1"/>
          <w:sz w:val="22"/>
          <w:szCs w:val="22"/>
        </w:rPr>
        <w:t xml:space="preserve">the </w:t>
      </w:r>
      <w:r w:rsidR="0058391F" w:rsidRPr="00F1521B">
        <w:rPr>
          <w:color w:val="000000" w:themeColor="text1"/>
          <w:sz w:val="22"/>
          <w:szCs w:val="22"/>
        </w:rPr>
        <w:t>COVID-19 crisis on work and private life.</w:t>
      </w:r>
    </w:p>
    <w:p w14:paraId="151A3751" w14:textId="7DB78496" w:rsidR="00087CDF" w:rsidRPr="00F1521B" w:rsidRDefault="0058391F" w:rsidP="00C41CD7">
      <w:pPr>
        <w:spacing w:line="480" w:lineRule="auto"/>
        <w:ind w:firstLine="720"/>
        <w:rPr>
          <w:bCs/>
          <w:color w:val="000000" w:themeColor="text1"/>
          <w:sz w:val="22"/>
          <w:szCs w:val="22"/>
        </w:rPr>
      </w:pPr>
      <w:r w:rsidRPr="00F1521B">
        <w:rPr>
          <w:bCs/>
          <w:color w:val="000000" w:themeColor="text1"/>
          <w:sz w:val="22"/>
          <w:szCs w:val="22"/>
        </w:rPr>
        <w:t xml:space="preserve">3. </w:t>
      </w:r>
      <w:r w:rsidR="009B1E26" w:rsidRPr="00F1521B">
        <w:rPr>
          <w:bCs/>
          <w:color w:val="000000" w:themeColor="text1"/>
          <w:sz w:val="22"/>
          <w:szCs w:val="22"/>
        </w:rPr>
        <w:t>To</w:t>
      </w:r>
      <w:r w:rsidR="009E3B60" w:rsidRPr="00F1521B">
        <w:rPr>
          <w:bCs/>
          <w:color w:val="000000" w:themeColor="text1"/>
          <w:sz w:val="22"/>
          <w:szCs w:val="22"/>
        </w:rPr>
        <w:t xml:space="preserve"> investigate </w:t>
      </w:r>
      <w:r w:rsidR="00064555" w:rsidRPr="00F1521B">
        <w:rPr>
          <w:bCs/>
          <w:color w:val="000000" w:themeColor="text1"/>
          <w:sz w:val="22"/>
          <w:szCs w:val="22"/>
        </w:rPr>
        <w:t>how</w:t>
      </w:r>
      <w:r w:rsidR="007D4FD1" w:rsidRPr="00F1521B">
        <w:rPr>
          <w:bCs/>
          <w:color w:val="000000" w:themeColor="text1"/>
          <w:sz w:val="22"/>
          <w:szCs w:val="22"/>
        </w:rPr>
        <w:t xml:space="preserve"> the </w:t>
      </w:r>
      <w:del w:id="222" w:author="Martin Tušl" w:date="2021-02-16T14:29:00Z">
        <w:r w:rsidR="00441EFB" w:rsidRPr="00F1521B" w:rsidDel="00FD1F5C">
          <w:rPr>
            <w:bCs/>
            <w:color w:val="000000" w:themeColor="text1"/>
            <w:sz w:val="22"/>
            <w:szCs w:val="22"/>
          </w:rPr>
          <w:delText>actual</w:delText>
        </w:r>
      </w:del>
      <w:ins w:id="223" w:author="Martin Tušl" w:date="2021-02-16T14:29:00Z">
        <w:r w:rsidR="00FD1F5C">
          <w:rPr>
            <w:bCs/>
            <w:color w:val="000000" w:themeColor="text1"/>
            <w:sz w:val="22"/>
            <w:szCs w:val="22"/>
          </w:rPr>
          <w:t>self-reported</w:t>
        </w:r>
      </w:ins>
      <w:r w:rsidR="00441EFB" w:rsidRPr="00F1521B">
        <w:rPr>
          <w:bCs/>
          <w:color w:val="000000" w:themeColor="text1"/>
          <w:sz w:val="22"/>
          <w:szCs w:val="22"/>
        </w:rPr>
        <w:t xml:space="preserve"> </w:t>
      </w:r>
      <w:r w:rsidR="00AC630F" w:rsidRPr="00F1521B">
        <w:rPr>
          <w:bCs/>
          <w:color w:val="000000" w:themeColor="text1"/>
          <w:sz w:val="22"/>
          <w:szCs w:val="22"/>
        </w:rPr>
        <w:t xml:space="preserve">changes </w:t>
      </w:r>
      <w:r w:rsidR="00441EFB" w:rsidRPr="00F1521B">
        <w:rPr>
          <w:bCs/>
          <w:color w:val="000000" w:themeColor="text1"/>
          <w:sz w:val="22"/>
          <w:szCs w:val="22"/>
        </w:rPr>
        <w:t xml:space="preserve">and </w:t>
      </w:r>
      <w:r w:rsidR="008F285D" w:rsidRPr="00F1521B">
        <w:rPr>
          <w:bCs/>
          <w:color w:val="000000" w:themeColor="text1"/>
          <w:sz w:val="22"/>
          <w:szCs w:val="22"/>
        </w:rPr>
        <w:t>perceived</w:t>
      </w:r>
      <w:r w:rsidR="000F67AD" w:rsidRPr="00F1521B">
        <w:rPr>
          <w:bCs/>
          <w:color w:val="000000" w:themeColor="text1"/>
          <w:sz w:val="22"/>
          <w:szCs w:val="22"/>
        </w:rPr>
        <w:t xml:space="preserve"> overall</w:t>
      </w:r>
      <w:r w:rsidR="007D4FD1" w:rsidRPr="00F1521B">
        <w:rPr>
          <w:bCs/>
          <w:color w:val="000000" w:themeColor="text1"/>
          <w:sz w:val="22"/>
          <w:szCs w:val="22"/>
        </w:rPr>
        <w:t xml:space="preserve"> impact</w:t>
      </w:r>
      <w:r w:rsidR="00FC05DC" w:rsidRPr="00F1521B">
        <w:rPr>
          <w:bCs/>
          <w:color w:val="000000" w:themeColor="text1"/>
          <w:sz w:val="22"/>
          <w:szCs w:val="22"/>
        </w:rPr>
        <w:t xml:space="preserve"> </w:t>
      </w:r>
      <w:r w:rsidR="00064555" w:rsidRPr="00F1521B">
        <w:rPr>
          <w:bCs/>
          <w:color w:val="000000" w:themeColor="text1"/>
          <w:sz w:val="22"/>
          <w:szCs w:val="22"/>
        </w:rPr>
        <w:t xml:space="preserve">of the COVID-19 crisis </w:t>
      </w:r>
      <w:r w:rsidR="00FC05DC" w:rsidRPr="00F1521B">
        <w:rPr>
          <w:bCs/>
          <w:color w:val="000000" w:themeColor="text1"/>
          <w:sz w:val="22"/>
          <w:szCs w:val="22"/>
        </w:rPr>
        <w:t>on work and private life</w:t>
      </w:r>
      <w:r w:rsidR="00064555" w:rsidRPr="00F1521B">
        <w:rPr>
          <w:bCs/>
          <w:color w:val="000000" w:themeColor="text1"/>
          <w:sz w:val="22"/>
          <w:szCs w:val="22"/>
        </w:rPr>
        <w:t xml:space="preserve"> are associated with</w:t>
      </w:r>
      <w:r w:rsidR="00171519" w:rsidRPr="00F1521B">
        <w:rPr>
          <w:bCs/>
          <w:color w:val="000000" w:themeColor="text1"/>
          <w:sz w:val="22"/>
          <w:szCs w:val="22"/>
        </w:rPr>
        <w:t xml:space="preserve"> </w:t>
      </w:r>
      <w:r w:rsidR="003C6F6E" w:rsidRPr="00F1521B">
        <w:rPr>
          <w:color w:val="000000" w:themeColor="text1"/>
          <w:sz w:val="22"/>
          <w:szCs w:val="22"/>
        </w:rPr>
        <w:t>MWB</w:t>
      </w:r>
      <w:r w:rsidR="007D4FD1" w:rsidRPr="00F1521B">
        <w:rPr>
          <w:bCs/>
          <w:color w:val="000000" w:themeColor="text1"/>
          <w:sz w:val="22"/>
          <w:szCs w:val="22"/>
        </w:rPr>
        <w:t xml:space="preserve"> and </w:t>
      </w:r>
      <w:r w:rsidR="003C6F6E" w:rsidRPr="00F1521B">
        <w:rPr>
          <w:bCs/>
          <w:color w:val="000000" w:themeColor="text1"/>
          <w:sz w:val="22"/>
          <w:szCs w:val="22"/>
        </w:rPr>
        <w:t>SRH</w:t>
      </w:r>
      <w:r w:rsidR="00725F82" w:rsidRPr="00F1521B">
        <w:rPr>
          <w:bCs/>
          <w:color w:val="000000" w:themeColor="text1"/>
          <w:sz w:val="22"/>
          <w:szCs w:val="22"/>
        </w:rPr>
        <w:t xml:space="preserve"> as relevant health outcomes</w:t>
      </w:r>
      <w:r w:rsidR="007D4FD1" w:rsidRPr="00F1521B">
        <w:rPr>
          <w:bCs/>
          <w:color w:val="000000" w:themeColor="text1"/>
          <w:sz w:val="22"/>
          <w:szCs w:val="22"/>
        </w:rPr>
        <w:t>.</w:t>
      </w:r>
      <w:r w:rsidR="00655017" w:rsidRPr="00F1521B">
        <w:rPr>
          <w:bCs/>
          <w:color w:val="000000" w:themeColor="text1"/>
          <w:sz w:val="22"/>
          <w:szCs w:val="22"/>
        </w:rPr>
        <w:t xml:space="preserve"> </w:t>
      </w:r>
    </w:p>
    <w:p w14:paraId="24BDC3E0" w14:textId="791082EC" w:rsidR="0080711B" w:rsidRDefault="00087CDF" w:rsidP="00C41CD7">
      <w:pPr>
        <w:spacing w:line="480" w:lineRule="auto"/>
        <w:ind w:firstLine="720"/>
        <w:rPr>
          <w:ins w:id="224" w:author="Georg Bauer" w:date="2021-03-03T19:40:00Z"/>
          <w:color w:val="000000" w:themeColor="text1"/>
          <w:sz w:val="22"/>
          <w:szCs w:val="22"/>
        </w:rPr>
      </w:pPr>
      <w:r w:rsidRPr="00F1521B">
        <w:rPr>
          <w:bCs/>
          <w:color w:val="000000" w:themeColor="text1"/>
          <w:sz w:val="22"/>
          <w:szCs w:val="22"/>
        </w:rPr>
        <w:lastRenderedPageBreak/>
        <w:t>A</w:t>
      </w:r>
      <w:r w:rsidR="00655017" w:rsidRPr="00F1521B">
        <w:rPr>
          <w:color w:val="000000" w:themeColor="text1"/>
          <w:sz w:val="22"/>
          <w:szCs w:val="22"/>
        </w:rPr>
        <w:t xml:space="preserve">lthough SRH has been identified as a relevant predictor of mental distress during the COVID-19 pandemic </w:t>
      </w:r>
      <w:sdt>
        <w:sdtPr>
          <w:rPr>
            <w:color w:val="000000" w:themeColor="text1"/>
            <w:sz w:val="22"/>
            <w:szCs w:val="22"/>
          </w:rPr>
          <w:alias w:val="To edit, see citavi.com/edit"/>
          <w:tag w:val="CitaviPlaceholder#c77f5b82-ce9b-4ba6-8278-1d3128be59d9"/>
          <w:id w:val="-2131389612"/>
          <w:placeholder>
            <w:docPart w:val="A8CA37802CA84182BCEA4CE22375A3DB"/>
          </w:placeholder>
        </w:sdtPr>
        <w:sdtEndPr/>
        <w:sdtContent>
          <w:r w:rsidR="00655017" w:rsidRPr="00F1521B">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ZGZlZGQyLTkxOGYtNDE4ZS05MGJiLTFlZDc3MDAxYTVjNSIsIlJhbmdlTGVuZ3RoIjozLCJSZWZlcmVuY2VJZCI6ImFkMWQxZjE0LWM5ZWMtNGQzZC05YWQzLWZhYzQyNzRkMmNm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aWplcnBoMTcwNTE3MjkiLCJVcmlTdHJpbmciOiJodHRwczovL2RvaS5vcmcvMTAuMzM5MC9pamVycGgxNzA1MTcyO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I3OjI4IiwiTW9kaWZpZWRCeSI6Il9QaGlsaXBwIEtlcmtzaWVjayIsIklkIjoiYjk3NzJmMDQtOGMwOS00MjZmLThjMzEtMjIyY2Y2ODc2YThlIiwiTW9kaWZpZWRPbiI6IjIwMjAtMDgtMjdUMTU6Mjc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3MDg0OTUyIiwiVXJpU3RyaW5nIjoiaHR0cHM6Ly93d3cubmNiaS5ubG0ubmloLmdvdi9wbWMvYXJ0aWNsZXMvUE1DNzA4NDk1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3OjI4IiwiTW9kaWZpZWRCeSI6Il9QaGlsaXBwIEtlcmtzaWVjayIsIklkIjoiOWE2ZTM1NTktMzg3OC00NTJlLWJhMjMtNjM0NzUyZTVmNzhkIiwiTW9kaWZpZWRPbiI6IjIwMjAtMDgtMjdUMTU6Mjc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jE1NTc4OSIsIlVyaVN0cmluZyI6Imh0dHA6Ly93d3cubmNiaS5ubG0ubmloLmdvdi9wdWJtZWQvMzIxNTU3O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zIyOTgzODUiLCJVcmlTdHJpbmciOiJodHRwOi8vd3d3Lm5jYmkubmxtLm5paC5nb3YvcHVibWVkLzMyMjk4Mzg1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TlUMTI6MTI6MzMiLCJNb2RpZmllZEJ5IjoiX1BoaWxpcHAgS2Vya3NpZWNrIiwiSWQiOiJiYmM2Njk2NC00MjJiLTRiMjgtOGYwZS0xZGQzNzQ0MWUzMzIiLCJNb2RpZmllZE9uIjoiMjAyMC0wOC0xOVQxMjoxMjozM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lBNQzcxNjI0NzciLCJVcmlTdHJpbmciOiJodHRwczovL3d3dy5uY2JpLm5sbS5uaWguZ292L3BtYy9hcnRpY2xlcy9QTUM3MTYyNDc3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DgtMTlUMTI6MTI6MzMiLCJNb2RpZmllZEJ5IjoiX1BoaWxpcHAgS2Vya3NpZWNrIiwiSWQiOiI5OTlmNmIxMS02ZTE3LTQ2ZjAtODg2Ni02YWEwMWRhOTI0NDIiLCJNb2RpZmllZE9uIjoiMjAyMC0wOC0xOVQxMjoxMjoz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EzNzEvam91cm5hbC5wb25lLjAyMzE5MjQiLCJVcmlTdHJpbmciOiJodHRwczovL2RvaS5vcmcvMTAuMTM3MS9qb3VybmFsLnBvbmUuMDIzMTkyNC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}</w:instrText>
          </w:r>
          <w:r w:rsidR="00655017" w:rsidRPr="00F1521B">
            <w:rPr>
              <w:noProof/>
              <w:color w:val="000000" w:themeColor="text1"/>
              <w:sz w:val="22"/>
              <w:szCs w:val="22"/>
            </w:rPr>
            <w:fldChar w:fldCharType="separate"/>
          </w:r>
          <w:r w:rsidR="006A7BA9">
            <w:rPr>
              <w:noProof/>
              <w:color w:val="000000" w:themeColor="text1"/>
              <w:sz w:val="22"/>
              <w:szCs w:val="22"/>
            </w:rPr>
            <w:t>[10, 27]</w:t>
          </w:r>
          <w:r w:rsidR="00655017" w:rsidRPr="00F1521B">
            <w:rPr>
              <w:noProof/>
              <w:color w:val="000000" w:themeColor="text1"/>
              <w:sz w:val="22"/>
              <w:szCs w:val="22"/>
            </w:rPr>
            <w:fldChar w:fldCharType="end"/>
          </w:r>
        </w:sdtContent>
      </w:sdt>
      <w:r w:rsidR="00655017" w:rsidRPr="00F1521B">
        <w:rPr>
          <w:color w:val="000000" w:themeColor="text1"/>
          <w:sz w:val="22"/>
          <w:szCs w:val="22"/>
        </w:rPr>
        <w:t>, to our knowledge, it has not been studied as an outcome variable in combination with MWB indicators as in our study</w:t>
      </w:r>
      <w:r w:rsidR="009366F2">
        <w:rPr>
          <w:color w:val="000000" w:themeColor="text1"/>
          <w:sz w:val="22"/>
          <w:szCs w:val="22"/>
        </w:rPr>
        <w:t>.</w:t>
      </w:r>
      <w:r w:rsidR="00364CD3" w:rsidRPr="00F1521B">
        <w:rPr>
          <w:color w:val="000000" w:themeColor="text1"/>
          <w:sz w:val="22"/>
          <w:szCs w:val="22"/>
        </w:rPr>
        <w:t xml:space="preserve"> </w:t>
      </w:r>
    </w:p>
    <w:p w14:paraId="16C56C30" w14:textId="204E2711" w:rsidR="0080711B" w:rsidRPr="00F1521B" w:rsidRDefault="0080711B" w:rsidP="004451D1">
      <w:pPr>
        <w:spacing w:line="480" w:lineRule="auto"/>
        <w:ind w:firstLine="720"/>
        <w:rPr>
          <w:color w:val="000000" w:themeColor="text1"/>
          <w:sz w:val="22"/>
          <w:szCs w:val="22"/>
        </w:rPr>
      </w:pPr>
    </w:p>
    <w:p w14:paraId="64322797" w14:textId="6D43DA41" w:rsidR="00D519CD" w:rsidRDefault="004208B4" w:rsidP="00C41CD7">
      <w:pPr>
        <w:spacing w:line="480" w:lineRule="auto"/>
        <w:rPr>
          <w:ins w:id="225" w:author="Martin Tušl" w:date="2021-02-24T13:35:00Z"/>
          <w:b/>
          <w:sz w:val="22"/>
          <w:szCs w:val="22"/>
        </w:rPr>
      </w:pPr>
      <w:r w:rsidRPr="00F1521B">
        <w:rPr>
          <w:b/>
          <w:sz w:val="22"/>
          <w:szCs w:val="22"/>
        </w:rPr>
        <w:t>METHODS</w:t>
      </w:r>
    </w:p>
    <w:p w14:paraId="5F18E566" w14:textId="64D1B842" w:rsidR="007D6675" w:rsidRPr="00CF0884" w:rsidRDefault="007D6675" w:rsidP="002B4AC1">
      <w:pPr>
        <w:spacing w:line="480" w:lineRule="auto"/>
        <w:ind w:firstLine="720"/>
        <w:rPr>
          <w:ins w:id="226" w:author="Martin Tušl" w:date="2021-02-18T15:04:00Z"/>
          <w:sz w:val="22"/>
          <w:szCs w:val="22"/>
        </w:rPr>
      </w:pPr>
      <w:ins w:id="227" w:author="Martin Tušl" w:date="2021-02-24T13:35:00Z">
        <w:r>
          <w:rPr>
            <w:sz w:val="22"/>
            <w:szCs w:val="22"/>
          </w:rPr>
          <w:t>Th</w:t>
        </w:r>
      </w:ins>
      <w:ins w:id="228" w:author="Martin Tušl" w:date="2021-02-24T13:37:00Z">
        <w:r>
          <w:rPr>
            <w:sz w:val="22"/>
            <w:szCs w:val="22"/>
          </w:rPr>
          <w:t xml:space="preserve">e present study </w:t>
        </w:r>
      </w:ins>
      <w:ins w:id="229" w:author="Martin Tušl" w:date="2021-02-24T13:54:00Z">
        <w:r w:rsidR="00B90059">
          <w:rPr>
            <w:sz w:val="22"/>
            <w:szCs w:val="22"/>
          </w:rPr>
          <w:t>used</w:t>
        </w:r>
      </w:ins>
      <w:ins w:id="230" w:author="Martin Tušl" w:date="2021-02-24T13:35:00Z">
        <w:r>
          <w:rPr>
            <w:sz w:val="22"/>
            <w:szCs w:val="22"/>
          </w:rPr>
          <w:t xml:space="preserve"> a cross-sectional online survey</w:t>
        </w:r>
      </w:ins>
      <w:ins w:id="231" w:author="Martin Tušl" w:date="2021-02-24T13:38:00Z">
        <w:r>
          <w:rPr>
            <w:sz w:val="22"/>
            <w:szCs w:val="22"/>
          </w:rPr>
          <w:t xml:space="preserve"> design. We</w:t>
        </w:r>
      </w:ins>
      <w:ins w:id="232" w:author="Martin Tušl" w:date="2021-02-24T13:37:00Z">
        <w:r>
          <w:rPr>
            <w:sz w:val="22"/>
            <w:szCs w:val="22"/>
          </w:rPr>
          <w:t xml:space="preserve"> report our study following</w:t>
        </w:r>
      </w:ins>
      <w:ins w:id="233" w:author="Martin Tušl" w:date="2021-02-24T13:36:00Z">
        <w:r>
          <w:rPr>
            <w:sz w:val="22"/>
            <w:szCs w:val="22"/>
          </w:rPr>
          <w:t xml:space="preserve"> the STROBE </w:t>
        </w:r>
      </w:ins>
      <w:ins w:id="234" w:author="Martin Tušl" w:date="2021-02-24T13:37:00Z">
        <w:r>
          <w:rPr>
            <w:sz w:val="22"/>
            <w:szCs w:val="22"/>
          </w:rPr>
          <w:t>guidelines</w:t>
        </w:r>
      </w:ins>
      <w:ins w:id="235" w:author="Martin Tušl" w:date="2021-02-24T13:40:00Z">
        <w:r>
          <w:rPr>
            <w:sz w:val="22"/>
            <w:szCs w:val="22"/>
          </w:rPr>
          <w:t xml:space="preserve"> for </w:t>
        </w:r>
      </w:ins>
      <w:ins w:id="236" w:author="Martin Tušl" w:date="2021-02-24T13:41:00Z">
        <w:r>
          <w:rPr>
            <w:sz w:val="22"/>
            <w:szCs w:val="22"/>
          </w:rPr>
          <w:t>cross-sectional</w:t>
        </w:r>
      </w:ins>
      <w:ins w:id="237" w:author="Martin Tušl" w:date="2021-02-24T13:40:00Z">
        <w:r>
          <w:rPr>
            <w:sz w:val="22"/>
            <w:szCs w:val="22"/>
          </w:rPr>
          <w:t xml:space="preserve"> studies</w:t>
        </w:r>
      </w:ins>
      <w:r w:rsidR="008B4482">
        <w:rPr>
          <w:sz w:val="22"/>
          <w:szCs w:val="22"/>
        </w:rPr>
        <w:t xml:space="preserve"> </w:t>
      </w:r>
      <w:sdt>
        <w:sdtPr>
          <w:rPr>
            <w:sz w:val="22"/>
            <w:szCs w:val="22"/>
          </w:rPr>
          <w:alias w:val="To edit, see citavi.com/edit"/>
          <w:tag w:val="CitaviPlaceholder#e4aa1633-2850-4418-9fb6-1a57e4cb9ca4"/>
          <w:id w:val="-918563353"/>
          <w:placeholder>
            <w:docPart w:val="DefaultPlaceholder_-1854013440"/>
          </w:placeholder>
        </w:sdtPr>
        <w:sdtEndPr/>
        <w:sdtContent>
          <w:r w:rsidR="008B4482">
            <w:rPr>
              <w:noProof/>
              <w:sz w:val="22"/>
              <w:szCs w:val="22"/>
            </w:rPr>
            <w:fldChar w:fldCharType="begin"/>
          </w:r>
          <w:r w:rsidR="006A7BA9">
            <w:rPr>
              <w:noProof/>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MDEwMDgyLWUzOWYtNGRkNS05N2EzLWViYWFjNDg2NjVhYiIsIlJhbmdlTGVuZ3RoIjo0LCJSZWZlcmVuY2VJZCI6Ijk1N2ZkNzgzLWNhY2MtNDgxZi1hNGI2LTk2ZTA0YWIwM2E1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zMyNi8wMDAzLTQ4MTktMTQ3LTgtMjAwNzEwMTYwLTAwMDE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OTM4Mzk2IiwiVXJpU3RyaW5nIjoiaHR0cDovL3d3dy5uY2JpLm5sbS5uaWguZ292L3B1Ym1lZC8xNzkzODM5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xLTAzLTA1VDA5OjE2OjU2IiwiTW9kaWZpZWRCeSI6Il9QaGlsaXBwIEtlcmtzaWVjayIsIklkIjoiOGMxN2U5MjEtMGY1OS00MGQ0LWJkMGQtYTY4NzdjMWI2MjFjIiwiTW9kaWZpZWRPbiI6IjIwMjEtMDMtMDVUMDk6MTY6NTY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43MzI2LzAwMDMtNDgxOS0xNDctOC0yMDA3MTAxNjAtMDAwMTAiLCJVcmlTdHJpbmciOiJodHRwczovL2RvaS5vcmcvMTAuNzMyNi8wMDAzLTQ4MTktMTQ3LTgtMjAwNzEwMTYwLTAwMDE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}</w:instrText>
          </w:r>
          <w:r w:rsidR="008B4482">
            <w:rPr>
              <w:noProof/>
              <w:sz w:val="22"/>
              <w:szCs w:val="22"/>
            </w:rPr>
            <w:fldChar w:fldCharType="separate"/>
          </w:r>
          <w:r w:rsidR="006A7BA9">
            <w:rPr>
              <w:noProof/>
              <w:sz w:val="22"/>
              <w:szCs w:val="22"/>
            </w:rPr>
            <w:t>[28]</w:t>
          </w:r>
          <w:r w:rsidR="008B4482">
            <w:rPr>
              <w:noProof/>
              <w:sz w:val="22"/>
              <w:szCs w:val="22"/>
            </w:rPr>
            <w:fldChar w:fldCharType="end"/>
          </w:r>
        </w:sdtContent>
      </w:sdt>
      <w:ins w:id="238" w:author="Martin Tušl" w:date="2021-02-24T13:48:00Z">
        <w:r w:rsidR="00CF0884">
          <w:rPr>
            <w:sz w:val="22"/>
            <w:szCs w:val="22"/>
          </w:rPr>
          <w:t>,</w:t>
        </w:r>
      </w:ins>
      <w:ins w:id="239" w:author="Martin Tušl" w:date="2021-02-24T13:41:00Z">
        <w:r>
          <w:rPr>
            <w:sz w:val="22"/>
            <w:szCs w:val="22"/>
          </w:rPr>
          <w:t xml:space="preserve"> </w:t>
        </w:r>
      </w:ins>
      <w:ins w:id="240" w:author="Martin Tušl" w:date="2021-02-24T13:37:00Z">
        <w:r>
          <w:rPr>
            <w:sz w:val="22"/>
            <w:szCs w:val="22"/>
          </w:rPr>
          <w:t xml:space="preserve">and the checklist </w:t>
        </w:r>
      </w:ins>
      <w:ins w:id="241" w:author="Martin Tušl" w:date="2021-02-24T13:39:00Z">
        <w:r w:rsidRPr="007D6675">
          <w:rPr>
            <w:sz w:val="22"/>
            <w:szCs w:val="22"/>
          </w:rPr>
          <w:t xml:space="preserve">for </w:t>
        </w:r>
        <w:r>
          <w:rPr>
            <w:sz w:val="22"/>
            <w:szCs w:val="22"/>
          </w:rPr>
          <w:t>r</w:t>
        </w:r>
        <w:r w:rsidRPr="007D6675">
          <w:rPr>
            <w:sz w:val="22"/>
            <w:szCs w:val="22"/>
          </w:rPr>
          <w:t>eporting</w:t>
        </w:r>
        <w:r>
          <w:rPr>
            <w:sz w:val="22"/>
            <w:szCs w:val="22"/>
          </w:rPr>
          <w:t xml:space="preserve"> r</w:t>
        </w:r>
        <w:r w:rsidRPr="007D6675">
          <w:rPr>
            <w:sz w:val="22"/>
            <w:szCs w:val="22"/>
          </w:rPr>
          <w:t xml:space="preserve">esults of </w:t>
        </w:r>
        <w:r>
          <w:rPr>
            <w:sz w:val="22"/>
            <w:szCs w:val="22"/>
          </w:rPr>
          <w:t>i</w:t>
        </w:r>
        <w:r w:rsidRPr="007D6675">
          <w:rPr>
            <w:sz w:val="22"/>
            <w:szCs w:val="22"/>
          </w:rPr>
          <w:t xml:space="preserve">nternet </w:t>
        </w:r>
        <w:r>
          <w:rPr>
            <w:sz w:val="22"/>
            <w:szCs w:val="22"/>
          </w:rPr>
          <w:t>e</w:t>
        </w:r>
        <w:r w:rsidRPr="007D6675">
          <w:rPr>
            <w:sz w:val="22"/>
            <w:szCs w:val="22"/>
          </w:rPr>
          <w:t>-</w:t>
        </w:r>
        <w:r>
          <w:rPr>
            <w:sz w:val="22"/>
            <w:szCs w:val="22"/>
          </w:rPr>
          <w:t>s</w:t>
        </w:r>
        <w:r w:rsidRPr="007D6675">
          <w:rPr>
            <w:sz w:val="22"/>
            <w:szCs w:val="22"/>
          </w:rPr>
          <w:t>urveys (CHERRIES)</w:t>
        </w:r>
      </w:ins>
      <w:r w:rsidR="008B4482">
        <w:rPr>
          <w:sz w:val="22"/>
          <w:szCs w:val="22"/>
        </w:rPr>
        <w:t xml:space="preserve"> </w:t>
      </w:r>
      <w:sdt>
        <w:sdtPr>
          <w:rPr>
            <w:sz w:val="22"/>
            <w:szCs w:val="22"/>
          </w:rPr>
          <w:alias w:val="To edit, see citavi.com/edit"/>
          <w:tag w:val="CitaviPlaceholder#2a301748-5731-498e-b2bf-8d8d98eb5a7b"/>
          <w:id w:val="-1387871107"/>
          <w:placeholder>
            <w:docPart w:val="DefaultPlaceholder_-1854013440"/>
          </w:placeholder>
        </w:sdtPr>
        <w:sdtEndPr/>
        <w:sdtContent>
          <w:r w:rsidR="008B4482">
            <w:rPr>
              <w:noProof/>
              <w:sz w:val="22"/>
              <w:szCs w:val="22"/>
            </w:rPr>
            <w:fldChar w:fldCharType="begin"/>
          </w:r>
          <w:r w:rsidR="006A7BA9">
            <w:rPr>
              <w:noProof/>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zEwMTgwLTJhYzEtNDA4My1iNmU3LWE0ZmViMTU1YzU3NiIsIlJhbmdlTGVuZ3RoIjo0LCJSZWZlcmVuY2VJZCI6IjkyZjg3ODU0LWNlM2ItNGQ3Zi1hZmYxLWNiYjkxNTBmMDI1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dW50aGVyIiwiTGFzdE5hbWUiOiJFeXNlbmJhY2giLCJQcm90ZWN0ZWQiOmZhbHNlLCJTZXgiOjIsIkNyZWF0ZWRCeSI6Il9QaGlsaXBwIEtlcmtzaWVjayIsIkNyZWF0ZWRPbiI6IjIwMjEtMDMtMDVUMDk6MTg6MTUiLCJNb2RpZmllZEJ5IjoiX1BoaWxpcHAgS2Vya3NpZWNrIiwiSWQiOiI2MDA5MGNmMy1hMWEwLTQxZjAtOGRhZS01M2FmZjc4ZThlMDMiLCJNb2RpZmllZE9uIjoiMjAyMS0wMy0wNVQwOToxOD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GhpbGlwcCBVWkhcXEFwcERhdGFcXExvY2FsXFxUZW1wXFxwZ2tta2V5dC5qcGciLCJVcmlTdHJpbmciOiI5MmY4Nzg1NC1jZTNiLTRkN2YtYWZmMS1jYmI5MTUwZjAyNWU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xOTYvam1pci42LjMuZTM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yMTk2L2ptaXIuNi4zLmUzNCIsIlVyaVN0cmluZyI6Imh0dHBzOi8vZG9pLm9yZy8xMC4yMTk2L2ptaXIuNi4zLmUz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xLTAzLTA1VDA5OjE4OjE1IiwiTW9kaWZpZWRCeSI6Il9QaGlsaXBwIEtlcmtzaWVjayIsIklkIjoiYmEzYWNmMTctYjY5Zi00NGQxLTljNDItNGVkNDJmZGUwNDVlIiwiTW9kaWZpZWRPbiI6IjIwMjEtMDMtMDVUMDk6MTg6MTU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NTUwNjA1IiwiVXJpU3RyaW5nIjoiaHR0cHM6Ly93d3cubmNiaS5ubG0ubmloLmdvdi9wbWMvYXJ0aWNsZXMvUE1DMTU1MDYw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xLTAzLTA1VDA5OjE4OjE1IiwiTW9kaWZpZWRCeSI6Il9QaGlsaXBwIEtlcmtzaWVjayIsIklkIjoiNmVlNTMzMjAtMzhkMC00ZDZiLWI2NDktOTNjNWQ1YzRkODMxIiwiTW9kaWZpZWRPbiI6IjIwMjEtMDMtMDVUMDk6MTg6M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NTQ3MTc2MCIsIlVyaVN0cmluZyI6Imh0dHA6Ly93d3cubmNiaS5ubG0ubmloLmdvdi9wdWJtZWQvMTU0NzE3Nj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}</w:instrText>
          </w:r>
          <w:r w:rsidR="008B4482">
            <w:rPr>
              <w:noProof/>
              <w:sz w:val="22"/>
              <w:szCs w:val="22"/>
            </w:rPr>
            <w:fldChar w:fldCharType="separate"/>
          </w:r>
          <w:r w:rsidR="006A7BA9">
            <w:rPr>
              <w:noProof/>
              <w:sz w:val="22"/>
              <w:szCs w:val="22"/>
            </w:rPr>
            <w:t>[29]</w:t>
          </w:r>
          <w:r w:rsidR="008B4482">
            <w:rPr>
              <w:noProof/>
              <w:sz w:val="22"/>
              <w:szCs w:val="22"/>
            </w:rPr>
            <w:fldChar w:fldCharType="end"/>
          </w:r>
        </w:sdtContent>
      </w:sdt>
      <w:ins w:id="242" w:author="Martin Tušl" w:date="2021-03-05T15:53:00Z">
        <w:r w:rsidR="009662F7">
          <w:rPr>
            <w:sz w:val="22"/>
            <w:szCs w:val="22"/>
          </w:rPr>
          <w:t>,</w:t>
        </w:r>
      </w:ins>
      <w:ins w:id="243" w:author="Martin Tušl" w:date="2021-03-01T09:59:00Z">
        <w:r w:rsidR="003E3696">
          <w:rPr>
            <w:sz w:val="22"/>
            <w:szCs w:val="22"/>
          </w:rPr>
          <w:t xml:space="preserve"> </w:t>
        </w:r>
      </w:ins>
      <w:ins w:id="244" w:author="Martin Tušl" w:date="2021-03-05T15:51:00Z">
        <w:r w:rsidR="009E30D9">
          <w:rPr>
            <w:sz w:val="22"/>
            <w:szCs w:val="22"/>
          </w:rPr>
          <w:t xml:space="preserve">see </w:t>
        </w:r>
        <w:r w:rsidR="009E30D9" w:rsidRPr="009953D2">
          <w:rPr>
            <w:sz w:val="22"/>
            <w:szCs w:val="22"/>
            <w:rPrChange w:id="245" w:author="Martin Tušl" w:date="2021-03-08T13:56:00Z">
              <w:rPr>
                <w:sz w:val="22"/>
                <w:szCs w:val="22"/>
                <w:lang w:val="de-CH"/>
              </w:rPr>
            </w:rPrChange>
          </w:rPr>
          <w:t>‘</w:t>
        </w:r>
      </w:ins>
      <w:ins w:id="246" w:author="Martin Tušl" w:date="2021-03-05T15:54:00Z">
        <w:r w:rsidR="009662F7">
          <w:rPr>
            <w:sz w:val="22"/>
            <w:szCs w:val="22"/>
          </w:rPr>
          <w:t>Additional file 1</w:t>
        </w:r>
      </w:ins>
      <w:ins w:id="247" w:author="Martin Tušl" w:date="2021-03-05T15:51:00Z">
        <w:r w:rsidR="009E30D9">
          <w:rPr>
            <w:sz w:val="22"/>
            <w:szCs w:val="22"/>
          </w:rPr>
          <w:t xml:space="preserve">.pdf’ in </w:t>
        </w:r>
      </w:ins>
      <w:ins w:id="248" w:author="Martin Tušl" w:date="2021-03-05T15:19:00Z">
        <w:r w:rsidR="00360A58">
          <w:rPr>
            <w:sz w:val="22"/>
            <w:szCs w:val="22"/>
          </w:rPr>
          <w:t>supplementary material</w:t>
        </w:r>
      </w:ins>
      <w:ins w:id="249" w:author="Martin Tušl" w:date="2021-03-01T10:00:00Z">
        <w:r w:rsidR="003E3696">
          <w:rPr>
            <w:sz w:val="22"/>
            <w:szCs w:val="22"/>
          </w:rPr>
          <w:t>.</w:t>
        </w:r>
      </w:ins>
    </w:p>
    <w:p w14:paraId="3EDC4B33" w14:textId="25668F2E" w:rsidR="004F2CEB" w:rsidRDefault="00221392" w:rsidP="001A687C">
      <w:pPr>
        <w:pStyle w:val="NormalWeb"/>
        <w:spacing w:before="0" w:beforeAutospacing="0" w:after="0" w:afterAutospacing="0" w:line="480" w:lineRule="auto"/>
        <w:rPr>
          <w:ins w:id="250" w:author="Martin Tušl" w:date="2021-02-23T13:19:00Z"/>
          <w:b/>
          <w:color w:val="000000" w:themeColor="text1"/>
          <w:sz w:val="22"/>
          <w:szCs w:val="22"/>
        </w:rPr>
      </w:pPr>
      <w:r w:rsidRPr="00F1521B">
        <w:rPr>
          <w:b/>
          <w:color w:val="000000" w:themeColor="text1"/>
          <w:sz w:val="22"/>
          <w:szCs w:val="22"/>
        </w:rPr>
        <w:t>Sample</w:t>
      </w:r>
    </w:p>
    <w:p w14:paraId="10A36A73" w14:textId="14097388" w:rsidR="00E11478" w:rsidRDefault="00A612FF" w:rsidP="00212A03">
      <w:pPr>
        <w:pStyle w:val="NormalWeb"/>
        <w:spacing w:before="0" w:beforeAutospacing="0" w:after="0" w:afterAutospacing="0" w:line="480" w:lineRule="auto"/>
        <w:ind w:firstLine="720"/>
        <w:rPr>
          <w:ins w:id="251" w:author="Martin Tušl" w:date="2021-02-26T12:24:00Z"/>
          <w:color w:val="000000" w:themeColor="text1"/>
          <w:sz w:val="22"/>
          <w:szCs w:val="22"/>
        </w:rPr>
      </w:pPr>
      <w:r>
        <w:rPr>
          <w:color w:val="000000" w:themeColor="text1"/>
          <w:sz w:val="22"/>
          <w:szCs w:val="22"/>
        </w:rPr>
        <w:t xml:space="preserve">Participants were recruited through a </w:t>
      </w:r>
      <w:r w:rsidRPr="00F1521B">
        <w:rPr>
          <w:color w:val="000000" w:themeColor="text1"/>
          <w:sz w:val="22"/>
          <w:szCs w:val="22"/>
        </w:rPr>
        <w:t xml:space="preserve">panel </w:t>
      </w:r>
      <w:r>
        <w:rPr>
          <w:color w:val="000000" w:themeColor="text1"/>
          <w:sz w:val="22"/>
          <w:szCs w:val="22"/>
        </w:rPr>
        <w:t xml:space="preserve">data </w:t>
      </w:r>
      <w:r w:rsidRPr="00F1521B">
        <w:rPr>
          <w:color w:val="000000" w:themeColor="text1"/>
          <w:sz w:val="22"/>
          <w:szCs w:val="22"/>
        </w:rPr>
        <w:t>service</w:t>
      </w:r>
      <w:r>
        <w:rPr>
          <w:color w:val="000000" w:themeColor="text1"/>
          <w:sz w:val="22"/>
          <w:szCs w:val="22"/>
        </w:rPr>
        <w:t xml:space="preserve"> </w:t>
      </w:r>
      <w:proofErr w:type="spellStart"/>
      <w:r>
        <w:rPr>
          <w:color w:val="000000" w:themeColor="text1"/>
          <w:sz w:val="22"/>
          <w:szCs w:val="22"/>
        </w:rPr>
        <w:t>Respondi</w:t>
      </w:r>
      <w:proofErr w:type="spellEnd"/>
      <w:r>
        <w:rPr>
          <w:color w:val="000000" w:themeColor="text1"/>
          <w:sz w:val="22"/>
          <w:szCs w:val="22"/>
        </w:rPr>
        <w:t xml:space="preserve"> (respondi.com).</w:t>
      </w:r>
      <w:r w:rsidRPr="00F1521B">
        <w:rPr>
          <w:color w:val="000000" w:themeColor="text1"/>
          <w:sz w:val="22"/>
          <w:szCs w:val="22"/>
        </w:rPr>
        <w:t xml:space="preserve"> </w:t>
      </w:r>
      <w:ins w:id="252" w:author="Martin Tušl" w:date="2021-02-26T12:20:00Z">
        <w:r w:rsidR="00212A03">
          <w:rPr>
            <w:color w:val="000000" w:themeColor="text1"/>
            <w:sz w:val="22"/>
            <w:szCs w:val="22"/>
          </w:rPr>
          <w:t>Cross-sectional d</w:t>
        </w:r>
      </w:ins>
      <w:r w:rsidR="004208B4" w:rsidRPr="00F1521B">
        <w:rPr>
          <w:color w:val="000000" w:themeColor="text1"/>
          <w:sz w:val="22"/>
          <w:szCs w:val="22"/>
        </w:rPr>
        <w:t xml:space="preserve">ata were collected from </w:t>
      </w:r>
      <w:r w:rsidR="007C08E2" w:rsidRPr="00F1521B">
        <w:rPr>
          <w:color w:val="000000" w:themeColor="text1"/>
          <w:sz w:val="22"/>
          <w:szCs w:val="22"/>
        </w:rPr>
        <w:t>employee</w:t>
      </w:r>
      <w:r w:rsidR="00420797" w:rsidRPr="00F1521B">
        <w:rPr>
          <w:color w:val="000000" w:themeColor="text1"/>
          <w:sz w:val="22"/>
          <w:szCs w:val="22"/>
        </w:rPr>
        <w:t xml:space="preserve">s </w:t>
      </w:r>
      <w:r w:rsidR="00C73370" w:rsidRPr="00F1521B">
        <w:rPr>
          <w:color w:val="000000" w:themeColor="text1"/>
          <w:sz w:val="22"/>
          <w:szCs w:val="22"/>
        </w:rPr>
        <w:t>in</w:t>
      </w:r>
      <w:r w:rsidR="00420797" w:rsidRPr="00F1521B">
        <w:rPr>
          <w:color w:val="000000" w:themeColor="text1"/>
          <w:sz w:val="22"/>
          <w:szCs w:val="22"/>
        </w:rPr>
        <w:t xml:space="preserve"> </w:t>
      </w:r>
      <w:r w:rsidR="004208B4" w:rsidRPr="00F1521B">
        <w:rPr>
          <w:color w:val="000000" w:themeColor="text1"/>
          <w:sz w:val="22"/>
          <w:szCs w:val="22"/>
        </w:rPr>
        <w:t>German</w:t>
      </w:r>
      <w:r w:rsidR="00420797" w:rsidRPr="00F1521B">
        <w:rPr>
          <w:color w:val="000000" w:themeColor="text1"/>
          <w:sz w:val="22"/>
          <w:szCs w:val="22"/>
        </w:rPr>
        <w:t>y</w:t>
      </w:r>
      <w:r w:rsidR="004208B4" w:rsidRPr="00F1521B">
        <w:rPr>
          <w:color w:val="000000" w:themeColor="text1"/>
          <w:sz w:val="22"/>
          <w:szCs w:val="22"/>
        </w:rPr>
        <w:t xml:space="preserve"> and Swi</w:t>
      </w:r>
      <w:r w:rsidR="00420797" w:rsidRPr="00F1521B">
        <w:rPr>
          <w:color w:val="000000" w:themeColor="text1"/>
          <w:sz w:val="22"/>
          <w:szCs w:val="22"/>
        </w:rPr>
        <w:t>tzerland</w:t>
      </w:r>
      <w:r w:rsidR="004208B4" w:rsidRPr="00F1521B">
        <w:rPr>
          <w:color w:val="000000" w:themeColor="text1"/>
          <w:sz w:val="22"/>
          <w:szCs w:val="22"/>
        </w:rPr>
        <w:t xml:space="preserve"> </w:t>
      </w:r>
      <w:ins w:id="253" w:author="Martin Tušl" w:date="2021-02-26T16:24:00Z">
        <w:r w:rsidR="00694C0F" w:rsidRPr="00694C0F">
          <w:rPr>
            <w:color w:val="000000" w:themeColor="text1"/>
            <w:sz w:val="22"/>
            <w:szCs w:val="22"/>
          </w:rPr>
          <w:t>via a</w:t>
        </w:r>
      </w:ins>
      <w:ins w:id="254" w:author="Martin Tušl" w:date="2021-02-26T16:26:00Z">
        <w:r w:rsidR="00CB13EF">
          <w:rPr>
            <w:color w:val="000000" w:themeColor="text1"/>
            <w:sz w:val="22"/>
            <w:szCs w:val="22"/>
          </w:rPr>
          <w:t>n online questionnaire using a</w:t>
        </w:r>
      </w:ins>
      <w:ins w:id="255" w:author="Martin Tušl" w:date="2021-02-26T16:24:00Z">
        <w:r w:rsidR="00694C0F" w:rsidRPr="00694C0F">
          <w:rPr>
            <w:color w:val="000000" w:themeColor="text1"/>
            <w:sz w:val="22"/>
            <w:szCs w:val="22"/>
          </w:rPr>
          <w:t xml:space="preserve"> web-based survey provider </w:t>
        </w:r>
        <w:proofErr w:type="spellStart"/>
        <w:r w:rsidR="00694C0F" w:rsidRPr="00694C0F">
          <w:rPr>
            <w:color w:val="000000" w:themeColor="text1"/>
            <w:sz w:val="22"/>
            <w:szCs w:val="22"/>
          </w:rPr>
          <w:t>SurveyGizmo</w:t>
        </w:r>
        <w:proofErr w:type="spellEnd"/>
        <w:r w:rsidR="00694C0F" w:rsidRPr="00694C0F">
          <w:rPr>
            <w:color w:val="000000" w:themeColor="text1"/>
            <w:sz w:val="22"/>
            <w:szCs w:val="22"/>
          </w:rPr>
          <w:t xml:space="preserve">. </w:t>
        </w:r>
      </w:ins>
      <w:ins w:id="256" w:author="Martin Tušl" w:date="2021-03-05T15:19:00Z">
        <w:r w:rsidR="00360A58">
          <w:rPr>
            <w:color w:val="000000" w:themeColor="text1"/>
            <w:sz w:val="22"/>
            <w:szCs w:val="22"/>
          </w:rPr>
          <w:t xml:space="preserve">The questionnaire was tested and checked by senior researchers from the field for face validity prior to the administration. </w:t>
        </w:r>
      </w:ins>
      <w:ins w:id="257" w:author="Martin Tušl" w:date="2021-02-26T12:21:00Z">
        <w:r w:rsidR="00212A03">
          <w:rPr>
            <w:color w:val="000000" w:themeColor="text1"/>
            <w:sz w:val="22"/>
            <w:szCs w:val="22"/>
          </w:rPr>
          <w:t xml:space="preserve">The period of data collection was </w:t>
        </w:r>
      </w:ins>
      <w:ins w:id="258" w:author="Martin Tušl" w:date="2021-03-04T14:31:00Z">
        <w:r w:rsidR="00780853">
          <w:rPr>
            <w:color w:val="000000" w:themeColor="text1"/>
            <w:sz w:val="22"/>
            <w:szCs w:val="22"/>
          </w:rPr>
          <w:t>from</w:t>
        </w:r>
      </w:ins>
      <w:ins w:id="259" w:author="Martin Tušl" w:date="2021-02-23T11:54:00Z">
        <w:r w:rsidR="001A687C">
          <w:rPr>
            <w:color w:val="000000" w:themeColor="text1"/>
            <w:sz w:val="22"/>
            <w:szCs w:val="22"/>
          </w:rPr>
          <w:t xml:space="preserve"> </w:t>
        </w:r>
      </w:ins>
      <w:ins w:id="260" w:author="Martin Tušl" w:date="2021-02-23T13:26:00Z">
        <w:r w:rsidR="007251AF">
          <w:rPr>
            <w:color w:val="000000" w:themeColor="text1"/>
            <w:sz w:val="22"/>
            <w:szCs w:val="22"/>
          </w:rPr>
          <w:t>9</w:t>
        </w:r>
        <w:r w:rsidR="007251AF" w:rsidRPr="007251AF">
          <w:rPr>
            <w:color w:val="000000" w:themeColor="text1"/>
            <w:sz w:val="22"/>
            <w:szCs w:val="22"/>
            <w:vertAlign w:val="superscript"/>
          </w:rPr>
          <w:t>th</w:t>
        </w:r>
        <w:r w:rsidR="007251AF">
          <w:rPr>
            <w:color w:val="000000" w:themeColor="text1"/>
            <w:sz w:val="22"/>
            <w:szCs w:val="22"/>
          </w:rPr>
          <w:t xml:space="preserve"> </w:t>
        </w:r>
      </w:ins>
      <w:ins w:id="261" w:author="Martin Tušl" w:date="2021-03-04T14:31:00Z">
        <w:r w:rsidR="00780853">
          <w:rPr>
            <w:color w:val="000000" w:themeColor="text1"/>
            <w:sz w:val="22"/>
            <w:szCs w:val="22"/>
          </w:rPr>
          <w:t>to</w:t>
        </w:r>
      </w:ins>
      <w:ins w:id="262" w:author="Martin Tušl" w:date="2021-02-23T11:54:00Z">
        <w:r w:rsidR="001A687C">
          <w:rPr>
            <w:color w:val="000000" w:themeColor="text1"/>
            <w:sz w:val="22"/>
            <w:szCs w:val="22"/>
          </w:rPr>
          <w:t xml:space="preserve"> </w:t>
        </w:r>
      </w:ins>
      <w:ins w:id="263" w:author="Martin Tušl" w:date="2021-02-23T13:26:00Z">
        <w:r w:rsidR="007251AF">
          <w:rPr>
            <w:color w:val="000000" w:themeColor="text1"/>
            <w:sz w:val="22"/>
            <w:szCs w:val="22"/>
          </w:rPr>
          <w:t>22</w:t>
        </w:r>
        <w:r w:rsidR="007251AF" w:rsidRPr="007251AF">
          <w:rPr>
            <w:color w:val="000000" w:themeColor="text1"/>
            <w:sz w:val="22"/>
            <w:szCs w:val="22"/>
            <w:vertAlign w:val="superscript"/>
          </w:rPr>
          <w:t>nd</w:t>
        </w:r>
        <w:r w:rsidR="007251AF">
          <w:rPr>
            <w:color w:val="000000" w:themeColor="text1"/>
            <w:sz w:val="22"/>
            <w:szCs w:val="22"/>
          </w:rPr>
          <w:t xml:space="preserve"> </w:t>
        </w:r>
      </w:ins>
      <w:r w:rsidR="004208B4" w:rsidRPr="00F1521B">
        <w:rPr>
          <w:color w:val="000000" w:themeColor="text1"/>
          <w:sz w:val="22"/>
          <w:szCs w:val="22"/>
        </w:rPr>
        <w:t>April 2020</w:t>
      </w:r>
      <w:r w:rsidR="009366F2">
        <w:rPr>
          <w:color w:val="000000" w:themeColor="text1"/>
          <w:sz w:val="22"/>
          <w:szCs w:val="22"/>
        </w:rPr>
        <w:t>,</w:t>
      </w:r>
      <w:r w:rsidR="00775CC9" w:rsidRPr="00F1521B">
        <w:rPr>
          <w:color w:val="000000" w:themeColor="text1"/>
          <w:sz w:val="22"/>
          <w:szCs w:val="22"/>
        </w:rPr>
        <w:t xml:space="preserve"> when both countries were in full lockdown </w:t>
      </w:r>
      <w:r w:rsidR="00EA0D37">
        <w:rPr>
          <w:color w:val="000000" w:themeColor="text1"/>
          <w:sz w:val="22"/>
          <w:szCs w:val="22"/>
        </w:rPr>
        <w:t xml:space="preserve">as part of the </w:t>
      </w:r>
      <w:r w:rsidR="00EA0D37" w:rsidRPr="00F1521B">
        <w:rPr>
          <w:color w:val="000000" w:themeColor="text1"/>
          <w:sz w:val="22"/>
          <w:szCs w:val="22"/>
        </w:rPr>
        <w:t xml:space="preserve">control measures </w:t>
      </w:r>
      <w:r w:rsidR="00EA0D37">
        <w:rPr>
          <w:color w:val="000000" w:themeColor="text1"/>
          <w:sz w:val="22"/>
          <w:szCs w:val="22"/>
        </w:rPr>
        <w:t xml:space="preserve">relating to </w:t>
      </w:r>
      <w:r w:rsidR="00775CC9" w:rsidRPr="00F1521B">
        <w:rPr>
          <w:color w:val="000000" w:themeColor="text1"/>
          <w:sz w:val="22"/>
          <w:szCs w:val="22"/>
        </w:rPr>
        <w:t>COVID-19</w:t>
      </w:r>
      <w:r w:rsidR="004208B4" w:rsidRPr="00F1521B">
        <w:rPr>
          <w:color w:val="000000" w:themeColor="text1"/>
          <w:sz w:val="22"/>
          <w:szCs w:val="22"/>
        </w:rPr>
        <w:t xml:space="preserve">. Participants received a </w:t>
      </w:r>
      <w:ins w:id="264" w:author="Martin Tušl" w:date="2021-02-24T10:57:00Z">
        <w:r w:rsidR="00A84766" w:rsidRPr="00A84766">
          <w:rPr>
            <w:color w:val="000000" w:themeColor="text1"/>
            <w:sz w:val="22"/>
            <w:szCs w:val="22"/>
          </w:rPr>
          <w:t>minimal incentive</w:t>
        </w:r>
      </w:ins>
      <w:ins w:id="265" w:author="Martin Tušl" w:date="2021-02-24T10:58:00Z">
        <w:r w:rsidR="00A84766">
          <w:rPr>
            <w:color w:val="000000" w:themeColor="text1"/>
            <w:sz w:val="22"/>
            <w:szCs w:val="22"/>
          </w:rPr>
          <w:t xml:space="preserve"> for completing the survey</w:t>
        </w:r>
      </w:ins>
      <w:ins w:id="266" w:author="Martin Tušl" w:date="2021-02-24T10:57:00Z">
        <w:r w:rsidR="00A84766" w:rsidRPr="00A84766">
          <w:rPr>
            <w:color w:val="000000" w:themeColor="text1"/>
            <w:sz w:val="22"/>
            <w:szCs w:val="22"/>
          </w:rPr>
          <w:t xml:space="preserve"> (</w:t>
        </w:r>
      </w:ins>
      <w:ins w:id="267" w:author="Martin Tušl" w:date="2021-02-24T10:58:00Z">
        <w:r w:rsidR="00922F81">
          <w:rPr>
            <w:color w:val="000000" w:themeColor="text1"/>
            <w:sz w:val="22"/>
            <w:szCs w:val="22"/>
          </w:rPr>
          <w:t>i.e., points</w:t>
        </w:r>
      </w:ins>
      <w:ins w:id="268" w:author="Martin Tušl" w:date="2021-02-24T10:57:00Z">
        <w:r w:rsidR="00A84766" w:rsidRPr="00A84766">
          <w:rPr>
            <w:color w:val="000000" w:themeColor="text1"/>
            <w:sz w:val="22"/>
            <w:szCs w:val="22"/>
          </w:rPr>
          <w:t xml:space="preserve"> which</w:t>
        </w:r>
        <w:r w:rsidR="00A84766">
          <w:rPr>
            <w:color w:val="000000" w:themeColor="text1"/>
            <w:sz w:val="22"/>
            <w:szCs w:val="22"/>
          </w:rPr>
          <w:t xml:space="preserve"> </w:t>
        </w:r>
        <w:r w:rsidR="00A84766" w:rsidRPr="00A84766">
          <w:rPr>
            <w:color w:val="000000" w:themeColor="text1"/>
            <w:sz w:val="22"/>
            <w:szCs w:val="22"/>
          </w:rPr>
          <w:t>could be redeemed towards a given service after participating</w:t>
        </w:r>
        <w:r w:rsidR="00A84766">
          <w:rPr>
            <w:color w:val="000000" w:themeColor="text1"/>
            <w:sz w:val="22"/>
            <w:szCs w:val="22"/>
          </w:rPr>
          <w:t xml:space="preserve"> </w:t>
        </w:r>
        <w:r w:rsidR="00A84766" w:rsidRPr="00A84766">
          <w:rPr>
            <w:color w:val="000000" w:themeColor="text1"/>
            <w:sz w:val="22"/>
            <w:szCs w:val="22"/>
          </w:rPr>
          <w:t>in several surveys)</w:t>
        </w:r>
      </w:ins>
      <w:r w:rsidR="004208B4" w:rsidRPr="00F1521B">
        <w:rPr>
          <w:color w:val="000000" w:themeColor="text1"/>
          <w:sz w:val="22"/>
          <w:szCs w:val="22"/>
        </w:rPr>
        <w:t xml:space="preserve">. Participation was voluntary and </w:t>
      </w:r>
      <w:r w:rsidR="00D24E32">
        <w:rPr>
          <w:color w:val="000000" w:themeColor="text1"/>
          <w:sz w:val="22"/>
          <w:szCs w:val="22"/>
        </w:rPr>
        <w:t>participant</w:t>
      </w:r>
      <w:r w:rsidR="00D24E32" w:rsidRPr="00F1521B">
        <w:rPr>
          <w:color w:val="000000" w:themeColor="text1"/>
          <w:sz w:val="22"/>
          <w:szCs w:val="22"/>
        </w:rPr>
        <w:t xml:space="preserve"> </w:t>
      </w:r>
      <w:r w:rsidR="004208B4" w:rsidRPr="00F1521B">
        <w:rPr>
          <w:color w:val="000000" w:themeColor="text1"/>
          <w:sz w:val="22"/>
          <w:szCs w:val="22"/>
        </w:rPr>
        <w:t>anonymity and confidentiality of</w:t>
      </w:r>
      <w:r w:rsidR="00D24E32">
        <w:rPr>
          <w:color w:val="000000" w:themeColor="text1"/>
          <w:sz w:val="22"/>
          <w:szCs w:val="22"/>
        </w:rPr>
        <w:t xml:space="preserve"> their</w:t>
      </w:r>
      <w:r w:rsidR="004208B4" w:rsidRPr="00F1521B">
        <w:rPr>
          <w:color w:val="000000" w:themeColor="text1"/>
          <w:sz w:val="22"/>
          <w:szCs w:val="22"/>
        </w:rPr>
        <w:t xml:space="preserve"> data </w:t>
      </w:r>
      <w:r w:rsidR="00213D55" w:rsidRPr="00F1521B">
        <w:rPr>
          <w:color w:val="000000" w:themeColor="text1"/>
          <w:sz w:val="22"/>
          <w:szCs w:val="22"/>
        </w:rPr>
        <w:t xml:space="preserve">were </w:t>
      </w:r>
      <w:r w:rsidR="004208B4" w:rsidRPr="00F1521B">
        <w:rPr>
          <w:color w:val="000000" w:themeColor="text1"/>
          <w:sz w:val="22"/>
          <w:szCs w:val="22"/>
        </w:rPr>
        <w:t>assured and emphasized</w:t>
      </w:r>
      <w:ins w:id="269" w:author="Martin Tušl" w:date="2021-02-23T13:47:00Z">
        <w:r w:rsidR="00B02313">
          <w:rPr>
            <w:color w:val="000000" w:themeColor="text1"/>
            <w:sz w:val="22"/>
            <w:szCs w:val="22"/>
          </w:rPr>
          <w:t>. E</w:t>
        </w:r>
      </w:ins>
      <w:ins w:id="270" w:author="Martin Tušl" w:date="2021-02-23T13:46:00Z">
        <w:r w:rsidR="00B02313">
          <w:rPr>
            <w:color w:val="000000" w:themeColor="text1"/>
            <w:sz w:val="22"/>
            <w:szCs w:val="22"/>
          </w:rPr>
          <w:t xml:space="preserve">ach participant in the </w:t>
        </w:r>
      </w:ins>
      <w:ins w:id="271" w:author="Martin Tušl" w:date="2021-02-23T13:47:00Z">
        <w:r w:rsidR="00B02313">
          <w:rPr>
            <w:color w:val="000000" w:themeColor="text1"/>
            <w:sz w:val="22"/>
            <w:szCs w:val="22"/>
          </w:rPr>
          <w:t xml:space="preserve">online panel </w:t>
        </w:r>
      </w:ins>
      <w:ins w:id="272" w:author="Martin Tušl" w:date="2021-02-26T12:22:00Z">
        <w:r w:rsidR="00212A03">
          <w:rPr>
            <w:color w:val="000000" w:themeColor="text1"/>
            <w:sz w:val="22"/>
            <w:szCs w:val="22"/>
          </w:rPr>
          <w:t xml:space="preserve">service </w:t>
        </w:r>
      </w:ins>
      <w:ins w:id="273" w:author="Martin Tušl" w:date="2021-02-23T13:47:00Z">
        <w:r w:rsidR="00B02313">
          <w:rPr>
            <w:color w:val="000000" w:themeColor="text1"/>
            <w:sz w:val="22"/>
            <w:szCs w:val="22"/>
          </w:rPr>
          <w:t xml:space="preserve">database </w:t>
        </w:r>
      </w:ins>
      <w:ins w:id="274" w:author="Martin Tušl" w:date="2021-02-26T12:22:00Z">
        <w:r w:rsidR="00212A03">
          <w:rPr>
            <w:color w:val="000000" w:themeColor="text1"/>
            <w:sz w:val="22"/>
            <w:szCs w:val="22"/>
          </w:rPr>
          <w:t>had</w:t>
        </w:r>
      </w:ins>
      <w:ins w:id="275" w:author="Martin Tušl" w:date="2021-02-23T13:47:00Z">
        <w:r w:rsidR="00B02313">
          <w:rPr>
            <w:color w:val="000000" w:themeColor="text1"/>
            <w:sz w:val="22"/>
            <w:szCs w:val="22"/>
          </w:rPr>
          <w:t xml:space="preserve"> a unique code which ensure</w:t>
        </w:r>
      </w:ins>
      <w:ins w:id="276" w:author="Martin Tušl" w:date="2021-02-24T13:55:00Z">
        <w:r w:rsidR="00B90059">
          <w:rPr>
            <w:color w:val="000000" w:themeColor="text1"/>
            <w:sz w:val="22"/>
            <w:szCs w:val="22"/>
          </w:rPr>
          <w:t>d</w:t>
        </w:r>
      </w:ins>
      <w:ins w:id="277" w:author="Martin Tušl" w:date="2021-02-23T13:47:00Z">
        <w:r w:rsidR="00B02313">
          <w:rPr>
            <w:color w:val="000000" w:themeColor="text1"/>
            <w:sz w:val="22"/>
            <w:szCs w:val="22"/>
          </w:rPr>
          <w:t xml:space="preserve"> anonymity and prevent</w:t>
        </w:r>
      </w:ins>
      <w:ins w:id="278" w:author="Martin Tušl" w:date="2021-02-24T13:55:00Z">
        <w:r w:rsidR="00B90059">
          <w:rPr>
            <w:color w:val="000000" w:themeColor="text1"/>
            <w:sz w:val="22"/>
            <w:szCs w:val="22"/>
          </w:rPr>
          <w:t>ed</w:t>
        </w:r>
      </w:ins>
      <w:ins w:id="279" w:author="Martin Tušl" w:date="2021-02-23T13:47:00Z">
        <w:r w:rsidR="00B02313">
          <w:rPr>
            <w:color w:val="000000" w:themeColor="text1"/>
            <w:sz w:val="22"/>
            <w:szCs w:val="22"/>
          </w:rPr>
          <w:t xml:space="preserve"> multiple submissions from one participant</w:t>
        </w:r>
      </w:ins>
      <w:r w:rsidR="004208B4" w:rsidRPr="00F1521B">
        <w:rPr>
          <w:color w:val="000000" w:themeColor="text1"/>
          <w:sz w:val="22"/>
          <w:szCs w:val="22"/>
        </w:rPr>
        <w:t>.</w:t>
      </w:r>
      <w:ins w:id="280" w:author="Martin Tušl" w:date="2021-02-24T12:12:00Z">
        <w:r w:rsidR="00030BA0">
          <w:rPr>
            <w:color w:val="000000" w:themeColor="text1"/>
            <w:sz w:val="22"/>
            <w:szCs w:val="22"/>
          </w:rPr>
          <w:t xml:space="preserve"> </w:t>
        </w:r>
      </w:ins>
      <w:ins w:id="281" w:author="Martin Tušl" w:date="2021-02-24T12:18:00Z">
        <w:r w:rsidR="00030BA0">
          <w:rPr>
            <w:color w:val="000000" w:themeColor="text1"/>
            <w:sz w:val="22"/>
            <w:szCs w:val="22"/>
          </w:rPr>
          <w:t>Important i</w:t>
        </w:r>
      </w:ins>
      <w:ins w:id="282" w:author="Martin Tušl" w:date="2021-02-24T12:12:00Z">
        <w:r w:rsidR="00030BA0">
          <w:rPr>
            <w:color w:val="000000" w:themeColor="text1"/>
            <w:sz w:val="22"/>
            <w:szCs w:val="22"/>
          </w:rPr>
          <w:t xml:space="preserve">tems in the survey were mandatory and </w:t>
        </w:r>
      </w:ins>
      <w:ins w:id="283" w:author="Martin Tušl" w:date="2021-02-24T12:13:00Z">
        <w:r w:rsidR="00030BA0">
          <w:rPr>
            <w:color w:val="000000" w:themeColor="text1"/>
            <w:sz w:val="22"/>
            <w:szCs w:val="22"/>
          </w:rPr>
          <w:t>participants were informed if they accidently skipped an item</w:t>
        </w:r>
      </w:ins>
      <w:ins w:id="284" w:author="Martin Tušl" w:date="2021-02-24T13:55:00Z">
        <w:r w:rsidR="00B90059">
          <w:rPr>
            <w:color w:val="000000" w:themeColor="text1"/>
            <w:sz w:val="22"/>
            <w:szCs w:val="22"/>
          </w:rPr>
          <w:t>. Further,</w:t>
        </w:r>
      </w:ins>
      <w:ins w:id="285" w:author="Martin Tušl" w:date="2021-02-24T13:11:00Z">
        <w:r w:rsidR="005C5391">
          <w:rPr>
            <w:color w:val="000000" w:themeColor="text1"/>
            <w:sz w:val="22"/>
            <w:szCs w:val="22"/>
          </w:rPr>
          <w:t xml:space="preserve"> the questionnaire used a logic to avoid asking redundant </w:t>
        </w:r>
      </w:ins>
      <w:ins w:id="286" w:author="Georg Bauer" w:date="2021-03-03T13:22:00Z">
        <w:r>
          <w:rPr>
            <w:color w:val="000000" w:themeColor="text1"/>
            <w:sz w:val="22"/>
            <w:szCs w:val="22"/>
          </w:rPr>
          <w:t xml:space="preserve">or non-applicable </w:t>
        </w:r>
      </w:ins>
      <w:ins w:id="287" w:author="Martin Tušl" w:date="2021-02-24T13:11:00Z">
        <w:r w:rsidR="005C5391">
          <w:rPr>
            <w:color w:val="000000" w:themeColor="text1"/>
            <w:sz w:val="22"/>
            <w:szCs w:val="22"/>
          </w:rPr>
          <w:t xml:space="preserve">questions (e.g., </w:t>
        </w:r>
      </w:ins>
      <w:ins w:id="288" w:author="Martin Tušl" w:date="2021-02-24T13:12:00Z">
        <w:r w:rsidR="005C5391">
          <w:rPr>
            <w:color w:val="000000" w:themeColor="text1"/>
            <w:sz w:val="22"/>
            <w:szCs w:val="22"/>
          </w:rPr>
          <w:t xml:space="preserve">participants who indicated </w:t>
        </w:r>
      </w:ins>
      <w:ins w:id="289" w:author="Martin Tušl" w:date="2021-02-24T13:14:00Z">
        <w:r w:rsidR="005C5391">
          <w:rPr>
            <w:color w:val="000000" w:themeColor="text1"/>
            <w:sz w:val="22"/>
            <w:szCs w:val="22"/>
          </w:rPr>
          <w:t>that they lost their job were not asked about the change in work</w:t>
        </w:r>
      </w:ins>
      <w:ins w:id="290" w:author="Martin Tušl" w:date="2021-02-24T13:15:00Z">
        <w:r w:rsidR="005C5391">
          <w:rPr>
            <w:color w:val="000000" w:themeColor="text1"/>
            <w:sz w:val="22"/>
            <w:szCs w:val="22"/>
          </w:rPr>
          <w:t xml:space="preserve">ing </w:t>
        </w:r>
      </w:ins>
      <w:ins w:id="291" w:author="Martin Tušl" w:date="2021-02-24T13:14:00Z">
        <w:r w:rsidR="005C5391">
          <w:rPr>
            <w:color w:val="000000" w:themeColor="text1"/>
            <w:sz w:val="22"/>
            <w:szCs w:val="22"/>
          </w:rPr>
          <w:t>t</w:t>
        </w:r>
      </w:ins>
      <w:ins w:id="292" w:author="Martin Tušl" w:date="2021-02-24T13:15:00Z">
        <w:r w:rsidR="005C5391">
          <w:rPr>
            <w:color w:val="000000" w:themeColor="text1"/>
            <w:sz w:val="22"/>
            <w:szCs w:val="22"/>
          </w:rPr>
          <w:t xml:space="preserve">ime or </w:t>
        </w:r>
      </w:ins>
      <w:ins w:id="293" w:author="Martin Tušl" w:date="2021-02-24T13:14:00Z">
        <w:r w:rsidR="005C5391">
          <w:rPr>
            <w:color w:val="000000" w:themeColor="text1"/>
            <w:sz w:val="22"/>
            <w:szCs w:val="22"/>
          </w:rPr>
          <w:t>home-office</w:t>
        </w:r>
      </w:ins>
      <w:ins w:id="294" w:author="Martin Tušl" w:date="2021-02-24T13:15:00Z">
        <w:r w:rsidR="005C5391">
          <w:rPr>
            <w:color w:val="000000" w:themeColor="text1"/>
            <w:sz w:val="22"/>
            <w:szCs w:val="22"/>
          </w:rPr>
          <w:t>)</w:t>
        </w:r>
      </w:ins>
      <w:ins w:id="295" w:author="Martin Tušl" w:date="2021-02-24T12:13:00Z">
        <w:r w:rsidR="00030BA0">
          <w:rPr>
            <w:color w:val="000000" w:themeColor="text1"/>
            <w:sz w:val="22"/>
            <w:szCs w:val="22"/>
          </w:rPr>
          <w:t xml:space="preserve">. Moreover, we included </w:t>
        </w:r>
      </w:ins>
      <w:ins w:id="296" w:author="Martin Tušl" w:date="2021-02-24T14:01:00Z">
        <w:r w:rsidR="00B90059">
          <w:rPr>
            <w:color w:val="000000" w:themeColor="text1"/>
            <w:sz w:val="22"/>
            <w:szCs w:val="22"/>
          </w:rPr>
          <w:t xml:space="preserve">several </w:t>
        </w:r>
      </w:ins>
      <w:ins w:id="297" w:author="Martin Tušl" w:date="2021-02-24T12:16:00Z">
        <w:r w:rsidR="00030BA0">
          <w:rPr>
            <w:color w:val="000000" w:themeColor="text1"/>
            <w:sz w:val="22"/>
            <w:szCs w:val="22"/>
          </w:rPr>
          <w:t>disqualifying</w:t>
        </w:r>
      </w:ins>
      <w:ins w:id="298" w:author="Martin Tušl" w:date="2021-02-24T12:13:00Z">
        <w:r w:rsidR="00030BA0">
          <w:rPr>
            <w:color w:val="000000" w:themeColor="text1"/>
            <w:sz w:val="22"/>
            <w:szCs w:val="22"/>
          </w:rPr>
          <w:t xml:space="preserve"> items (i.e.</w:t>
        </w:r>
      </w:ins>
      <w:ins w:id="299" w:author="Martin Tušl" w:date="2021-02-26T12:23:00Z">
        <w:r w:rsidR="00212A03">
          <w:rPr>
            <w:color w:val="000000" w:themeColor="text1"/>
            <w:sz w:val="22"/>
            <w:szCs w:val="22"/>
          </w:rPr>
          <w:t>,</w:t>
        </w:r>
      </w:ins>
      <w:ins w:id="300" w:author="Martin Tušl" w:date="2021-02-24T12:13:00Z">
        <w:r w:rsidR="00030BA0">
          <w:rPr>
            <w:color w:val="000000" w:themeColor="text1"/>
            <w:sz w:val="22"/>
            <w:szCs w:val="22"/>
          </w:rPr>
          <w:t xml:space="preserve"> </w:t>
        </w:r>
      </w:ins>
      <w:ins w:id="301" w:author="Martin Tušl" w:date="2021-02-24T12:14:00Z">
        <w:r w:rsidR="00030BA0">
          <w:rPr>
            <w:color w:val="000000" w:themeColor="text1"/>
            <w:sz w:val="22"/>
            <w:szCs w:val="22"/>
          </w:rPr>
          <w:t>“</w:t>
        </w:r>
      </w:ins>
      <w:ins w:id="302" w:author="Martin Tušl" w:date="2021-02-24T12:13:00Z">
        <w:r w:rsidR="00030BA0">
          <w:rPr>
            <w:color w:val="000000" w:themeColor="text1"/>
            <w:sz w:val="22"/>
            <w:szCs w:val="22"/>
          </w:rPr>
          <w:t xml:space="preserve">Please </w:t>
        </w:r>
      </w:ins>
      <w:ins w:id="303" w:author="Martin Tušl" w:date="2021-02-24T12:14:00Z">
        <w:r w:rsidR="00030BA0">
          <w:rPr>
            <w:color w:val="000000" w:themeColor="text1"/>
            <w:sz w:val="22"/>
            <w:szCs w:val="22"/>
          </w:rPr>
          <w:t>choose</w:t>
        </w:r>
      </w:ins>
      <w:ins w:id="304" w:author="Martin Tušl" w:date="2021-02-24T12:13:00Z">
        <w:r w:rsidR="00030BA0">
          <w:rPr>
            <w:color w:val="000000" w:themeColor="text1"/>
            <w:sz w:val="22"/>
            <w:szCs w:val="22"/>
          </w:rPr>
          <w:t xml:space="preserve"> </w:t>
        </w:r>
      </w:ins>
      <w:ins w:id="305" w:author="Martin Tušl" w:date="2021-02-24T12:14:00Z">
        <w:r w:rsidR="00030BA0">
          <w:rPr>
            <w:color w:val="000000" w:themeColor="text1"/>
            <w:sz w:val="22"/>
            <w:szCs w:val="22"/>
          </w:rPr>
          <w:t xml:space="preserve">number three as an answer to this item”) </w:t>
        </w:r>
      </w:ins>
      <w:ins w:id="306" w:author="Martin Tušl" w:date="2021-02-24T12:16:00Z">
        <w:r w:rsidR="00030BA0">
          <w:rPr>
            <w:color w:val="000000" w:themeColor="text1"/>
            <w:sz w:val="22"/>
            <w:szCs w:val="22"/>
          </w:rPr>
          <w:t xml:space="preserve">as </w:t>
        </w:r>
      </w:ins>
      <w:ins w:id="307" w:author="Martin Tušl" w:date="2021-02-24T12:18:00Z">
        <w:r w:rsidR="00030BA0">
          <w:rPr>
            <w:color w:val="000000" w:themeColor="text1"/>
            <w:sz w:val="22"/>
            <w:szCs w:val="22"/>
          </w:rPr>
          <w:t xml:space="preserve">a </w:t>
        </w:r>
      </w:ins>
      <w:ins w:id="308" w:author="Martin Tušl" w:date="2021-02-24T12:17:00Z">
        <w:r w:rsidR="00030BA0">
          <w:rPr>
            <w:color w:val="000000" w:themeColor="text1"/>
            <w:sz w:val="22"/>
            <w:szCs w:val="22"/>
          </w:rPr>
          <w:t xml:space="preserve">quality check </w:t>
        </w:r>
      </w:ins>
      <w:ins w:id="309" w:author="Martin Tušl" w:date="2021-02-24T12:16:00Z">
        <w:r w:rsidR="00030BA0">
          <w:rPr>
            <w:color w:val="000000" w:themeColor="text1"/>
            <w:sz w:val="22"/>
            <w:szCs w:val="22"/>
          </w:rPr>
          <w:t>to exclude</w:t>
        </w:r>
      </w:ins>
      <w:ins w:id="310" w:author="Martin Tušl" w:date="2021-02-24T12:15:00Z">
        <w:r w:rsidR="00030BA0">
          <w:rPr>
            <w:color w:val="000000" w:themeColor="text1"/>
            <w:sz w:val="22"/>
            <w:szCs w:val="22"/>
          </w:rPr>
          <w:t xml:space="preserve"> participants </w:t>
        </w:r>
      </w:ins>
      <w:ins w:id="311" w:author="Martin Tušl" w:date="2021-02-24T14:01:00Z">
        <w:r w:rsidR="00B90059">
          <w:rPr>
            <w:color w:val="000000" w:themeColor="text1"/>
            <w:sz w:val="22"/>
            <w:szCs w:val="22"/>
          </w:rPr>
          <w:t>who</w:t>
        </w:r>
      </w:ins>
      <w:ins w:id="312" w:author="Martin Tušl" w:date="2021-02-24T12:15:00Z">
        <w:r w:rsidR="00030BA0">
          <w:rPr>
            <w:color w:val="000000" w:themeColor="text1"/>
            <w:sz w:val="22"/>
            <w:szCs w:val="22"/>
          </w:rPr>
          <w:t xml:space="preserve"> </w:t>
        </w:r>
      </w:ins>
      <w:ins w:id="313" w:author="Martin Tušl" w:date="2021-02-26T12:23:00Z">
        <w:r w:rsidR="00212A03">
          <w:rPr>
            <w:color w:val="000000" w:themeColor="text1"/>
            <w:sz w:val="22"/>
            <w:szCs w:val="22"/>
          </w:rPr>
          <w:t xml:space="preserve">would </w:t>
        </w:r>
      </w:ins>
      <w:ins w:id="314" w:author="Martin Tušl" w:date="2021-02-24T12:15:00Z">
        <w:r w:rsidR="00030BA0">
          <w:rPr>
            <w:color w:val="000000" w:themeColor="text1"/>
            <w:sz w:val="22"/>
            <w:szCs w:val="22"/>
          </w:rPr>
          <w:t>give random answers.</w:t>
        </w:r>
      </w:ins>
      <w:ins w:id="315" w:author="Martin Tušl" w:date="2021-03-05T15:20:00Z">
        <w:r w:rsidR="00360A58">
          <w:rPr>
            <w:color w:val="000000" w:themeColor="text1"/>
            <w:sz w:val="22"/>
            <w:szCs w:val="22"/>
          </w:rPr>
          <w:t xml:space="preserve"> Participants were able to go back in the survey and review or change their answers.</w:t>
        </w:r>
      </w:ins>
    </w:p>
    <w:p w14:paraId="042A40B2" w14:textId="77777777" w:rsidR="000B30A1" w:rsidRDefault="004208B4" w:rsidP="00F96500">
      <w:pPr>
        <w:pStyle w:val="NormalWeb"/>
        <w:spacing w:before="0" w:beforeAutospacing="0" w:after="0" w:afterAutospacing="0" w:line="480" w:lineRule="auto"/>
        <w:ind w:firstLine="720"/>
        <w:rPr>
          <w:color w:val="000000" w:themeColor="text1"/>
          <w:sz w:val="22"/>
          <w:szCs w:val="22"/>
        </w:rPr>
      </w:pPr>
      <w:del w:id="316" w:author="Martin Tušl" w:date="2021-02-23T13:54:00Z">
        <w:r w:rsidRPr="00F1521B" w:rsidDel="0051115B">
          <w:rPr>
            <w:color w:val="000000" w:themeColor="text1"/>
            <w:sz w:val="22"/>
            <w:szCs w:val="22"/>
          </w:rPr>
          <w:lastRenderedPageBreak/>
          <w:delText>We excluded participants who indicated that they worked</w:delText>
        </w:r>
      </w:del>
      <w:ins w:id="317" w:author="Martin Tušl" w:date="2021-02-23T13:54:00Z">
        <w:r w:rsidR="0051115B">
          <w:rPr>
            <w:color w:val="000000" w:themeColor="text1"/>
            <w:sz w:val="22"/>
            <w:szCs w:val="22"/>
          </w:rPr>
          <w:t>The eligibility criteria were</w:t>
        </w:r>
      </w:ins>
      <w:ins w:id="318" w:author="Martin Tušl" w:date="2021-02-23T13:57:00Z">
        <w:r w:rsidR="0051115B">
          <w:rPr>
            <w:color w:val="000000" w:themeColor="text1"/>
            <w:sz w:val="22"/>
            <w:szCs w:val="22"/>
          </w:rPr>
          <w:t>: being employed (not self-employed),</w:t>
        </w:r>
      </w:ins>
      <w:ins w:id="319" w:author="Martin Tušl" w:date="2021-02-23T13:54:00Z">
        <w:r w:rsidR="0051115B">
          <w:rPr>
            <w:color w:val="000000" w:themeColor="text1"/>
            <w:sz w:val="22"/>
            <w:szCs w:val="22"/>
          </w:rPr>
          <w:t xml:space="preserve"> working more</w:t>
        </w:r>
      </w:ins>
      <w:del w:id="320" w:author="Martin Tušl" w:date="2021-02-23T13:54:00Z">
        <w:r w:rsidRPr="00F1521B" w:rsidDel="0051115B">
          <w:rPr>
            <w:color w:val="000000" w:themeColor="text1"/>
            <w:sz w:val="22"/>
            <w:szCs w:val="22"/>
          </w:rPr>
          <w:delText xml:space="preserve"> less</w:delText>
        </w:r>
      </w:del>
      <w:r w:rsidRPr="00F1521B">
        <w:rPr>
          <w:color w:val="000000" w:themeColor="text1"/>
          <w:sz w:val="22"/>
          <w:szCs w:val="22"/>
        </w:rPr>
        <w:t xml:space="preserve"> than 20 hours per week, </w:t>
      </w:r>
      <w:ins w:id="321" w:author="Martin Tušl" w:date="2021-02-26T12:23:00Z">
        <w:r w:rsidR="00212A03">
          <w:rPr>
            <w:color w:val="000000" w:themeColor="text1"/>
            <w:sz w:val="22"/>
            <w:szCs w:val="22"/>
          </w:rPr>
          <w:t xml:space="preserve">and </w:t>
        </w:r>
      </w:ins>
      <w:del w:id="322" w:author="Martin Tušl" w:date="2021-02-23T13:55:00Z">
        <w:r w:rsidRPr="00F1521B" w:rsidDel="0051115B">
          <w:rPr>
            <w:color w:val="000000" w:themeColor="text1"/>
            <w:sz w:val="22"/>
            <w:szCs w:val="22"/>
          </w:rPr>
          <w:delText>who were</w:delText>
        </w:r>
      </w:del>
      <w:del w:id="323" w:author="Martin Tušl" w:date="2021-02-23T13:58:00Z">
        <w:r w:rsidRPr="00F1521B" w:rsidDel="0051115B">
          <w:rPr>
            <w:color w:val="000000" w:themeColor="text1"/>
            <w:sz w:val="22"/>
            <w:szCs w:val="22"/>
          </w:rPr>
          <w:delText xml:space="preserve"> </w:delText>
        </w:r>
      </w:del>
      <w:del w:id="324" w:author="Martin Tušl" w:date="2021-02-23T13:55:00Z">
        <w:r w:rsidRPr="00F1521B" w:rsidDel="0051115B">
          <w:rPr>
            <w:color w:val="000000" w:themeColor="text1"/>
            <w:sz w:val="22"/>
            <w:szCs w:val="22"/>
          </w:rPr>
          <w:delText>self-</w:delText>
        </w:r>
      </w:del>
      <w:del w:id="325" w:author="Martin Tušl" w:date="2021-02-23T13:58:00Z">
        <w:r w:rsidRPr="00F1521B" w:rsidDel="0051115B">
          <w:rPr>
            <w:color w:val="000000" w:themeColor="text1"/>
            <w:sz w:val="22"/>
            <w:szCs w:val="22"/>
          </w:rPr>
          <w:delText>employed</w:delText>
        </w:r>
        <w:r w:rsidR="003C0CAE" w:rsidRPr="00F1521B" w:rsidDel="0051115B">
          <w:rPr>
            <w:color w:val="000000" w:themeColor="text1"/>
            <w:sz w:val="22"/>
            <w:szCs w:val="22"/>
          </w:rPr>
          <w:delText>,</w:delText>
        </w:r>
        <w:r w:rsidRPr="00F1521B" w:rsidDel="0051115B">
          <w:rPr>
            <w:color w:val="000000" w:themeColor="text1"/>
            <w:sz w:val="22"/>
            <w:szCs w:val="22"/>
          </w:rPr>
          <w:delText xml:space="preserve"> </w:delText>
        </w:r>
      </w:del>
      <w:del w:id="326" w:author="Martin Tušl" w:date="2021-02-23T13:56:00Z">
        <w:r w:rsidRPr="00F1521B" w:rsidDel="0051115B">
          <w:rPr>
            <w:color w:val="000000" w:themeColor="text1"/>
            <w:sz w:val="22"/>
            <w:szCs w:val="22"/>
          </w:rPr>
          <w:delText xml:space="preserve">or </w:delText>
        </w:r>
        <w:r w:rsidR="00775CC9" w:rsidRPr="00F1521B" w:rsidDel="0051115B">
          <w:rPr>
            <w:color w:val="000000" w:themeColor="text1"/>
            <w:sz w:val="22"/>
            <w:szCs w:val="22"/>
          </w:rPr>
          <w:delText xml:space="preserve">who </w:delText>
        </w:r>
        <w:r w:rsidRPr="00F1521B" w:rsidDel="0051115B">
          <w:rPr>
            <w:color w:val="000000" w:themeColor="text1"/>
            <w:sz w:val="22"/>
            <w:szCs w:val="22"/>
          </w:rPr>
          <w:delText>were not</w:delText>
        </w:r>
      </w:del>
      <w:ins w:id="327" w:author="Martin Tušl" w:date="2021-02-24T11:00:00Z">
        <w:r w:rsidR="00922F81">
          <w:rPr>
            <w:color w:val="000000" w:themeColor="text1"/>
            <w:sz w:val="22"/>
            <w:szCs w:val="22"/>
          </w:rPr>
          <w:t xml:space="preserve">being </w:t>
        </w:r>
      </w:ins>
      <w:r w:rsidRPr="00F1521B">
        <w:rPr>
          <w:color w:val="000000" w:themeColor="text1"/>
          <w:sz w:val="22"/>
          <w:szCs w:val="22"/>
        </w:rPr>
        <w:t xml:space="preserve">within the age range of 18 to 65 years. The </w:t>
      </w:r>
      <w:del w:id="328" w:author="Martin Tušl" w:date="2021-02-18T17:32:00Z">
        <w:r w:rsidRPr="00F1521B" w:rsidDel="00F165D7">
          <w:rPr>
            <w:color w:val="000000" w:themeColor="text1"/>
            <w:sz w:val="22"/>
            <w:szCs w:val="22"/>
          </w:rPr>
          <w:delText xml:space="preserve">total sample </w:delText>
        </w:r>
        <w:r w:rsidR="00045203" w:rsidRPr="00F1521B" w:rsidDel="00F165D7">
          <w:rPr>
            <w:color w:val="000000" w:themeColor="text1"/>
            <w:sz w:val="22"/>
            <w:szCs w:val="22"/>
          </w:rPr>
          <w:delText>included</w:delText>
        </w:r>
        <w:r w:rsidRPr="00F1521B" w:rsidDel="00F165D7">
          <w:rPr>
            <w:color w:val="000000" w:themeColor="text1"/>
            <w:sz w:val="22"/>
            <w:szCs w:val="22"/>
          </w:rPr>
          <w:delText xml:space="preserve"> 2</w:delText>
        </w:r>
        <w:r w:rsidR="00D563F4" w:rsidRPr="00F1521B" w:rsidDel="00F165D7">
          <w:rPr>
            <w:color w:val="000000" w:themeColor="text1"/>
            <w:sz w:val="22"/>
            <w:szCs w:val="22"/>
          </w:rPr>
          <w:delText>,</w:delText>
        </w:r>
        <w:r w:rsidR="00CD44FF" w:rsidRPr="00F1521B" w:rsidDel="00F165D7">
          <w:rPr>
            <w:color w:val="000000" w:themeColor="text1"/>
            <w:sz w:val="22"/>
            <w:szCs w:val="22"/>
          </w:rPr>
          <w:delText>216</w:delText>
        </w:r>
        <w:r w:rsidR="00EA0D37" w:rsidDel="00F165D7">
          <w:rPr>
            <w:color w:val="000000" w:themeColor="text1"/>
            <w:sz w:val="22"/>
            <w:szCs w:val="22"/>
          </w:rPr>
          <w:delText xml:space="preserve"> persons</w:delText>
        </w:r>
        <w:r w:rsidR="00CD44FF" w:rsidRPr="00F1521B" w:rsidDel="00F165D7">
          <w:rPr>
            <w:color w:val="000000" w:themeColor="text1"/>
            <w:sz w:val="22"/>
            <w:szCs w:val="22"/>
          </w:rPr>
          <w:delText>, 98</w:delText>
        </w:r>
        <w:r w:rsidR="00EA0D37" w:rsidDel="00F165D7">
          <w:rPr>
            <w:color w:val="000000" w:themeColor="text1"/>
            <w:sz w:val="22"/>
            <w:szCs w:val="22"/>
          </w:rPr>
          <w:delText xml:space="preserve"> of whom</w:delText>
        </w:r>
        <w:r w:rsidR="00CD44FF" w:rsidRPr="00F1521B" w:rsidDel="00F165D7">
          <w:rPr>
            <w:color w:val="000000" w:themeColor="text1"/>
            <w:sz w:val="22"/>
            <w:szCs w:val="22"/>
          </w:rPr>
          <w:delText xml:space="preserve"> </w:delText>
        </w:r>
        <w:r w:rsidR="008154AD" w:rsidRPr="00F1521B" w:rsidDel="00F165D7">
          <w:rPr>
            <w:color w:val="000000" w:themeColor="text1"/>
            <w:sz w:val="22"/>
            <w:szCs w:val="22"/>
          </w:rPr>
          <w:delText>with</w:delText>
        </w:r>
        <w:r w:rsidR="00CD44FF" w:rsidRPr="00F1521B" w:rsidDel="00F165D7">
          <w:rPr>
            <w:color w:val="000000" w:themeColor="text1"/>
            <w:sz w:val="22"/>
            <w:szCs w:val="22"/>
          </w:rPr>
          <w:delText xml:space="preserve"> missing data were removed from the analysis</w:delText>
        </w:r>
        <w:r w:rsidR="00EA0D37" w:rsidDel="00F165D7">
          <w:rPr>
            <w:color w:val="000000" w:themeColor="text1"/>
            <w:sz w:val="22"/>
            <w:szCs w:val="22"/>
          </w:rPr>
          <w:delText>, resulting in a</w:delText>
        </w:r>
        <w:r w:rsidR="00CD44FF" w:rsidRPr="00F1521B" w:rsidDel="00F165D7">
          <w:rPr>
            <w:color w:val="000000" w:themeColor="text1"/>
            <w:sz w:val="22"/>
            <w:szCs w:val="22"/>
          </w:rPr>
          <w:delText xml:space="preserve"> </w:delText>
        </w:r>
      </w:del>
      <w:r w:rsidR="00CD44FF" w:rsidRPr="00F1521B">
        <w:rPr>
          <w:color w:val="000000" w:themeColor="text1"/>
          <w:sz w:val="22"/>
          <w:szCs w:val="22"/>
        </w:rPr>
        <w:t xml:space="preserve">final sample </w:t>
      </w:r>
      <w:ins w:id="329" w:author="Martin Tušl" w:date="2021-02-18T17:33:00Z">
        <w:r w:rsidR="00F165D7">
          <w:rPr>
            <w:color w:val="000000" w:themeColor="text1"/>
            <w:sz w:val="22"/>
            <w:szCs w:val="22"/>
          </w:rPr>
          <w:t>included</w:t>
        </w:r>
      </w:ins>
      <w:r w:rsidR="00EA0D37">
        <w:rPr>
          <w:color w:val="000000" w:themeColor="text1"/>
          <w:sz w:val="22"/>
          <w:szCs w:val="22"/>
        </w:rPr>
        <w:t xml:space="preserve"> </w:t>
      </w:r>
      <w:r w:rsidR="00CD44FF" w:rsidRPr="00F1521B">
        <w:rPr>
          <w:color w:val="000000" w:themeColor="text1"/>
          <w:sz w:val="22"/>
          <w:szCs w:val="22"/>
        </w:rPr>
        <w:t>2</w:t>
      </w:r>
      <w:r w:rsidR="0019592E" w:rsidRPr="00F1521B">
        <w:rPr>
          <w:color w:val="000000" w:themeColor="text1"/>
          <w:sz w:val="22"/>
          <w:szCs w:val="22"/>
        </w:rPr>
        <w:t>,</w:t>
      </w:r>
      <w:r w:rsidR="00CD44FF" w:rsidRPr="00F1521B">
        <w:rPr>
          <w:color w:val="000000" w:themeColor="text1"/>
          <w:sz w:val="22"/>
          <w:szCs w:val="22"/>
        </w:rPr>
        <w:t>118 participants</w:t>
      </w:r>
      <w:ins w:id="330" w:author="Georg Bauer" w:date="2021-03-03T13:24:00Z">
        <w:r w:rsidR="00A612FF">
          <w:rPr>
            <w:color w:val="000000" w:themeColor="text1"/>
            <w:sz w:val="22"/>
            <w:szCs w:val="22"/>
          </w:rPr>
          <w:t>.</w:t>
        </w:r>
      </w:ins>
      <w:ins w:id="331" w:author="Martin Tušl" w:date="2021-02-18T17:33:00Z">
        <w:r w:rsidR="00F165D7">
          <w:rPr>
            <w:color w:val="000000" w:themeColor="text1"/>
            <w:sz w:val="22"/>
            <w:szCs w:val="22"/>
          </w:rPr>
          <w:t xml:space="preserve"> Figure 1 shows a flow diagram describing </w:t>
        </w:r>
      </w:ins>
      <w:ins w:id="332" w:author="Martin Tušl" w:date="2021-02-19T17:00:00Z">
        <w:r w:rsidR="00E14F3B">
          <w:rPr>
            <w:color w:val="000000" w:themeColor="text1"/>
            <w:sz w:val="22"/>
            <w:szCs w:val="22"/>
          </w:rPr>
          <w:t xml:space="preserve">how the final sample was </w:t>
        </w:r>
      </w:ins>
      <w:ins w:id="333" w:author="Martin Tušl" w:date="2021-02-19T17:01:00Z">
        <w:r w:rsidR="00E14F3B">
          <w:rPr>
            <w:color w:val="000000" w:themeColor="text1"/>
            <w:sz w:val="22"/>
            <w:szCs w:val="22"/>
          </w:rPr>
          <w:t>achieve</w:t>
        </w:r>
      </w:ins>
      <w:ins w:id="334" w:author="Martin Tušl" w:date="2021-02-19T17:00:00Z">
        <w:r w:rsidR="00E14F3B">
          <w:rPr>
            <w:color w:val="000000" w:themeColor="text1"/>
            <w:sz w:val="22"/>
            <w:szCs w:val="22"/>
          </w:rPr>
          <w:t>d</w:t>
        </w:r>
      </w:ins>
      <w:ins w:id="335" w:author="Martin Tušl" w:date="2021-02-18T17:33:00Z">
        <w:r w:rsidR="00F165D7">
          <w:rPr>
            <w:color w:val="000000" w:themeColor="text1"/>
            <w:sz w:val="22"/>
            <w:szCs w:val="22"/>
          </w:rPr>
          <w:t>.</w:t>
        </w:r>
      </w:ins>
      <w:ins w:id="336" w:author="Martin Tušl" w:date="2021-02-21T09:17:00Z">
        <w:r w:rsidR="00763B4D">
          <w:rPr>
            <w:color w:val="000000" w:themeColor="text1"/>
            <w:sz w:val="22"/>
            <w:szCs w:val="22"/>
          </w:rPr>
          <w:t xml:space="preserve"> </w:t>
        </w:r>
      </w:ins>
    </w:p>
    <w:p w14:paraId="72328B99" w14:textId="1BC25996" w:rsidR="000B30A1" w:rsidRDefault="000B30A1" w:rsidP="000B30A1">
      <w:pPr>
        <w:pStyle w:val="NormalWeb"/>
        <w:spacing w:before="0" w:beforeAutospacing="0" w:after="0" w:afterAutospacing="0" w:line="480" w:lineRule="auto"/>
        <w:ind w:firstLine="720"/>
        <w:jc w:val="center"/>
        <w:rPr>
          <w:color w:val="000000" w:themeColor="text1"/>
          <w:sz w:val="22"/>
          <w:szCs w:val="22"/>
        </w:rPr>
      </w:pPr>
      <w:ins w:id="337" w:author="Martin Tušl" w:date="2021-03-05T08:00:00Z">
        <w:r>
          <w:rPr>
            <w:color w:val="000000" w:themeColor="text1"/>
            <w:sz w:val="22"/>
            <w:szCs w:val="22"/>
          </w:rPr>
          <w:t>F</w:t>
        </w:r>
      </w:ins>
      <w:ins w:id="338" w:author="Martin Tušl" w:date="2021-03-05T08:01:00Z">
        <w:r>
          <w:rPr>
            <w:color w:val="000000" w:themeColor="text1"/>
            <w:sz w:val="22"/>
            <w:szCs w:val="22"/>
          </w:rPr>
          <w:t>igure 1 here</w:t>
        </w:r>
      </w:ins>
    </w:p>
    <w:p w14:paraId="3A24FA49" w14:textId="77777777" w:rsidR="000B30A1" w:rsidRDefault="00B90059" w:rsidP="00F96500">
      <w:pPr>
        <w:pStyle w:val="NormalWeb"/>
        <w:spacing w:before="0" w:beforeAutospacing="0" w:after="0" w:afterAutospacing="0" w:line="480" w:lineRule="auto"/>
        <w:ind w:firstLine="720"/>
        <w:rPr>
          <w:color w:val="000000" w:themeColor="text1"/>
          <w:sz w:val="22"/>
          <w:szCs w:val="22"/>
        </w:rPr>
      </w:pPr>
      <w:ins w:id="339" w:author="Martin Tušl" w:date="2021-02-24T14:01:00Z">
        <w:r>
          <w:rPr>
            <w:color w:val="000000" w:themeColor="text1"/>
            <w:sz w:val="22"/>
            <w:szCs w:val="22"/>
          </w:rPr>
          <w:t>S</w:t>
        </w:r>
      </w:ins>
      <w:ins w:id="340" w:author="Martin Tušl" w:date="2021-02-19T17:05:00Z">
        <w:r w:rsidR="0029070F">
          <w:rPr>
            <w:color w:val="000000" w:themeColor="text1"/>
            <w:sz w:val="22"/>
            <w:szCs w:val="22"/>
          </w:rPr>
          <w:t>ociodemographic</w:t>
        </w:r>
        <w:r w:rsidR="0029070F" w:rsidRPr="00F1521B">
          <w:rPr>
            <w:color w:val="000000" w:themeColor="text1"/>
            <w:sz w:val="22"/>
            <w:szCs w:val="22"/>
          </w:rPr>
          <w:t xml:space="preserve"> characteristics of the sample</w:t>
        </w:r>
      </w:ins>
      <w:ins w:id="341" w:author="Martin Tušl" w:date="2021-02-24T14:01:00Z">
        <w:r>
          <w:rPr>
            <w:color w:val="000000" w:themeColor="text1"/>
            <w:sz w:val="22"/>
            <w:szCs w:val="22"/>
          </w:rPr>
          <w:t xml:space="preserve"> are sh</w:t>
        </w:r>
      </w:ins>
      <w:ins w:id="342" w:author="Martin Tušl" w:date="2021-02-24T14:02:00Z">
        <w:r>
          <w:rPr>
            <w:color w:val="000000" w:themeColor="text1"/>
            <w:sz w:val="22"/>
            <w:szCs w:val="22"/>
          </w:rPr>
          <w:t>own in Table 1</w:t>
        </w:r>
      </w:ins>
      <w:ins w:id="343" w:author="Martin Tušl" w:date="2021-02-19T17:05:00Z">
        <w:r w:rsidR="0029070F" w:rsidRPr="00F1521B">
          <w:rPr>
            <w:color w:val="000000" w:themeColor="text1"/>
            <w:sz w:val="22"/>
            <w:szCs w:val="22"/>
          </w:rPr>
          <w:t xml:space="preserve">: </w:t>
        </w:r>
      </w:ins>
      <w:ins w:id="344" w:author="Martin Tušl" w:date="2021-02-21T09:17:00Z">
        <w:r w:rsidR="00763B4D">
          <w:rPr>
            <w:color w:val="000000" w:themeColor="text1"/>
            <w:sz w:val="22"/>
            <w:szCs w:val="22"/>
          </w:rPr>
          <w:t>t</w:t>
        </w:r>
      </w:ins>
      <w:r w:rsidR="00B214B7" w:rsidRPr="00F1521B">
        <w:rPr>
          <w:color w:val="000000" w:themeColor="text1"/>
          <w:sz w:val="22"/>
          <w:szCs w:val="22"/>
        </w:rPr>
        <w:t xml:space="preserve">he mean age </w:t>
      </w:r>
      <w:del w:id="345" w:author="Martin Tušl" w:date="2021-02-19T17:05:00Z">
        <w:r w:rsidR="00B214B7" w:rsidRPr="00F1521B" w:rsidDel="0029070F">
          <w:rPr>
            <w:color w:val="000000" w:themeColor="text1"/>
            <w:sz w:val="22"/>
            <w:szCs w:val="22"/>
          </w:rPr>
          <w:delText xml:space="preserve">of the sample </w:delText>
        </w:r>
      </w:del>
      <w:r w:rsidR="00B214B7" w:rsidRPr="00F1521B">
        <w:rPr>
          <w:color w:val="000000" w:themeColor="text1"/>
          <w:sz w:val="22"/>
          <w:szCs w:val="22"/>
        </w:rPr>
        <w:t>was 4</w:t>
      </w:r>
      <w:r w:rsidR="00D83EB1">
        <w:rPr>
          <w:color w:val="000000" w:themeColor="text1"/>
          <w:sz w:val="22"/>
          <w:szCs w:val="22"/>
        </w:rPr>
        <w:t>6.51</w:t>
      </w:r>
      <w:r w:rsidR="00B214B7" w:rsidRPr="00F1521B">
        <w:rPr>
          <w:color w:val="000000" w:themeColor="text1"/>
          <w:sz w:val="22"/>
          <w:szCs w:val="22"/>
        </w:rPr>
        <w:t xml:space="preserve"> years (</w:t>
      </w:r>
      <w:r w:rsidR="00B214B7" w:rsidRPr="00F1521B">
        <w:rPr>
          <w:i/>
          <w:color w:val="000000" w:themeColor="text1"/>
          <w:sz w:val="22"/>
          <w:szCs w:val="22"/>
        </w:rPr>
        <w:t>SD</w:t>
      </w:r>
      <w:r w:rsidR="00B214B7" w:rsidRPr="00F1521B">
        <w:rPr>
          <w:color w:val="000000" w:themeColor="text1"/>
          <w:sz w:val="22"/>
          <w:szCs w:val="22"/>
        </w:rPr>
        <w:t xml:space="preserve"> = 11.28)</w:t>
      </w:r>
      <w:ins w:id="346" w:author="Martin Tušl" w:date="2021-02-18T17:33:00Z">
        <w:r w:rsidR="00F165D7">
          <w:rPr>
            <w:color w:val="000000" w:themeColor="text1"/>
            <w:sz w:val="22"/>
            <w:szCs w:val="22"/>
          </w:rPr>
          <w:t>,</w:t>
        </w:r>
      </w:ins>
      <w:r w:rsidR="00B214B7" w:rsidRPr="00F1521B">
        <w:rPr>
          <w:color w:val="000000" w:themeColor="text1"/>
          <w:sz w:val="22"/>
          <w:szCs w:val="22"/>
        </w:rPr>
        <w:t xml:space="preserve"> </w:t>
      </w:r>
      <w:ins w:id="347" w:author="Martin Tušl" w:date="2021-02-19T17:03:00Z">
        <w:r w:rsidR="0029070F">
          <w:rPr>
            <w:color w:val="000000" w:themeColor="text1"/>
            <w:sz w:val="22"/>
            <w:szCs w:val="22"/>
          </w:rPr>
          <w:t>5% completed primary, 58% secondary, and 37%</w:t>
        </w:r>
      </w:ins>
      <w:ins w:id="348" w:author="Martin Tušl" w:date="2021-02-23T13:53:00Z">
        <w:r w:rsidR="00B02313">
          <w:rPr>
            <w:color w:val="000000" w:themeColor="text1"/>
            <w:sz w:val="22"/>
            <w:szCs w:val="22"/>
          </w:rPr>
          <w:t xml:space="preserve"> </w:t>
        </w:r>
      </w:ins>
      <w:ins w:id="349" w:author="Martin Tušl" w:date="2021-02-19T17:03:00Z">
        <w:r w:rsidR="0029070F">
          <w:rPr>
            <w:color w:val="000000" w:themeColor="text1"/>
            <w:sz w:val="22"/>
            <w:szCs w:val="22"/>
          </w:rPr>
          <w:t>tertiary education</w:t>
        </w:r>
      </w:ins>
      <w:ins w:id="350" w:author="Martin Tušl" w:date="2021-02-19T17:06:00Z">
        <w:r w:rsidR="0029070F">
          <w:rPr>
            <w:rStyle w:val="FootnoteReference"/>
            <w:color w:val="000000" w:themeColor="text1"/>
            <w:sz w:val="22"/>
            <w:szCs w:val="22"/>
          </w:rPr>
          <w:footnoteReference w:id="2"/>
        </w:r>
        <w:r w:rsidR="0029070F">
          <w:rPr>
            <w:color w:val="000000" w:themeColor="text1"/>
            <w:sz w:val="22"/>
            <w:szCs w:val="22"/>
          </w:rPr>
          <w:t>,</w:t>
        </w:r>
      </w:ins>
      <w:ins w:id="379" w:author="Martin Tušl" w:date="2021-02-19T17:03:00Z">
        <w:r w:rsidR="0029070F" w:rsidRPr="00F1521B">
          <w:rPr>
            <w:color w:val="000000" w:themeColor="text1"/>
            <w:sz w:val="22"/>
            <w:szCs w:val="22"/>
          </w:rPr>
          <w:t xml:space="preserve"> </w:t>
        </w:r>
      </w:ins>
      <w:del w:id="380" w:author="Martin Tušl" w:date="2021-02-19T17:05:00Z">
        <w:r w:rsidR="007C2FFE" w:rsidRPr="00F1521B" w:rsidDel="0029070F">
          <w:rPr>
            <w:color w:val="000000" w:themeColor="text1"/>
            <w:sz w:val="22"/>
            <w:szCs w:val="22"/>
          </w:rPr>
          <w:delText>Table 1</w:delText>
        </w:r>
        <w:r w:rsidR="00862210" w:rsidRPr="00F1521B" w:rsidDel="0029070F">
          <w:rPr>
            <w:color w:val="000000" w:themeColor="text1"/>
            <w:sz w:val="22"/>
            <w:szCs w:val="22"/>
          </w:rPr>
          <w:delText xml:space="preserve"> shows </w:delText>
        </w:r>
        <w:r w:rsidR="00B214B7" w:rsidRPr="00F1521B" w:rsidDel="0029070F">
          <w:rPr>
            <w:color w:val="000000" w:themeColor="text1"/>
            <w:sz w:val="22"/>
            <w:szCs w:val="22"/>
          </w:rPr>
          <w:delText>additional</w:delText>
        </w:r>
        <w:r w:rsidR="00862210" w:rsidRPr="00F1521B" w:rsidDel="0029070F">
          <w:rPr>
            <w:color w:val="000000" w:themeColor="text1"/>
            <w:sz w:val="22"/>
            <w:szCs w:val="22"/>
          </w:rPr>
          <w:delText xml:space="preserve"> characteristics of the sample</w:delText>
        </w:r>
        <w:r w:rsidR="00775CC9" w:rsidRPr="00F1521B" w:rsidDel="0029070F">
          <w:rPr>
            <w:color w:val="000000" w:themeColor="text1"/>
            <w:sz w:val="22"/>
            <w:szCs w:val="22"/>
          </w:rPr>
          <w:delText>:</w:delText>
        </w:r>
        <w:r w:rsidR="002D525A" w:rsidRPr="00F1521B" w:rsidDel="0029070F">
          <w:rPr>
            <w:color w:val="000000" w:themeColor="text1"/>
            <w:sz w:val="22"/>
            <w:szCs w:val="22"/>
          </w:rPr>
          <w:delText xml:space="preserve"> </w:delText>
        </w:r>
      </w:del>
      <w:r w:rsidR="004208B4" w:rsidRPr="00F1521B">
        <w:rPr>
          <w:color w:val="000000" w:themeColor="text1"/>
          <w:sz w:val="22"/>
          <w:szCs w:val="22"/>
        </w:rPr>
        <w:t>5</w:t>
      </w:r>
      <w:r w:rsidR="00CD44FF" w:rsidRPr="00F1521B">
        <w:rPr>
          <w:color w:val="000000" w:themeColor="text1"/>
          <w:sz w:val="22"/>
          <w:szCs w:val="22"/>
        </w:rPr>
        <w:t>5</w:t>
      </w:r>
      <w:r w:rsidR="004208B4" w:rsidRPr="00F1521B">
        <w:rPr>
          <w:color w:val="000000" w:themeColor="text1"/>
          <w:sz w:val="22"/>
          <w:szCs w:val="22"/>
        </w:rPr>
        <w:t>%</w:t>
      </w:r>
      <w:r w:rsidR="007C2FFE" w:rsidRPr="00F1521B">
        <w:rPr>
          <w:color w:val="000000" w:themeColor="text1"/>
          <w:sz w:val="22"/>
          <w:szCs w:val="22"/>
        </w:rPr>
        <w:t xml:space="preserve"> </w:t>
      </w:r>
      <w:r w:rsidR="004208B4" w:rsidRPr="00F1521B">
        <w:rPr>
          <w:color w:val="000000" w:themeColor="text1"/>
          <w:sz w:val="22"/>
          <w:szCs w:val="22"/>
        </w:rPr>
        <w:t>were male, 7</w:t>
      </w:r>
      <w:r w:rsidR="00CD44FF" w:rsidRPr="00F1521B">
        <w:rPr>
          <w:color w:val="000000" w:themeColor="text1"/>
          <w:sz w:val="22"/>
          <w:szCs w:val="22"/>
        </w:rPr>
        <w:t>7</w:t>
      </w:r>
      <w:r w:rsidR="004208B4" w:rsidRPr="00F1521B">
        <w:rPr>
          <w:color w:val="000000" w:themeColor="text1"/>
          <w:sz w:val="22"/>
          <w:szCs w:val="22"/>
        </w:rPr>
        <w:t xml:space="preserve">% </w:t>
      </w:r>
      <w:r w:rsidR="00EA0D37">
        <w:rPr>
          <w:color w:val="000000" w:themeColor="text1"/>
          <w:sz w:val="22"/>
          <w:szCs w:val="22"/>
        </w:rPr>
        <w:t xml:space="preserve">were </w:t>
      </w:r>
      <w:r w:rsidR="004208B4" w:rsidRPr="00F1521B">
        <w:rPr>
          <w:color w:val="000000" w:themeColor="text1"/>
          <w:sz w:val="22"/>
          <w:szCs w:val="22"/>
        </w:rPr>
        <w:t>from Germany</w:t>
      </w:r>
      <w:r w:rsidR="008D6C72" w:rsidRPr="00F1521B">
        <w:rPr>
          <w:color w:val="000000" w:themeColor="text1"/>
          <w:sz w:val="22"/>
          <w:szCs w:val="22"/>
        </w:rPr>
        <w:t>,</w:t>
      </w:r>
      <w:r w:rsidR="00B214B7" w:rsidRPr="00F1521B">
        <w:rPr>
          <w:color w:val="000000" w:themeColor="text1"/>
          <w:sz w:val="22"/>
          <w:szCs w:val="22"/>
        </w:rPr>
        <w:t xml:space="preserve"> and 72% </w:t>
      </w:r>
      <w:r w:rsidR="00EA0D37">
        <w:rPr>
          <w:color w:val="000000" w:themeColor="text1"/>
          <w:sz w:val="22"/>
          <w:szCs w:val="22"/>
        </w:rPr>
        <w:t>were living</w:t>
      </w:r>
      <w:r w:rsidR="00EA0D37" w:rsidRPr="00F1521B">
        <w:rPr>
          <w:color w:val="000000" w:themeColor="text1"/>
          <w:sz w:val="22"/>
          <w:szCs w:val="22"/>
        </w:rPr>
        <w:t xml:space="preserve"> </w:t>
      </w:r>
      <w:r w:rsidR="00B214B7" w:rsidRPr="00F1521B">
        <w:rPr>
          <w:color w:val="000000" w:themeColor="text1"/>
          <w:sz w:val="22"/>
          <w:szCs w:val="22"/>
        </w:rPr>
        <w:t xml:space="preserve">with a partner, family, or in a shared </w:t>
      </w:r>
      <w:r w:rsidR="000969BA">
        <w:rPr>
          <w:color w:val="000000" w:themeColor="text1"/>
          <w:sz w:val="22"/>
          <w:szCs w:val="22"/>
        </w:rPr>
        <w:t>housing</w:t>
      </w:r>
      <w:ins w:id="381" w:author="Martin Tušl" w:date="2021-02-19T17:03:00Z">
        <w:r w:rsidR="00E14F3B">
          <w:rPr>
            <w:color w:val="000000" w:themeColor="text1"/>
            <w:sz w:val="22"/>
            <w:szCs w:val="22"/>
          </w:rPr>
          <w:t>.</w:t>
        </w:r>
      </w:ins>
      <w:ins w:id="382" w:author="Martin Tušl" w:date="2021-02-24T11:01:00Z">
        <w:r w:rsidR="00922F81">
          <w:rPr>
            <w:color w:val="000000" w:themeColor="text1"/>
            <w:sz w:val="22"/>
            <w:szCs w:val="22"/>
          </w:rPr>
          <w:t xml:space="preserve"> </w:t>
        </w:r>
      </w:ins>
    </w:p>
    <w:p w14:paraId="1D6BE51D" w14:textId="58FC61C0" w:rsidR="000B30A1" w:rsidRDefault="000B30A1" w:rsidP="000B30A1">
      <w:pPr>
        <w:pStyle w:val="NormalWeb"/>
        <w:spacing w:before="0" w:beforeAutospacing="0" w:after="0" w:afterAutospacing="0" w:line="480" w:lineRule="auto"/>
        <w:ind w:firstLine="720"/>
        <w:jc w:val="center"/>
        <w:rPr>
          <w:color w:val="000000" w:themeColor="text1"/>
          <w:sz w:val="22"/>
          <w:szCs w:val="22"/>
        </w:rPr>
      </w:pPr>
      <w:ins w:id="383" w:author="Martin Tušl" w:date="2021-03-05T08:00:00Z">
        <w:r>
          <w:rPr>
            <w:color w:val="000000" w:themeColor="text1"/>
            <w:sz w:val="22"/>
            <w:szCs w:val="22"/>
          </w:rPr>
          <w:t>Table 1 here</w:t>
        </w:r>
      </w:ins>
    </w:p>
    <w:p w14:paraId="6AFF576D" w14:textId="25C23DAD" w:rsidR="00D83EB1" w:rsidRPr="00F1521B" w:rsidRDefault="00D83EB1" w:rsidP="00F96500">
      <w:pPr>
        <w:pStyle w:val="NormalWeb"/>
        <w:spacing w:before="0" w:beforeAutospacing="0" w:after="0" w:afterAutospacing="0" w:line="480" w:lineRule="auto"/>
        <w:ind w:firstLine="720"/>
        <w:rPr>
          <w:color w:val="000000" w:themeColor="text1"/>
          <w:sz w:val="22"/>
          <w:szCs w:val="22"/>
        </w:rPr>
      </w:pPr>
      <w:ins w:id="384" w:author="Martin Tušl" w:date="2021-02-24T10:12:00Z">
        <w:r w:rsidRPr="00D83EB1">
          <w:rPr>
            <w:color w:val="000000" w:themeColor="text1"/>
            <w:sz w:val="22"/>
            <w:szCs w:val="22"/>
          </w:rPr>
          <w:t>Overall, in terms of</w:t>
        </w:r>
        <w:r>
          <w:rPr>
            <w:color w:val="000000" w:themeColor="text1"/>
            <w:sz w:val="22"/>
            <w:szCs w:val="22"/>
          </w:rPr>
          <w:t xml:space="preserve"> </w:t>
        </w:r>
        <w:r w:rsidRPr="00D83EB1">
          <w:rPr>
            <w:color w:val="000000" w:themeColor="text1"/>
            <w:sz w:val="22"/>
            <w:szCs w:val="22"/>
          </w:rPr>
          <w:t xml:space="preserve">age, education, and </w:t>
        </w:r>
      </w:ins>
      <w:ins w:id="385" w:author="Martin Tušl" w:date="2021-02-24T10:13:00Z">
        <w:r>
          <w:rPr>
            <w:color w:val="000000" w:themeColor="text1"/>
            <w:sz w:val="22"/>
            <w:szCs w:val="22"/>
          </w:rPr>
          <w:t>living situation</w:t>
        </w:r>
      </w:ins>
      <w:ins w:id="386" w:author="Martin Tušl" w:date="2021-02-24T14:02:00Z">
        <w:r w:rsidR="00B90059">
          <w:rPr>
            <w:color w:val="000000" w:themeColor="text1"/>
            <w:sz w:val="22"/>
            <w:szCs w:val="22"/>
          </w:rPr>
          <w:t xml:space="preserve"> (i.e.</w:t>
        </w:r>
      </w:ins>
      <w:ins w:id="387" w:author="Martin Tušl" w:date="2021-02-26T12:25:00Z">
        <w:r w:rsidR="00E11478">
          <w:rPr>
            <w:color w:val="000000" w:themeColor="text1"/>
            <w:sz w:val="22"/>
            <w:szCs w:val="22"/>
          </w:rPr>
          <w:t>,</w:t>
        </w:r>
      </w:ins>
      <w:ins w:id="388" w:author="Martin Tušl" w:date="2021-02-24T14:02:00Z">
        <w:r w:rsidR="00B90059">
          <w:rPr>
            <w:color w:val="000000" w:themeColor="text1"/>
            <w:sz w:val="22"/>
            <w:szCs w:val="22"/>
          </w:rPr>
          <w:t xml:space="preserve"> single households)</w:t>
        </w:r>
      </w:ins>
      <w:ins w:id="389" w:author="Martin Tušl" w:date="2021-02-24T10:12:00Z">
        <w:r w:rsidRPr="00D83EB1">
          <w:rPr>
            <w:color w:val="000000" w:themeColor="text1"/>
            <w:sz w:val="22"/>
            <w:szCs w:val="22"/>
          </w:rPr>
          <w:t xml:space="preserve">, the study sample seems to </w:t>
        </w:r>
      </w:ins>
      <w:ins w:id="390" w:author="Martin Tušl" w:date="2021-02-24T14:02:00Z">
        <w:r w:rsidR="00B90059">
          <w:rPr>
            <w:color w:val="000000" w:themeColor="text1"/>
            <w:sz w:val="22"/>
            <w:szCs w:val="22"/>
          </w:rPr>
          <w:t>be</w:t>
        </w:r>
      </w:ins>
      <w:ins w:id="391" w:author="Martin Tušl" w:date="2021-02-24T10:12:00Z">
        <w:r w:rsidRPr="00D83EB1">
          <w:rPr>
            <w:color w:val="000000" w:themeColor="text1"/>
            <w:sz w:val="22"/>
            <w:szCs w:val="22"/>
          </w:rPr>
          <w:t xml:space="preserve"> a</w:t>
        </w:r>
      </w:ins>
      <w:ins w:id="392" w:author="Martin Tušl" w:date="2021-02-24T10:13:00Z">
        <w:r>
          <w:rPr>
            <w:color w:val="000000" w:themeColor="text1"/>
            <w:sz w:val="22"/>
            <w:szCs w:val="22"/>
          </w:rPr>
          <w:t xml:space="preserve"> </w:t>
        </w:r>
      </w:ins>
      <w:ins w:id="393" w:author="Martin Tušl" w:date="2021-02-24T10:50:00Z">
        <w:r w:rsidR="00A84766">
          <w:rPr>
            <w:color w:val="000000" w:themeColor="text1"/>
            <w:sz w:val="22"/>
            <w:szCs w:val="22"/>
          </w:rPr>
          <w:t>g</w:t>
        </w:r>
      </w:ins>
      <w:ins w:id="394" w:author="Martin Tušl" w:date="2021-02-24T10:12:00Z">
        <w:r w:rsidRPr="00D83EB1">
          <w:rPr>
            <w:color w:val="000000" w:themeColor="text1"/>
            <w:sz w:val="22"/>
            <w:szCs w:val="22"/>
          </w:rPr>
          <w:t xml:space="preserve">ood representation of the </w:t>
        </w:r>
      </w:ins>
      <w:ins w:id="395" w:author="Martin Tušl" w:date="2021-02-24T14:03:00Z">
        <w:r w:rsidR="00B90059">
          <w:rPr>
            <w:color w:val="000000" w:themeColor="text1"/>
            <w:sz w:val="22"/>
            <w:szCs w:val="22"/>
          </w:rPr>
          <w:t xml:space="preserve">target </w:t>
        </w:r>
      </w:ins>
      <w:ins w:id="396" w:author="Georg Bauer" w:date="2021-03-03T13:25:00Z">
        <w:r w:rsidR="00A612FF">
          <w:rPr>
            <w:color w:val="000000" w:themeColor="text1"/>
            <w:sz w:val="22"/>
            <w:szCs w:val="22"/>
          </w:rPr>
          <w:t xml:space="preserve">of the </w:t>
        </w:r>
      </w:ins>
      <w:ins w:id="397" w:author="Martin Tušl" w:date="2021-02-24T10:12:00Z">
        <w:r w:rsidRPr="00D83EB1">
          <w:rPr>
            <w:color w:val="000000" w:themeColor="text1"/>
            <w:sz w:val="22"/>
            <w:szCs w:val="22"/>
          </w:rPr>
          <w:t>working population</w:t>
        </w:r>
      </w:ins>
      <w:ins w:id="398" w:author="Martin Tušl" w:date="2021-02-24T10:13:00Z">
        <w:r>
          <w:rPr>
            <w:color w:val="000000" w:themeColor="text1"/>
            <w:sz w:val="22"/>
            <w:szCs w:val="22"/>
          </w:rPr>
          <w:t xml:space="preserve"> in</w:t>
        </w:r>
      </w:ins>
      <w:ins w:id="399" w:author="Martin Tušl" w:date="2021-02-24T10:12:00Z">
        <w:r w:rsidRPr="00D83EB1">
          <w:rPr>
            <w:color w:val="000000" w:themeColor="text1"/>
            <w:sz w:val="22"/>
            <w:szCs w:val="22"/>
          </w:rPr>
          <w:t xml:space="preserve"> Germany (www.destatis.de) and Switzerland (www.bfs.admin.ch). </w:t>
        </w:r>
      </w:ins>
      <w:ins w:id="400" w:author="Martin Tušl" w:date="2021-02-26T12:26:00Z">
        <w:r w:rsidR="00E11478">
          <w:rPr>
            <w:color w:val="000000" w:themeColor="text1"/>
            <w:sz w:val="22"/>
            <w:szCs w:val="22"/>
          </w:rPr>
          <w:t>In general, m</w:t>
        </w:r>
      </w:ins>
      <w:ins w:id="401" w:author="Martin Tušl" w:date="2021-02-24T10:14:00Z">
        <w:r>
          <w:rPr>
            <w:color w:val="000000" w:themeColor="text1"/>
            <w:sz w:val="22"/>
            <w:szCs w:val="22"/>
          </w:rPr>
          <w:t>ales were slightly overrepresented</w:t>
        </w:r>
      </w:ins>
      <w:ins w:id="402" w:author="Martin Tušl" w:date="2021-02-26T12:28:00Z">
        <w:r w:rsidR="00F96500">
          <w:rPr>
            <w:color w:val="000000" w:themeColor="text1"/>
            <w:sz w:val="22"/>
            <w:szCs w:val="22"/>
          </w:rPr>
          <w:t xml:space="preserve"> in our sample</w:t>
        </w:r>
      </w:ins>
      <w:ins w:id="403" w:author="Martin Tušl" w:date="2021-02-26T12:29:00Z">
        <w:r w:rsidR="00F96500">
          <w:rPr>
            <w:color w:val="000000" w:themeColor="text1"/>
            <w:sz w:val="22"/>
            <w:szCs w:val="22"/>
          </w:rPr>
          <w:t xml:space="preserve"> (56%)</w:t>
        </w:r>
      </w:ins>
      <w:ins w:id="404" w:author="Martin Tušl" w:date="2021-02-24T11:18:00Z">
        <w:r w:rsidR="0086226E">
          <w:rPr>
            <w:color w:val="000000" w:themeColor="text1"/>
            <w:sz w:val="22"/>
            <w:szCs w:val="22"/>
          </w:rPr>
          <w:t xml:space="preserve"> compared to the general population</w:t>
        </w:r>
      </w:ins>
      <w:ins w:id="405" w:author="Martin Tušl" w:date="2021-02-26T12:29:00Z">
        <w:r w:rsidR="00F96500">
          <w:rPr>
            <w:color w:val="000000" w:themeColor="text1"/>
            <w:sz w:val="22"/>
            <w:szCs w:val="22"/>
          </w:rPr>
          <w:t xml:space="preserve"> (52%)</w:t>
        </w:r>
      </w:ins>
      <w:ins w:id="406" w:author="Martin Tušl" w:date="2021-03-05T08:16:00Z">
        <w:r w:rsidR="00C5533F">
          <w:rPr>
            <w:color w:val="000000" w:themeColor="text1"/>
            <w:sz w:val="22"/>
            <w:szCs w:val="22"/>
          </w:rPr>
          <w:t>;</w:t>
        </w:r>
      </w:ins>
      <w:ins w:id="407" w:author="Martin Tušl" w:date="2021-02-24T13:28:00Z">
        <w:r w:rsidR="00C9786F">
          <w:rPr>
            <w:color w:val="000000" w:themeColor="text1"/>
            <w:sz w:val="22"/>
            <w:szCs w:val="22"/>
          </w:rPr>
          <w:t xml:space="preserve"> </w:t>
        </w:r>
      </w:ins>
      <w:ins w:id="408" w:author="Martin Tušl" w:date="2021-03-05T08:16:00Z">
        <w:r w:rsidR="00C5533F">
          <w:rPr>
            <w:color w:val="000000" w:themeColor="text1"/>
            <w:sz w:val="22"/>
            <w:szCs w:val="22"/>
          </w:rPr>
          <w:t xml:space="preserve">however, </w:t>
        </w:r>
      </w:ins>
      <w:ins w:id="409" w:author="Martin Tušl" w:date="2021-02-24T11:19:00Z">
        <w:r w:rsidR="0086226E">
          <w:rPr>
            <w:color w:val="000000" w:themeColor="text1"/>
            <w:sz w:val="22"/>
            <w:szCs w:val="22"/>
          </w:rPr>
          <w:t>t</w:t>
        </w:r>
      </w:ins>
      <w:ins w:id="410" w:author="Martin Tušl" w:date="2021-02-24T10:12:00Z">
        <w:r w:rsidRPr="00D83EB1">
          <w:rPr>
            <w:color w:val="000000" w:themeColor="text1"/>
            <w:sz w:val="22"/>
            <w:szCs w:val="22"/>
          </w:rPr>
          <w:t xml:space="preserve">he </w:t>
        </w:r>
      </w:ins>
      <w:ins w:id="411" w:author="Martin Tušl" w:date="2021-02-24T11:02:00Z">
        <w:r w:rsidR="00922F81">
          <w:rPr>
            <w:color w:val="000000" w:themeColor="text1"/>
            <w:sz w:val="22"/>
            <w:szCs w:val="22"/>
          </w:rPr>
          <w:t>proportion</w:t>
        </w:r>
      </w:ins>
      <w:ins w:id="412" w:author="Martin Tušl" w:date="2021-02-24T10:12:00Z">
        <w:r w:rsidRPr="00D83EB1">
          <w:rPr>
            <w:color w:val="000000" w:themeColor="text1"/>
            <w:sz w:val="22"/>
            <w:szCs w:val="22"/>
          </w:rPr>
          <w:t xml:space="preserve"> of males</w:t>
        </w:r>
      </w:ins>
      <w:ins w:id="413" w:author="Martin Tušl" w:date="2021-02-24T10:39:00Z">
        <w:r w:rsidR="00804DF0">
          <w:rPr>
            <w:color w:val="000000" w:themeColor="text1"/>
            <w:sz w:val="22"/>
            <w:szCs w:val="22"/>
          </w:rPr>
          <w:t xml:space="preserve"> in both</w:t>
        </w:r>
      </w:ins>
      <w:ins w:id="414" w:author="Martin Tušl" w:date="2021-02-24T10:16:00Z">
        <w:r>
          <w:rPr>
            <w:color w:val="000000" w:themeColor="text1"/>
            <w:sz w:val="22"/>
            <w:szCs w:val="22"/>
          </w:rPr>
          <w:t xml:space="preserve"> </w:t>
        </w:r>
      </w:ins>
      <w:ins w:id="415" w:author="Martin Tušl" w:date="2021-02-24T10:12:00Z">
        <w:r w:rsidRPr="00D83EB1">
          <w:rPr>
            <w:color w:val="000000" w:themeColor="text1"/>
            <w:sz w:val="22"/>
            <w:szCs w:val="22"/>
          </w:rPr>
          <w:t>countries</w:t>
        </w:r>
      </w:ins>
      <w:ins w:id="416" w:author="Martin Tušl" w:date="2021-02-24T10:39:00Z">
        <w:r w:rsidR="00804DF0">
          <w:rPr>
            <w:color w:val="000000" w:themeColor="text1"/>
            <w:sz w:val="22"/>
            <w:szCs w:val="22"/>
          </w:rPr>
          <w:t xml:space="preserve"> did not differ significantly</w:t>
        </w:r>
      </w:ins>
      <w:ins w:id="417" w:author="Martin Tušl" w:date="2021-02-24T10:12:00Z">
        <w:r w:rsidRPr="00D83EB1">
          <w:rPr>
            <w:color w:val="000000" w:themeColor="text1"/>
            <w:sz w:val="22"/>
            <w:szCs w:val="22"/>
          </w:rPr>
          <w:t xml:space="preserve"> (</w:t>
        </w:r>
      </w:ins>
      <w:ins w:id="418" w:author="Martin Tušl" w:date="2021-02-24T10:26:00Z">
        <w:r w:rsidR="0001520A">
          <w:rPr>
            <w:color w:val="000000" w:themeColor="text1"/>
            <w:sz w:val="22"/>
            <w:szCs w:val="22"/>
          </w:rPr>
          <w:t>5</w:t>
        </w:r>
      </w:ins>
      <w:ins w:id="419" w:author="Martin Tušl" w:date="2021-02-24T10:28:00Z">
        <w:r w:rsidR="0001520A">
          <w:rPr>
            <w:color w:val="000000" w:themeColor="text1"/>
            <w:sz w:val="22"/>
            <w:szCs w:val="22"/>
          </w:rPr>
          <w:t>6</w:t>
        </w:r>
      </w:ins>
      <w:ins w:id="420" w:author="Martin Tušl" w:date="2021-02-24T10:12:00Z">
        <w:r w:rsidRPr="00D83EB1">
          <w:rPr>
            <w:color w:val="000000" w:themeColor="text1"/>
            <w:sz w:val="22"/>
            <w:szCs w:val="22"/>
          </w:rPr>
          <w:t>% from Germany, 5</w:t>
        </w:r>
      </w:ins>
      <w:ins w:id="421" w:author="Martin Tušl" w:date="2021-02-24T10:26:00Z">
        <w:r w:rsidR="0001520A">
          <w:rPr>
            <w:color w:val="000000" w:themeColor="text1"/>
            <w:sz w:val="22"/>
            <w:szCs w:val="22"/>
          </w:rPr>
          <w:t>2</w:t>
        </w:r>
      </w:ins>
      <w:ins w:id="422" w:author="Martin Tušl" w:date="2021-02-24T10:12:00Z">
        <w:r w:rsidRPr="00D83EB1">
          <w:rPr>
            <w:color w:val="000000" w:themeColor="text1"/>
            <w:sz w:val="22"/>
            <w:szCs w:val="22"/>
          </w:rPr>
          <w:t xml:space="preserve">% </w:t>
        </w:r>
      </w:ins>
      <w:ins w:id="423" w:author="Martin Tušl" w:date="2021-02-24T10:26:00Z">
        <w:r w:rsidR="0001520A">
          <w:rPr>
            <w:color w:val="000000" w:themeColor="text1"/>
            <w:sz w:val="22"/>
            <w:szCs w:val="22"/>
          </w:rPr>
          <w:t>fro</w:t>
        </w:r>
      </w:ins>
      <w:ins w:id="424" w:author="Martin Tušl" w:date="2021-02-24T10:27:00Z">
        <w:r w:rsidR="0001520A">
          <w:rPr>
            <w:color w:val="000000" w:themeColor="text1"/>
            <w:sz w:val="22"/>
            <w:szCs w:val="22"/>
          </w:rPr>
          <w:t>m</w:t>
        </w:r>
      </w:ins>
      <w:ins w:id="425" w:author="Martin Tušl" w:date="2021-02-24T10:12:00Z">
        <w:r w:rsidRPr="00D83EB1">
          <w:rPr>
            <w:color w:val="000000" w:themeColor="text1"/>
            <w:sz w:val="22"/>
            <w:szCs w:val="22"/>
          </w:rPr>
          <w:t xml:space="preserve"> Switzerland),</w:t>
        </w:r>
      </w:ins>
      <w:ins w:id="426" w:author="Martin Tušl" w:date="2021-02-24T10:27:00Z">
        <w:r w:rsidR="0001520A">
          <w:rPr>
            <w:color w:val="000000" w:themeColor="text1"/>
            <w:sz w:val="22"/>
            <w:szCs w:val="22"/>
          </w:rPr>
          <w:t xml:space="preserve"> </w:t>
        </w:r>
      </w:ins>
      <w:ins w:id="427" w:author="Martin Tušl" w:date="2021-02-24T10:12:00Z">
        <w:r w:rsidRPr="00F96500">
          <w:rPr>
            <w:i/>
            <w:color w:val="000000" w:themeColor="text1"/>
            <w:sz w:val="22"/>
            <w:szCs w:val="22"/>
          </w:rPr>
          <w:t>χ</w:t>
        </w:r>
        <w:r w:rsidRPr="00CF0884">
          <w:rPr>
            <w:color w:val="000000" w:themeColor="text1"/>
            <w:sz w:val="22"/>
            <w:szCs w:val="22"/>
            <w:vertAlign w:val="superscript"/>
          </w:rPr>
          <w:t>2</w:t>
        </w:r>
        <w:r w:rsidRPr="00D83EB1">
          <w:rPr>
            <w:color w:val="000000" w:themeColor="text1"/>
            <w:sz w:val="22"/>
            <w:szCs w:val="22"/>
          </w:rPr>
          <w:t>(</w:t>
        </w:r>
      </w:ins>
      <w:ins w:id="428" w:author="Martin Tušl" w:date="2021-02-24T10:36:00Z">
        <w:r w:rsidR="0001520A">
          <w:rPr>
            <w:color w:val="000000" w:themeColor="text1"/>
            <w:sz w:val="22"/>
            <w:szCs w:val="22"/>
          </w:rPr>
          <w:t>1</w:t>
        </w:r>
      </w:ins>
      <w:ins w:id="429" w:author="Martin Tušl" w:date="2021-02-24T10:12:00Z">
        <w:r w:rsidRPr="00D83EB1">
          <w:rPr>
            <w:color w:val="000000" w:themeColor="text1"/>
            <w:sz w:val="22"/>
            <w:szCs w:val="22"/>
          </w:rPr>
          <w:t>) = 1.</w:t>
        </w:r>
      </w:ins>
      <w:ins w:id="430" w:author="Martin Tušl" w:date="2021-02-24T10:37:00Z">
        <w:r w:rsidR="0001520A">
          <w:rPr>
            <w:color w:val="000000" w:themeColor="text1"/>
            <w:sz w:val="22"/>
            <w:szCs w:val="22"/>
          </w:rPr>
          <w:t>63</w:t>
        </w:r>
      </w:ins>
      <w:ins w:id="431" w:author="Martin Tušl" w:date="2021-02-24T10:12:00Z">
        <w:r w:rsidRPr="00D83EB1">
          <w:rPr>
            <w:color w:val="000000" w:themeColor="text1"/>
            <w:sz w:val="22"/>
            <w:szCs w:val="22"/>
          </w:rPr>
          <w:t>,</w:t>
        </w:r>
      </w:ins>
      <w:ins w:id="432" w:author="Martin Tušl" w:date="2021-02-24T10:37:00Z">
        <w:r w:rsidR="0001520A">
          <w:rPr>
            <w:color w:val="000000" w:themeColor="text1"/>
            <w:sz w:val="22"/>
            <w:szCs w:val="22"/>
          </w:rPr>
          <w:t xml:space="preserve"> </w:t>
        </w:r>
      </w:ins>
      <w:ins w:id="433" w:author="Martin Tušl" w:date="2021-02-24T10:12:00Z">
        <w:r w:rsidRPr="00CF0884">
          <w:rPr>
            <w:i/>
            <w:color w:val="000000" w:themeColor="text1"/>
            <w:sz w:val="22"/>
            <w:szCs w:val="22"/>
          </w:rPr>
          <w:t>p</w:t>
        </w:r>
      </w:ins>
      <w:ins w:id="434" w:author="Martin Tušl" w:date="2021-02-24T10:37:00Z">
        <w:r w:rsidR="0001520A">
          <w:rPr>
            <w:color w:val="000000" w:themeColor="text1"/>
            <w:sz w:val="22"/>
            <w:szCs w:val="22"/>
          </w:rPr>
          <w:t xml:space="preserve"> = 0.2</w:t>
        </w:r>
      </w:ins>
      <w:ins w:id="435" w:author="Martin Tušl" w:date="2021-02-24T11:17:00Z">
        <w:r w:rsidR="00833D31">
          <w:rPr>
            <w:color w:val="000000" w:themeColor="text1"/>
            <w:sz w:val="22"/>
            <w:szCs w:val="22"/>
          </w:rPr>
          <w:t>01</w:t>
        </w:r>
      </w:ins>
      <w:ins w:id="436" w:author="Martin Tušl" w:date="2021-02-24T10:12:00Z">
        <w:r w:rsidRPr="00D83EB1">
          <w:rPr>
            <w:color w:val="000000" w:themeColor="text1"/>
            <w:sz w:val="22"/>
            <w:szCs w:val="22"/>
          </w:rPr>
          <w:t>.</w:t>
        </w:r>
      </w:ins>
    </w:p>
    <w:p w14:paraId="25D20D47" w14:textId="18C11B4F" w:rsidR="005D7AC1" w:rsidRDefault="005D7AC1" w:rsidP="00C41CD7">
      <w:pPr>
        <w:pStyle w:val="NormalWeb"/>
        <w:spacing w:before="0" w:beforeAutospacing="0" w:after="0" w:afterAutospacing="0" w:line="480" w:lineRule="auto"/>
        <w:rPr>
          <w:ins w:id="437" w:author="Martin Tušl" w:date="2021-02-24T11:01:00Z"/>
          <w:b/>
          <w:color w:val="000000" w:themeColor="text1"/>
          <w:sz w:val="22"/>
          <w:szCs w:val="22"/>
        </w:rPr>
      </w:pPr>
    </w:p>
    <w:p w14:paraId="1ADAA22A" w14:textId="48F5C194" w:rsidR="00D519CD" w:rsidRPr="00F1521B" w:rsidRDefault="00BC1AC7" w:rsidP="00C41CD7">
      <w:pPr>
        <w:spacing w:line="480" w:lineRule="auto"/>
        <w:rPr>
          <w:b/>
          <w:color w:val="000000" w:themeColor="text1"/>
          <w:sz w:val="22"/>
          <w:szCs w:val="22"/>
        </w:rPr>
      </w:pPr>
      <w:r w:rsidRPr="00F1521B">
        <w:rPr>
          <w:b/>
          <w:color w:val="000000" w:themeColor="text1"/>
          <w:sz w:val="22"/>
          <w:szCs w:val="22"/>
        </w:rPr>
        <w:t>Measures</w:t>
      </w:r>
    </w:p>
    <w:p w14:paraId="63076B55" w14:textId="6E82650E" w:rsidR="00320682" w:rsidRDefault="000F67AD" w:rsidP="00C41CD7">
      <w:pPr>
        <w:spacing w:line="480" w:lineRule="auto"/>
        <w:ind w:firstLine="720"/>
        <w:rPr>
          <w:i/>
          <w:color w:val="000000" w:themeColor="text1"/>
          <w:sz w:val="22"/>
          <w:szCs w:val="22"/>
        </w:rPr>
      </w:pPr>
      <w:r w:rsidRPr="00F1521B">
        <w:rPr>
          <w:b/>
          <w:color w:val="000000" w:themeColor="text1"/>
          <w:sz w:val="22"/>
          <w:szCs w:val="22"/>
        </w:rPr>
        <w:t>Perceived</w:t>
      </w:r>
      <w:r w:rsidR="0058391F" w:rsidRPr="00F1521B">
        <w:rPr>
          <w:b/>
          <w:color w:val="000000" w:themeColor="text1"/>
          <w:sz w:val="22"/>
          <w:szCs w:val="22"/>
        </w:rPr>
        <w:t xml:space="preserve"> overall</w:t>
      </w:r>
      <w:r w:rsidRPr="00F1521B">
        <w:rPr>
          <w:b/>
          <w:color w:val="000000" w:themeColor="text1"/>
          <w:sz w:val="22"/>
          <w:szCs w:val="22"/>
        </w:rPr>
        <w:t xml:space="preserve"> i</w:t>
      </w:r>
      <w:r w:rsidR="004963A7" w:rsidRPr="00F1521B">
        <w:rPr>
          <w:b/>
          <w:color w:val="000000" w:themeColor="text1"/>
          <w:sz w:val="22"/>
          <w:szCs w:val="22"/>
        </w:rPr>
        <w:t>mpact of COVID-19 on work and private life</w:t>
      </w:r>
      <w:r w:rsidR="004963A7" w:rsidRPr="000969BA">
        <w:rPr>
          <w:b/>
          <w:color w:val="000000" w:themeColor="text1"/>
          <w:sz w:val="22"/>
          <w:szCs w:val="22"/>
        </w:rPr>
        <w:t>.</w:t>
      </w:r>
      <w:r w:rsidR="004963A7" w:rsidRPr="00F1521B">
        <w:rPr>
          <w:i/>
          <w:color w:val="000000" w:themeColor="text1"/>
          <w:sz w:val="22"/>
          <w:szCs w:val="22"/>
        </w:rPr>
        <w:t xml:space="preserve"> </w:t>
      </w:r>
      <w:r w:rsidR="00D24E32">
        <w:rPr>
          <w:color w:val="000000" w:themeColor="text1"/>
          <w:sz w:val="22"/>
          <w:szCs w:val="22"/>
        </w:rPr>
        <w:t xml:space="preserve">Assuming </w:t>
      </w:r>
      <w:r w:rsidR="008F2107" w:rsidRPr="00F1521B">
        <w:rPr>
          <w:color w:val="000000" w:themeColor="text1"/>
          <w:sz w:val="22"/>
          <w:szCs w:val="22"/>
        </w:rPr>
        <w:t xml:space="preserve">that both improvements and deteriorations </w:t>
      </w:r>
      <w:r w:rsidR="00D24E32">
        <w:rPr>
          <w:color w:val="000000" w:themeColor="text1"/>
          <w:sz w:val="22"/>
          <w:szCs w:val="22"/>
        </w:rPr>
        <w:t xml:space="preserve">can simultaneously occur </w:t>
      </w:r>
      <w:r w:rsidR="008F2107" w:rsidRPr="00F1521B">
        <w:rPr>
          <w:color w:val="000000" w:themeColor="text1"/>
          <w:sz w:val="22"/>
          <w:szCs w:val="22"/>
        </w:rPr>
        <w:t>due to COVID-19, w</w:t>
      </w:r>
      <w:r w:rsidR="00D227A3" w:rsidRPr="00F1521B">
        <w:rPr>
          <w:color w:val="000000" w:themeColor="text1"/>
          <w:sz w:val="22"/>
          <w:szCs w:val="22"/>
        </w:rPr>
        <w:t xml:space="preserve">e designed four </w:t>
      </w:r>
      <w:r w:rsidR="00A11983" w:rsidRPr="00F1521B">
        <w:rPr>
          <w:color w:val="000000" w:themeColor="text1"/>
          <w:sz w:val="22"/>
          <w:szCs w:val="22"/>
        </w:rPr>
        <w:t xml:space="preserve">separate </w:t>
      </w:r>
      <w:r w:rsidR="008154AD" w:rsidRPr="00F1521B">
        <w:rPr>
          <w:color w:val="000000" w:themeColor="text1"/>
          <w:sz w:val="22"/>
          <w:szCs w:val="22"/>
        </w:rPr>
        <w:t>items</w:t>
      </w:r>
      <w:r w:rsidR="00482957">
        <w:rPr>
          <w:color w:val="000000" w:themeColor="text1"/>
          <w:sz w:val="22"/>
          <w:szCs w:val="22"/>
        </w:rPr>
        <w:t xml:space="preserve"> (see </w:t>
      </w:r>
      <w:r w:rsidR="009E30D9">
        <w:rPr>
          <w:color w:val="000000" w:themeColor="text1"/>
          <w:sz w:val="22"/>
          <w:szCs w:val="22"/>
        </w:rPr>
        <w:t>‘</w:t>
      </w:r>
      <w:del w:id="438" w:author="Martin Tušl" w:date="2021-03-05T15:55:00Z">
        <w:r w:rsidR="00482957" w:rsidDel="009662F7">
          <w:rPr>
            <w:color w:val="000000" w:themeColor="text1"/>
            <w:sz w:val="22"/>
            <w:szCs w:val="22"/>
          </w:rPr>
          <w:delText>Survey_en</w:delText>
        </w:r>
      </w:del>
      <w:ins w:id="439" w:author="Martin Tušl" w:date="2021-03-05T15:55:00Z">
        <w:r w:rsidR="009662F7">
          <w:rPr>
            <w:color w:val="000000" w:themeColor="text1"/>
            <w:sz w:val="22"/>
            <w:szCs w:val="22"/>
          </w:rPr>
          <w:t>Additional file 2</w:t>
        </w:r>
      </w:ins>
      <w:r w:rsidR="00482957">
        <w:rPr>
          <w:color w:val="000000" w:themeColor="text1"/>
          <w:sz w:val="22"/>
          <w:szCs w:val="22"/>
        </w:rPr>
        <w:t>.</w:t>
      </w:r>
      <w:r w:rsidR="0095271A">
        <w:rPr>
          <w:color w:val="000000" w:themeColor="text1"/>
          <w:sz w:val="22"/>
          <w:szCs w:val="22"/>
        </w:rPr>
        <w:t>pdf</w:t>
      </w:r>
      <w:r w:rsidR="009E30D9">
        <w:rPr>
          <w:color w:val="000000" w:themeColor="text1"/>
          <w:sz w:val="22"/>
          <w:szCs w:val="22"/>
        </w:rPr>
        <w:t>’ in supplementary material</w:t>
      </w:r>
      <w:r w:rsidR="00482957">
        <w:rPr>
          <w:color w:val="000000" w:themeColor="text1"/>
          <w:sz w:val="22"/>
          <w:szCs w:val="22"/>
        </w:rPr>
        <w:t>)</w:t>
      </w:r>
      <w:r w:rsidR="0028657E" w:rsidRPr="00F1521B">
        <w:rPr>
          <w:color w:val="000000" w:themeColor="text1"/>
          <w:sz w:val="22"/>
          <w:szCs w:val="22"/>
        </w:rPr>
        <w:t xml:space="preserve"> to assess</w:t>
      </w:r>
      <w:r w:rsidR="004963A7" w:rsidRPr="00F1521B">
        <w:rPr>
          <w:color w:val="000000" w:themeColor="text1"/>
          <w:sz w:val="22"/>
          <w:szCs w:val="22"/>
        </w:rPr>
        <w:t xml:space="preserve"> participants’ subjective evaluation of the</w:t>
      </w:r>
      <w:r w:rsidRPr="00F1521B">
        <w:rPr>
          <w:color w:val="000000" w:themeColor="text1"/>
          <w:sz w:val="22"/>
          <w:szCs w:val="22"/>
        </w:rPr>
        <w:t xml:space="preserve"> overall</w:t>
      </w:r>
      <w:r w:rsidR="004963A7" w:rsidRPr="00F1521B">
        <w:rPr>
          <w:color w:val="000000" w:themeColor="text1"/>
          <w:sz w:val="22"/>
          <w:szCs w:val="22"/>
        </w:rPr>
        <w:t xml:space="preserve"> impact of </w:t>
      </w:r>
      <w:r w:rsidR="00B214B7" w:rsidRPr="00F1521B">
        <w:rPr>
          <w:color w:val="000000" w:themeColor="text1"/>
          <w:sz w:val="22"/>
          <w:szCs w:val="22"/>
        </w:rPr>
        <w:t xml:space="preserve">the </w:t>
      </w:r>
      <w:r w:rsidR="004963A7" w:rsidRPr="00F1521B">
        <w:rPr>
          <w:color w:val="000000" w:themeColor="text1"/>
          <w:sz w:val="22"/>
          <w:szCs w:val="22"/>
        </w:rPr>
        <w:t>COVID-19</w:t>
      </w:r>
      <w:r w:rsidR="00B214B7" w:rsidRPr="00F1521B">
        <w:rPr>
          <w:color w:val="000000" w:themeColor="text1"/>
          <w:sz w:val="22"/>
          <w:szCs w:val="22"/>
        </w:rPr>
        <w:t xml:space="preserve"> crisis</w:t>
      </w:r>
      <w:r w:rsidR="004963A7" w:rsidRPr="00F1521B">
        <w:rPr>
          <w:color w:val="000000" w:themeColor="text1"/>
          <w:sz w:val="22"/>
          <w:szCs w:val="22"/>
        </w:rPr>
        <w:t xml:space="preserve"> on </w:t>
      </w:r>
      <w:r w:rsidR="00D227A3" w:rsidRPr="00F1521B">
        <w:rPr>
          <w:color w:val="000000" w:themeColor="text1"/>
          <w:sz w:val="22"/>
          <w:szCs w:val="22"/>
        </w:rPr>
        <w:t xml:space="preserve">their </w:t>
      </w:r>
      <w:r w:rsidR="004963A7" w:rsidRPr="00F1521B">
        <w:rPr>
          <w:color w:val="000000" w:themeColor="text1"/>
          <w:sz w:val="22"/>
          <w:szCs w:val="22"/>
        </w:rPr>
        <w:t xml:space="preserve">work and private </w:t>
      </w:r>
      <w:r w:rsidR="00D24E32" w:rsidRPr="00F1521B">
        <w:rPr>
          <w:color w:val="000000" w:themeColor="text1"/>
          <w:sz w:val="22"/>
          <w:szCs w:val="22"/>
        </w:rPr>
        <w:t>li</w:t>
      </w:r>
      <w:r w:rsidR="00D24E32">
        <w:rPr>
          <w:color w:val="000000" w:themeColor="text1"/>
          <w:sz w:val="22"/>
          <w:szCs w:val="22"/>
        </w:rPr>
        <w:t>v</w:t>
      </w:r>
      <w:r w:rsidR="00D24E32" w:rsidRPr="00F1521B">
        <w:rPr>
          <w:color w:val="000000" w:themeColor="text1"/>
          <w:sz w:val="22"/>
          <w:szCs w:val="22"/>
        </w:rPr>
        <w:t>e</w:t>
      </w:r>
      <w:r w:rsidR="00D24E32">
        <w:rPr>
          <w:color w:val="000000" w:themeColor="text1"/>
          <w:sz w:val="22"/>
          <w:szCs w:val="22"/>
        </w:rPr>
        <w:t>s</w:t>
      </w:r>
      <w:r w:rsidR="004963A7" w:rsidRPr="00F1521B">
        <w:rPr>
          <w:color w:val="000000" w:themeColor="text1"/>
          <w:sz w:val="22"/>
          <w:szCs w:val="22"/>
        </w:rPr>
        <w:t>: “The Corona-crisis has (</w:t>
      </w:r>
      <w:r w:rsidR="005254E8" w:rsidRPr="00F1521B">
        <w:rPr>
          <w:color w:val="000000" w:themeColor="text1"/>
          <w:sz w:val="22"/>
          <w:szCs w:val="22"/>
        </w:rPr>
        <w:t>a</w:t>
      </w:r>
      <w:r w:rsidR="004963A7" w:rsidRPr="00F1521B">
        <w:rPr>
          <w:color w:val="000000" w:themeColor="text1"/>
          <w:sz w:val="22"/>
          <w:szCs w:val="22"/>
        </w:rPr>
        <w:t>) worsened my work life; (</w:t>
      </w:r>
      <w:r w:rsidR="005254E8" w:rsidRPr="00F1521B">
        <w:rPr>
          <w:color w:val="000000" w:themeColor="text1"/>
          <w:sz w:val="22"/>
          <w:szCs w:val="22"/>
        </w:rPr>
        <w:t>b</w:t>
      </w:r>
      <w:r w:rsidR="004963A7" w:rsidRPr="00F1521B">
        <w:rPr>
          <w:color w:val="000000" w:themeColor="text1"/>
          <w:sz w:val="22"/>
          <w:szCs w:val="22"/>
        </w:rPr>
        <w:t>) improved my work life; (</w:t>
      </w:r>
      <w:r w:rsidR="005254E8" w:rsidRPr="00F1521B">
        <w:rPr>
          <w:color w:val="000000" w:themeColor="text1"/>
          <w:sz w:val="22"/>
          <w:szCs w:val="22"/>
        </w:rPr>
        <w:t>c</w:t>
      </w:r>
      <w:r w:rsidR="004963A7" w:rsidRPr="00F1521B">
        <w:rPr>
          <w:color w:val="000000" w:themeColor="text1"/>
          <w:sz w:val="22"/>
          <w:szCs w:val="22"/>
        </w:rPr>
        <w:t>) worsened my private life; (</w:t>
      </w:r>
      <w:r w:rsidR="005254E8" w:rsidRPr="00F1521B">
        <w:rPr>
          <w:color w:val="000000" w:themeColor="text1"/>
          <w:sz w:val="22"/>
          <w:szCs w:val="22"/>
        </w:rPr>
        <w:t>d</w:t>
      </w:r>
      <w:bookmarkStart w:id="440" w:name="_GoBack"/>
      <w:bookmarkEnd w:id="440"/>
      <w:r w:rsidR="004963A7" w:rsidRPr="00F1521B">
        <w:rPr>
          <w:color w:val="000000" w:themeColor="text1"/>
          <w:sz w:val="22"/>
          <w:szCs w:val="22"/>
        </w:rPr>
        <w:t>) improved my private life.”</w:t>
      </w:r>
      <w:r w:rsidR="00654D63" w:rsidRPr="00F1521B">
        <w:rPr>
          <w:color w:val="000000" w:themeColor="text1"/>
          <w:sz w:val="22"/>
          <w:szCs w:val="22"/>
        </w:rPr>
        <w:t xml:space="preserve"> The </w:t>
      </w:r>
      <w:r w:rsidR="00320682">
        <w:rPr>
          <w:color w:val="000000" w:themeColor="text1"/>
          <w:sz w:val="22"/>
          <w:szCs w:val="22"/>
        </w:rPr>
        <w:t>response scale</w:t>
      </w:r>
      <w:r w:rsidR="00320682" w:rsidRPr="00F1521B">
        <w:rPr>
          <w:color w:val="000000" w:themeColor="text1"/>
          <w:sz w:val="22"/>
          <w:szCs w:val="22"/>
        </w:rPr>
        <w:t xml:space="preserve"> </w:t>
      </w:r>
      <w:r w:rsidR="00654D63" w:rsidRPr="00F1521B">
        <w:rPr>
          <w:color w:val="000000" w:themeColor="text1"/>
          <w:sz w:val="22"/>
          <w:szCs w:val="22"/>
        </w:rPr>
        <w:t xml:space="preserve">ranged from </w:t>
      </w:r>
      <w:r w:rsidR="00D227A3" w:rsidRPr="00F1521B">
        <w:rPr>
          <w:color w:val="000000" w:themeColor="text1"/>
          <w:sz w:val="22"/>
          <w:szCs w:val="22"/>
        </w:rPr>
        <w:t xml:space="preserve">1 </w:t>
      </w:r>
      <w:r w:rsidR="00654D63" w:rsidRPr="00F1521B">
        <w:rPr>
          <w:color w:val="000000" w:themeColor="text1"/>
          <w:sz w:val="22"/>
          <w:szCs w:val="22"/>
        </w:rPr>
        <w:t>=</w:t>
      </w:r>
      <w:r w:rsidR="00D227A3" w:rsidRPr="00F1521B">
        <w:rPr>
          <w:color w:val="000000" w:themeColor="text1"/>
          <w:sz w:val="22"/>
          <w:szCs w:val="22"/>
        </w:rPr>
        <w:t xml:space="preserve"> </w:t>
      </w:r>
      <w:r w:rsidR="00D227A3" w:rsidRPr="00F1521B">
        <w:rPr>
          <w:i/>
          <w:color w:val="000000" w:themeColor="text1"/>
          <w:sz w:val="22"/>
          <w:szCs w:val="22"/>
        </w:rPr>
        <w:t>strongly disagree</w:t>
      </w:r>
      <w:r w:rsidR="00654D63" w:rsidRPr="00F1521B">
        <w:rPr>
          <w:color w:val="000000" w:themeColor="text1"/>
          <w:sz w:val="22"/>
          <w:szCs w:val="22"/>
        </w:rPr>
        <w:t xml:space="preserve"> to</w:t>
      </w:r>
      <w:r w:rsidR="00D227A3" w:rsidRPr="00F1521B">
        <w:rPr>
          <w:color w:val="000000" w:themeColor="text1"/>
          <w:sz w:val="22"/>
          <w:szCs w:val="22"/>
        </w:rPr>
        <w:t xml:space="preserve"> 5 </w:t>
      </w:r>
      <w:r w:rsidR="00654D63" w:rsidRPr="00F1521B">
        <w:rPr>
          <w:color w:val="000000" w:themeColor="text1"/>
          <w:sz w:val="22"/>
          <w:szCs w:val="22"/>
        </w:rPr>
        <w:t>=</w:t>
      </w:r>
      <w:r w:rsidR="00D227A3" w:rsidRPr="00F1521B">
        <w:rPr>
          <w:color w:val="000000" w:themeColor="text1"/>
          <w:sz w:val="22"/>
          <w:szCs w:val="22"/>
        </w:rPr>
        <w:t xml:space="preserve"> </w:t>
      </w:r>
      <w:r w:rsidR="00D227A3" w:rsidRPr="00F1521B">
        <w:rPr>
          <w:i/>
          <w:color w:val="000000" w:themeColor="text1"/>
          <w:sz w:val="22"/>
          <w:szCs w:val="22"/>
        </w:rPr>
        <w:t>strongly agree</w:t>
      </w:r>
      <w:r w:rsidR="00D227A3" w:rsidRPr="00F1521B">
        <w:rPr>
          <w:color w:val="000000" w:themeColor="text1"/>
          <w:sz w:val="22"/>
          <w:szCs w:val="22"/>
        </w:rPr>
        <w:t>.</w:t>
      </w:r>
      <w:r w:rsidR="00654D63" w:rsidRPr="00F1521B">
        <w:rPr>
          <w:color w:val="000000" w:themeColor="text1"/>
          <w:sz w:val="22"/>
          <w:szCs w:val="22"/>
        </w:rPr>
        <w:t xml:space="preserve"> </w:t>
      </w:r>
      <w:r w:rsidR="005E7786" w:rsidRPr="00F1521B">
        <w:rPr>
          <w:color w:val="000000" w:themeColor="text1"/>
          <w:sz w:val="22"/>
          <w:szCs w:val="22"/>
        </w:rPr>
        <w:t xml:space="preserve">As a primer to this question, we defined the Corona-crisis as follows: </w:t>
      </w:r>
    </w:p>
    <w:p w14:paraId="4E3BC57E" w14:textId="7C860BF0" w:rsidR="009C214D" w:rsidRPr="00F1521B" w:rsidRDefault="00091CF1" w:rsidP="00320682">
      <w:pPr>
        <w:spacing w:line="480" w:lineRule="auto"/>
        <w:ind w:left="720"/>
        <w:rPr>
          <w:color w:val="000000" w:themeColor="text1"/>
          <w:sz w:val="22"/>
          <w:szCs w:val="22"/>
        </w:rPr>
      </w:pPr>
      <w:r>
        <w:rPr>
          <w:color w:val="000000" w:themeColor="text1"/>
          <w:sz w:val="22"/>
          <w:szCs w:val="22"/>
        </w:rPr>
        <w:lastRenderedPageBreak/>
        <w:t>“</w:t>
      </w:r>
      <w:r w:rsidR="008154AD" w:rsidRPr="00091CF1">
        <w:rPr>
          <w:color w:val="000000" w:themeColor="text1"/>
          <w:sz w:val="22"/>
          <w:szCs w:val="22"/>
        </w:rPr>
        <w:t>The following questions deal directly with the current COVID-19 (Corona) pandemic and the consequen</w:t>
      </w:r>
      <w:r w:rsidR="0060565A" w:rsidRPr="00091CF1">
        <w:rPr>
          <w:color w:val="000000" w:themeColor="text1"/>
          <w:sz w:val="22"/>
          <w:szCs w:val="22"/>
        </w:rPr>
        <w:t>t</w:t>
      </w:r>
      <w:r w:rsidR="008154AD" w:rsidRPr="00091CF1">
        <w:rPr>
          <w:color w:val="000000" w:themeColor="text1"/>
          <w:sz w:val="22"/>
          <w:szCs w:val="22"/>
        </w:rPr>
        <w:t xml:space="preserve"> </w:t>
      </w:r>
      <w:r w:rsidR="0060565A" w:rsidRPr="00091CF1">
        <w:rPr>
          <w:color w:val="000000" w:themeColor="text1"/>
          <w:sz w:val="22"/>
          <w:szCs w:val="22"/>
        </w:rPr>
        <w:t xml:space="preserve">regulations from the </w:t>
      </w:r>
      <w:r w:rsidR="008154AD" w:rsidRPr="00091CF1">
        <w:rPr>
          <w:color w:val="000000" w:themeColor="text1"/>
          <w:sz w:val="22"/>
          <w:szCs w:val="22"/>
        </w:rPr>
        <w:t>government (</w:t>
      </w:r>
      <w:r w:rsidR="0060565A" w:rsidRPr="00091CF1">
        <w:rPr>
          <w:color w:val="000000" w:themeColor="text1"/>
          <w:sz w:val="22"/>
          <w:szCs w:val="22"/>
        </w:rPr>
        <w:t>i.e.</w:t>
      </w:r>
      <w:r w:rsidR="00320682" w:rsidRPr="00091CF1">
        <w:rPr>
          <w:color w:val="000000" w:themeColor="text1"/>
          <w:sz w:val="22"/>
          <w:szCs w:val="22"/>
        </w:rPr>
        <w:t>,</w:t>
      </w:r>
      <w:r w:rsidR="0060565A" w:rsidRPr="00091CF1">
        <w:rPr>
          <w:color w:val="000000" w:themeColor="text1"/>
          <w:sz w:val="22"/>
          <w:szCs w:val="22"/>
        </w:rPr>
        <w:t xml:space="preserve"> </w:t>
      </w:r>
      <w:r w:rsidR="008154AD" w:rsidRPr="00091CF1">
        <w:rPr>
          <w:color w:val="000000" w:themeColor="text1"/>
          <w:sz w:val="22"/>
          <w:szCs w:val="22"/>
        </w:rPr>
        <w:t>business closures, school closures, event bans, contact reduction in public spaces, etc.). Hereafter, we refer to this collectively as the Corona-crisis. Please compare your current situation with the situation as it was before the government regulations.</w:t>
      </w:r>
      <w:r w:rsidRPr="00091CF1">
        <w:rPr>
          <w:color w:val="000000" w:themeColor="text1"/>
          <w:sz w:val="22"/>
          <w:szCs w:val="22"/>
        </w:rPr>
        <w:t>”</w:t>
      </w:r>
    </w:p>
    <w:p w14:paraId="729825DF" w14:textId="1DA9B343" w:rsidR="00124F98" w:rsidRPr="00F1521B" w:rsidRDefault="00A92415" w:rsidP="00C41CD7">
      <w:pPr>
        <w:spacing w:line="480" w:lineRule="auto"/>
        <w:ind w:firstLine="720"/>
        <w:rPr>
          <w:color w:val="000000" w:themeColor="text1"/>
          <w:sz w:val="22"/>
          <w:szCs w:val="22"/>
        </w:rPr>
      </w:pPr>
      <w:r w:rsidRPr="00F1521B">
        <w:rPr>
          <w:b/>
          <w:color w:val="000000" w:themeColor="text1"/>
          <w:sz w:val="22"/>
          <w:szCs w:val="22"/>
        </w:rPr>
        <w:t>Changes in work and private</w:t>
      </w:r>
      <w:r w:rsidR="00D227A3" w:rsidRPr="00F1521B">
        <w:rPr>
          <w:b/>
          <w:color w:val="000000" w:themeColor="text1"/>
          <w:sz w:val="22"/>
          <w:szCs w:val="22"/>
        </w:rPr>
        <w:t xml:space="preserve"> </w:t>
      </w:r>
      <w:r w:rsidRPr="00F1521B">
        <w:rPr>
          <w:b/>
          <w:color w:val="000000" w:themeColor="text1"/>
          <w:sz w:val="22"/>
          <w:szCs w:val="22"/>
        </w:rPr>
        <w:t>life routines.</w:t>
      </w:r>
      <w:r w:rsidRPr="00F1521B">
        <w:rPr>
          <w:color w:val="000000" w:themeColor="text1"/>
          <w:sz w:val="22"/>
          <w:szCs w:val="22"/>
        </w:rPr>
        <w:t xml:space="preserve"> </w:t>
      </w:r>
      <w:r w:rsidR="004229F7" w:rsidRPr="00F1521B">
        <w:rPr>
          <w:color w:val="000000" w:themeColor="text1"/>
          <w:sz w:val="22"/>
          <w:szCs w:val="22"/>
        </w:rPr>
        <w:t>The following items</w:t>
      </w:r>
      <w:r w:rsidR="00DA2FBF" w:rsidRPr="00F1521B">
        <w:rPr>
          <w:color w:val="000000" w:themeColor="text1"/>
          <w:sz w:val="22"/>
          <w:szCs w:val="22"/>
        </w:rPr>
        <w:t xml:space="preserve"> </w:t>
      </w:r>
      <w:r w:rsidR="008D1BB3" w:rsidRPr="00F1521B">
        <w:rPr>
          <w:color w:val="000000" w:themeColor="text1"/>
          <w:sz w:val="22"/>
          <w:szCs w:val="22"/>
        </w:rPr>
        <w:t>ex</w:t>
      </w:r>
      <w:r w:rsidR="00BB3C67" w:rsidRPr="00F1521B">
        <w:rPr>
          <w:color w:val="000000" w:themeColor="text1"/>
          <w:sz w:val="22"/>
          <w:szCs w:val="22"/>
        </w:rPr>
        <w:t>amine</w:t>
      </w:r>
      <w:r w:rsidR="004229F7" w:rsidRPr="00F1521B">
        <w:rPr>
          <w:color w:val="000000" w:themeColor="text1"/>
          <w:sz w:val="22"/>
          <w:szCs w:val="22"/>
        </w:rPr>
        <w:t>d</w:t>
      </w:r>
      <w:r w:rsidR="008D1BB3" w:rsidRPr="00F1521B">
        <w:rPr>
          <w:color w:val="000000" w:themeColor="text1"/>
          <w:sz w:val="22"/>
          <w:szCs w:val="22"/>
        </w:rPr>
        <w:t xml:space="preserve"> </w:t>
      </w:r>
      <w:r w:rsidR="004229F7" w:rsidRPr="00F1521B">
        <w:rPr>
          <w:color w:val="000000" w:themeColor="text1"/>
          <w:sz w:val="22"/>
          <w:szCs w:val="22"/>
        </w:rPr>
        <w:t xml:space="preserve">qualitative and quantitative </w:t>
      </w:r>
      <w:r w:rsidR="005164B2" w:rsidRPr="00F1521B">
        <w:rPr>
          <w:color w:val="000000" w:themeColor="text1"/>
          <w:sz w:val="22"/>
          <w:szCs w:val="22"/>
        </w:rPr>
        <w:t xml:space="preserve">changes in participants’ </w:t>
      </w:r>
      <w:r w:rsidR="005254E8" w:rsidRPr="00F1521B">
        <w:rPr>
          <w:color w:val="000000" w:themeColor="text1"/>
          <w:sz w:val="22"/>
          <w:szCs w:val="22"/>
        </w:rPr>
        <w:t>work and private life</w:t>
      </w:r>
      <w:r w:rsidR="005164B2" w:rsidRPr="00F1521B">
        <w:rPr>
          <w:color w:val="000000" w:themeColor="text1"/>
          <w:sz w:val="22"/>
          <w:szCs w:val="22"/>
        </w:rPr>
        <w:t xml:space="preserve"> routines</w:t>
      </w:r>
      <w:r w:rsidR="004D1B42" w:rsidRPr="00F1521B">
        <w:rPr>
          <w:color w:val="000000" w:themeColor="text1"/>
          <w:sz w:val="22"/>
          <w:szCs w:val="22"/>
        </w:rPr>
        <w:t xml:space="preserve"> </w:t>
      </w:r>
      <w:r w:rsidR="00BB3C67" w:rsidRPr="00F1521B">
        <w:rPr>
          <w:color w:val="000000" w:themeColor="text1"/>
          <w:sz w:val="22"/>
          <w:szCs w:val="22"/>
        </w:rPr>
        <w:t xml:space="preserve">resulting from </w:t>
      </w:r>
      <w:r w:rsidR="00B214B7" w:rsidRPr="00F1521B">
        <w:rPr>
          <w:color w:val="000000" w:themeColor="text1"/>
          <w:sz w:val="22"/>
          <w:szCs w:val="22"/>
        </w:rPr>
        <w:t xml:space="preserve">the </w:t>
      </w:r>
      <w:r w:rsidR="00BB3C67" w:rsidRPr="00F1521B">
        <w:rPr>
          <w:color w:val="000000" w:themeColor="text1"/>
          <w:sz w:val="22"/>
          <w:szCs w:val="22"/>
        </w:rPr>
        <w:t>COVID-</w:t>
      </w:r>
      <w:r w:rsidR="00D227A3" w:rsidRPr="00F1521B">
        <w:rPr>
          <w:color w:val="000000" w:themeColor="text1"/>
          <w:sz w:val="22"/>
          <w:szCs w:val="22"/>
        </w:rPr>
        <w:t>19</w:t>
      </w:r>
      <w:r w:rsidR="00B214B7" w:rsidRPr="00F1521B">
        <w:rPr>
          <w:color w:val="000000" w:themeColor="text1"/>
          <w:sz w:val="22"/>
          <w:szCs w:val="22"/>
        </w:rPr>
        <w:t xml:space="preserve"> crisis</w:t>
      </w:r>
      <w:r w:rsidR="00793125" w:rsidRPr="00F1521B">
        <w:rPr>
          <w:color w:val="000000" w:themeColor="text1"/>
          <w:sz w:val="22"/>
          <w:szCs w:val="22"/>
        </w:rPr>
        <w:t>: (</w:t>
      </w:r>
      <w:r w:rsidR="00D563F4" w:rsidRPr="00F1521B">
        <w:rPr>
          <w:color w:val="000000" w:themeColor="text1"/>
          <w:sz w:val="22"/>
          <w:szCs w:val="22"/>
        </w:rPr>
        <w:t>a</w:t>
      </w:r>
      <w:r w:rsidR="00793125" w:rsidRPr="00F1521B">
        <w:rPr>
          <w:color w:val="000000" w:themeColor="text1"/>
          <w:sz w:val="22"/>
          <w:szCs w:val="22"/>
        </w:rPr>
        <w:t xml:space="preserve">) </w:t>
      </w:r>
      <w:r w:rsidR="00416135" w:rsidRPr="00F1521B">
        <w:rPr>
          <w:color w:val="000000" w:themeColor="text1"/>
          <w:sz w:val="22"/>
          <w:szCs w:val="22"/>
        </w:rPr>
        <w:t>c</w:t>
      </w:r>
      <w:r w:rsidR="00E524E9" w:rsidRPr="00F1521B">
        <w:rPr>
          <w:color w:val="000000" w:themeColor="text1"/>
          <w:sz w:val="22"/>
          <w:szCs w:val="22"/>
        </w:rPr>
        <w:t>hange in employment contract</w:t>
      </w:r>
      <w:r w:rsidR="00D227A3" w:rsidRPr="00F1521B">
        <w:rPr>
          <w:color w:val="000000" w:themeColor="text1"/>
          <w:sz w:val="22"/>
          <w:szCs w:val="22"/>
        </w:rPr>
        <w:t xml:space="preserve"> (</w:t>
      </w:r>
      <w:r w:rsidR="004229F7" w:rsidRPr="00F1521B">
        <w:rPr>
          <w:i/>
          <w:color w:val="000000" w:themeColor="text1"/>
          <w:sz w:val="22"/>
          <w:szCs w:val="22"/>
        </w:rPr>
        <w:t>n</w:t>
      </w:r>
      <w:r w:rsidR="00D227A3" w:rsidRPr="00F1521B">
        <w:rPr>
          <w:i/>
          <w:color w:val="000000" w:themeColor="text1"/>
          <w:sz w:val="22"/>
          <w:szCs w:val="22"/>
        </w:rPr>
        <w:t>o change</w:t>
      </w:r>
      <w:r w:rsidR="004229F7" w:rsidRPr="00444FD7">
        <w:rPr>
          <w:color w:val="000000" w:themeColor="text1"/>
          <w:sz w:val="22"/>
          <w:szCs w:val="22"/>
        </w:rPr>
        <w:t>;</w:t>
      </w:r>
      <w:r w:rsidR="00D227A3" w:rsidRPr="00F1521B">
        <w:rPr>
          <w:i/>
          <w:color w:val="000000" w:themeColor="text1"/>
          <w:sz w:val="22"/>
          <w:szCs w:val="22"/>
        </w:rPr>
        <w:t xml:space="preserve"> </w:t>
      </w:r>
      <w:r w:rsidR="004229F7" w:rsidRPr="00F1521B">
        <w:rPr>
          <w:i/>
          <w:color w:val="000000" w:themeColor="text1"/>
          <w:sz w:val="22"/>
          <w:szCs w:val="22"/>
        </w:rPr>
        <w:t>s</w:t>
      </w:r>
      <w:r w:rsidR="00D227A3" w:rsidRPr="00F1521B">
        <w:rPr>
          <w:i/>
          <w:color w:val="000000" w:themeColor="text1"/>
          <w:sz w:val="22"/>
          <w:szCs w:val="22"/>
        </w:rPr>
        <w:t>hort-time</w:t>
      </w:r>
      <w:r w:rsidR="004D76E7" w:rsidRPr="00F1521B">
        <w:rPr>
          <w:i/>
          <w:color w:val="000000" w:themeColor="text1"/>
          <w:sz w:val="22"/>
          <w:szCs w:val="22"/>
        </w:rPr>
        <w:t xml:space="preserve"> work</w:t>
      </w:r>
      <w:r w:rsidR="003F63BE">
        <w:rPr>
          <w:rStyle w:val="FootnoteReference"/>
          <w:i/>
          <w:color w:val="000000" w:themeColor="text1"/>
          <w:sz w:val="22"/>
          <w:szCs w:val="22"/>
        </w:rPr>
        <w:footnoteReference w:id="3"/>
      </w:r>
      <w:r w:rsidR="005254E8" w:rsidRPr="00F1521B">
        <w:rPr>
          <w:i/>
          <w:color w:val="000000" w:themeColor="text1"/>
          <w:sz w:val="22"/>
          <w:szCs w:val="22"/>
        </w:rPr>
        <w:t xml:space="preserve"> with a reduced contract</w:t>
      </w:r>
      <w:r w:rsidR="004229F7" w:rsidRPr="00444FD7">
        <w:rPr>
          <w:color w:val="000000" w:themeColor="text1"/>
          <w:sz w:val="22"/>
          <w:szCs w:val="22"/>
        </w:rPr>
        <w:t>;</w:t>
      </w:r>
      <w:r w:rsidR="005254E8" w:rsidRPr="00F1521B">
        <w:rPr>
          <w:i/>
          <w:color w:val="000000" w:themeColor="text1"/>
          <w:sz w:val="22"/>
          <w:szCs w:val="22"/>
        </w:rPr>
        <w:t xml:space="preserve"> </w:t>
      </w:r>
      <w:r w:rsidR="004229F7" w:rsidRPr="00F1521B">
        <w:rPr>
          <w:i/>
          <w:color w:val="000000" w:themeColor="text1"/>
          <w:sz w:val="22"/>
          <w:szCs w:val="22"/>
        </w:rPr>
        <w:t>s</w:t>
      </w:r>
      <w:r w:rsidR="005254E8" w:rsidRPr="00F1521B">
        <w:rPr>
          <w:i/>
          <w:color w:val="000000" w:themeColor="text1"/>
          <w:sz w:val="22"/>
          <w:szCs w:val="22"/>
        </w:rPr>
        <w:t xml:space="preserve">hort-time work with a contract reduced to 0 </w:t>
      </w:r>
      <w:r w:rsidR="00B214B7" w:rsidRPr="00F1521B">
        <w:rPr>
          <w:i/>
          <w:color w:val="000000" w:themeColor="text1"/>
          <w:sz w:val="22"/>
          <w:szCs w:val="22"/>
        </w:rPr>
        <w:t>hours</w:t>
      </w:r>
      <w:r w:rsidR="004229F7" w:rsidRPr="00444FD7">
        <w:rPr>
          <w:color w:val="000000" w:themeColor="text1"/>
          <w:sz w:val="22"/>
          <w:szCs w:val="22"/>
        </w:rPr>
        <w:t>;</w:t>
      </w:r>
      <w:r w:rsidR="00D227A3" w:rsidRPr="00F1521B">
        <w:rPr>
          <w:i/>
          <w:color w:val="000000" w:themeColor="text1"/>
          <w:sz w:val="22"/>
          <w:szCs w:val="22"/>
        </w:rPr>
        <w:t xml:space="preserve"> </w:t>
      </w:r>
      <w:r w:rsidR="004229F7" w:rsidRPr="00F1521B">
        <w:rPr>
          <w:i/>
          <w:color w:val="000000" w:themeColor="text1"/>
          <w:sz w:val="22"/>
          <w:szCs w:val="22"/>
        </w:rPr>
        <w:t>j</w:t>
      </w:r>
      <w:r w:rsidR="00D227A3" w:rsidRPr="00F1521B">
        <w:rPr>
          <w:i/>
          <w:color w:val="000000" w:themeColor="text1"/>
          <w:sz w:val="22"/>
          <w:szCs w:val="22"/>
        </w:rPr>
        <w:t>ob loss</w:t>
      </w:r>
      <w:r w:rsidR="00D227A3" w:rsidRPr="00F1521B">
        <w:rPr>
          <w:color w:val="000000" w:themeColor="text1"/>
          <w:sz w:val="22"/>
          <w:szCs w:val="22"/>
        </w:rPr>
        <w:t>)</w:t>
      </w:r>
      <w:r w:rsidR="005D7AC1" w:rsidRPr="00F1521B">
        <w:rPr>
          <w:color w:val="000000" w:themeColor="text1"/>
          <w:sz w:val="22"/>
          <w:szCs w:val="22"/>
        </w:rPr>
        <w:t xml:space="preserve">; </w:t>
      </w:r>
      <w:r w:rsidR="007C06CC" w:rsidRPr="00F1521B">
        <w:rPr>
          <w:color w:val="000000" w:themeColor="text1"/>
          <w:sz w:val="22"/>
          <w:szCs w:val="22"/>
        </w:rPr>
        <w:t>(</w:t>
      </w:r>
      <w:r w:rsidR="00045203" w:rsidRPr="00F1521B">
        <w:rPr>
          <w:color w:val="000000" w:themeColor="text1"/>
          <w:sz w:val="22"/>
          <w:szCs w:val="22"/>
        </w:rPr>
        <w:t>b</w:t>
      </w:r>
      <w:r w:rsidR="007C06CC" w:rsidRPr="00F1521B">
        <w:rPr>
          <w:color w:val="000000" w:themeColor="text1"/>
          <w:sz w:val="22"/>
          <w:szCs w:val="22"/>
        </w:rPr>
        <w:t xml:space="preserve">) </w:t>
      </w:r>
      <w:r w:rsidR="0058391F" w:rsidRPr="00F1521B">
        <w:rPr>
          <w:color w:val="000000" w:themeColor="text1"/>
          <w:sz w:val="22"/>
          <w:szCs w:val="22"/>
        </w:rPr>
        <w:t xml:space="preserve">proportion of </w:t>
      </w:r>
      <w:r w:rsidR="00CF1138" w:rsidRPr="00F1521B">
        <w:rPr>
          <w:sz w:val="22"/>
          <w:szCs w:val="22"/>
        </w:rPr>
        <w:t>WFH</w:t>
      </w:r>
      <w:r w:rsidR="00CF1138" w:rsidRPr="00F1521B">
        <w:rPr>
          <w:color w:val="000000" w:themeColor="text1"/>
          <w:sz w:val="22"/>
          <w:szCs w:val="22"/>
        </w:rPr>
        <w:t xml:space="preserve"> </w:t>
      </w:r>
      <w:r w:rsidR="007C06CC" w:rsidRPr="00F1521B">
        <w:rPr>
          <w:color w:val="000000" w:themeColor="text1"/>
          <w:sz w:val="22"/>
          <w:szCs w:val="22"/>
        </w:rPr>
        <w:t xml:space="preserve">before and after </w:t>
      </w:r>
      <w:r w:rsidR="000C55F7" w:rsidRPr="00F1521B">
        <w:rPr>
          <w:color w:val="000000" w:themeColor="text1"/>
          <w:sz w:val="22"/>
          <w:szCs w:val="22"/>
        </w:rPr>
        <w:t xml:space="preserve">COVID-19 </w:t>
      </w:r>
      <w:r w:rsidR="007C06CC" w:rsidRPr="00F1521B">
        <w:rPr>
          <w:color w:val="000000" w:themeColor="text1"/>
          <w:sz w:val="22"/>
          <w:szCs w:val="22"/>
        </w:rPr>
        <w:t>(</w:t>
      </w:r>
      <w:r w:rsidR="007C06CC" w:rsidRPr="00F1521B">
        <w:rPr>
          <w:i/>
          <w:color w:val="000000" w:themeColor="text1"/>
          <w:sz w:val="22"/>
          <w:szCs w:val="22"/>
        </w:rPr>
        <w:t>0%</w:t>
      </w:r>
      <w:r w:rsidR="007C06CC" w:rsidRPr="00F1521B">
        <w:rPr>
          <w:color w:val="000000" w:themeColor="text1"/>
          <w:sz w:val="22"/>
          <w:szCs w:val="22"/>
        </w:rPr>
        <w:t xml:space="preserve"> to </w:t>
      </w:r>
      <w:r w:rsidR="007C06CC" w:rsidRPr="00F1521B">
        <w:rPr>
          <w:i/>
          <w:color w:val="000000" w:themeColor="text1"/>
          <w:sz w:val="22"/>
          <w:szCs w:val="22"/>
        </w:rPr>
        <w:t>100%</w:t>
      </w:r>
      <w:r w:rsidR="00D24E32">
        <w:rPr>
          <w:color w:val="000000" w:themeColor="text1"/>
          <w:sz w:val="22"/>
          <w:szCs w:val="22"/>
        </w:rPr>
        <w:t>;</w:t>
      </w:r>
      <w:r w:rsidR="004229F7" w:rsidRPr="00F1521B">
        <w:rPr>
          <w:i/>
          <w:color w:val="000000" w:themeColor="text1"/>
          <w:sz w:val="22"/>
          <w:szCs w:val="22"/>
        </w:rPr>
        <w:t xml:space="preserve"> </w:t>
      </w:r>
      <w:r w:rsidR="005254E8" w:rsidRPr="00F1521B">
        <w:rPr>
          <w:color w:val="000000" w:themeColor="text1"/>
          <w:sz w:val="22"/>
          <w:szCs w:val="22"/>
        </w:rPr>
        <w:t>participants were grouped into three categories according to their answers</w:t>
      </w:r>
      <w:r w:rsidR="00D24E32">
        <w:rPr>
          <w:color w:val="000000" w:themeColor="text1"/>
          <w:sz w:val="22"/>
          <w:szCs w:val="22"/>
        </w:rPr>
        <w:t>:</w:t>
      </w:r>
      <w:r w:rsidR="005254E8" w:rsidRPr="00F1521B">
        <w:rPr>
          <w:color w:val="000000" w:themeColor="text1"/>
          <w:sz w:val="22"/>
          <w:szCs w:val="22"/>
        </w:rPr>
        <w:t xml:space="preserve"> </w:t>
      </w:r>
      <w:r w:rsidR="00B214B7" w:rsidRPr="00F1521B">
        <w:rPr>
          <w:i/>
          <w:color w:val="000000" w:themeColor="text1"/>
          <w:sz w:val="22"/>
          <w:szCs w:val="22"/>
        </w:rPr>
        <w:t>N</w:t>
      </w:r>
      <w:r w:rsidR="005254E8" w:rsidRPr="00F1521B">
        <w:rPr>
          <w:i/>
          <w:color w:val="000000" w:themeColor="text1"/>
          <w:sz w:val="22"/>
          <w:szCs w:val="22"/>
        </w:rPr>
        <w:t>one</w:t>
      </w:r>
      <w:r w:rsidR="005254E8" w:rsidRPr="00444FD7">
        <w:rPr>
          <w:color w:val="000000" w:themeColor="text1"/>
          <w:sz w:val="22"/>
          <w:szCs w:val="22"/>
        </w:rPr>
        <w:t>,</w:t>
      </w:r>
      <w:r w:rsidR="005254E8" w:rsidRPr="00F1521B">
        <w:rPr>
          <w:i/>
          <w:color w:val="000000" w:themeColor="text1"/>
          <w:sz w:val="22"/>
          <w:szCs w:val="22"/>
        </w:rPr>
        <w:t xml:space="preserve"> </w:t>
      </w:r>
      <w:r w:rsidR="00B214B7" w:rsidRPr="00F1521B">
        <w:rPr>
          <w:i/>
          <w:color w:val="000000" w:themeColor="text1"/>
          <w:sz w:val="22"/>
          <w:szCs w:val="22"/>
        </w:rPr>
        <w:t>E</w:t>
      </w:r>
      <w:r w:rsidR="005254E8" w:rsidRPr="00F1521B">
        <w:rPr>
          <w:i/>
          <w:color w:val="000000" w:themeColor="text1"/>
          <w:sz w:val="22"/>
          <w:szCs w:val="22"/>
        </w:rPr>
        <w:t>xperienced</w:t>
      </w:r>
      <w:r w:rsidR="005254E8" w:rsidRPr="00444FD7">
        <w:rPr>
          <w:color w:val="000000" w:themeColor="text1"/>
          <w:sz w:val="22"/>
          <w:szCs w:val="22"/>
        </w:rPr>
        <w:t>,</w:t>
      </w:r>
      <w:r w:rsidR="005254E8" w:rsidRPr="00F1521B">
        <w:rPr>
          <w:i/>
          <w:color w:val="000000" w:themeColor="text1"/>
          <w:sz w:val="22"/>
          <w:szCs w:val="22"/>
        </w:rPr>
        <w:t xml:space="preserve"> </w:t>
      </w:r>
      <w:r w:rsidR="00B214B7" w:rsidRPr="00F1521B">
        <w:rPr>
          <w:i/>
          <w:color w:val="000000" w:themeColor="text1"/>
          <w:sz w:val="22"/>
          <w:szCs w:val="22"/>
        </w:rPr>
        <w:t>N</w:t>
      </w:r>
      <w:r w:rsidR="005254E8" w:rsidRPr="00F1521B">
        <w:rPr>
          <w:i/>
          <w:color w:val="000000" w:themeColor="text1"/>
          <w:sz w:val="22"/>
          <w:szCs w:val="22"/>
        </w:rPr>
        <w:t>ew</w:t>
      </w:r>
      <w:r w:rsidR="005254E8" w:rsidRPr="00F1521B">
        <w:rPr>
          <w:rStyle w:val="FootnoteReference"/>
          <w:sz w:val="22"/>
          <w:szCs w:val="22"/>
        </w:rPr>
        <w:footnoteReference w:id="4"/>
      </w:r>
      <w:r w:rsidR="007C06CC" w:rsidRPr="00F1521B">
        <w:rPr>
          <w:color w:val="000000" w:themeColor="text1"/>
          <w:sz w:val="22"/>
          <w:szCs w:val="22"/>
        </w:rPr>
        <w:t xml:space="preserve">); </w:t>
      </w:r>
      <w:r w:rsidR="00793125" w:rsidRPr="00F1521B">
        <w:rPr>
          <w:color w:val="000000" w:themeColor="text1"/>
          <w:sz w:val="22"/>
          <w:szCs w:val="22"/>
        </w:rPr>
        <w:t>(</w:t>
      </w:r>
      <w:r w:rsidR="00045203" w:rsidRPr="00F1521B">
        <w:rPr>
          <w:color w:val="000000" w:themeColor="text1"/>
          <w:sz w:val="22"/>
          <w:szCs w:val="22"/>
        </w:rPr>
        <w:t>c</w:t>
      </w:r>
      <w:r w:rsidR="00793125" w:rsidRPr="00F1521B">
        <w:rPr>
          <w:color w:val="000000" w:themeColor="text1"/>
          <w:sz w:val="22"/>
          <w:szCs w:val="22"/>
        </w:rPr>
        <w:t>)</w:t>
      </w:r>
      <w:r w:rsidR="005164B2" w:rsidRPr="00F1521B">
        <w:rPr>
          <w:color w:val="000000" w:themeColor="text1"/>
          <w:sz w:val="22"/>
          <w:szCs w:val="22"/>
        </w:rPr>
        <w:t xml:space="preserve"> </w:t>
      </w:r>
      <w:r w:rsidR="0058391F" w:rsidRPr="00F1521B">
        <w:rPr>
          <w:color w:val="000000" w:themeColor="text1"/>
          <w:sz w:val="22"/>
          <w:szCs w:val="22"/>
        </w:rPr>
        <w:t xml:space="preserve">changes </w:t>
      </w:r>
      <w:r w:rsidR="00D563F4" w:rsidRPr="00F1521B">
        <w:rPr>
          <w:color w:val="000000" w:themeColor="text1"/>
          <w:sz w:val="22"/>
          <w:szCs w:val="22"/>
        </w:rPr>
        <w:t>in</w:t>
      </w:r>
      <w:r w:rsidR="0058391F" w:rsidRPr="00F1521B">
        <w:rPr>
          <w:color w:val="000000" w:themeColor="text1"/>
          <w:sz w:val="22"/>
          <w:szCs w:val="22"/>
        </w:rPr>
        <w:t xml:space="preserve"> </w:t>
      </w:r>
      <w:r w:rsidR="00444FD7">
        <w:rPr>
          <w:color w:val="000000" w:themeColor="text1"/>
          <w:sz w:val="22"/>
          <w:szCs w:val="22"/>
        </w:rPr>
        <w:t>quantity</w:t>
      </w:r>
      <w:r w:rsidR="005164B2" w:rsidRPr="00F1521B">
        <w:rPr>
          <w:color w:val="000000" w:themeColor="text1"/>
          <w:sz w:val="22"/>
          <w:szCs w:val="22"/>
        </w:rPr>
        <w:t xml:space="preserve"> of </w:t>
      </w:r>
      <w:r w:rsidR="007C06CC" w:rsidRPr="00F1521B">
        <w:rPr>
          <w:color w:val="000000" w:themeColor="text1"/>
          <w:sz w:val="22"/>
          <w:szCs w:val="22"/>
        </w:rPr>
        <w:t>working</w:t>
      </w:r>
      <w:r w:rsidR="005164B2" w:rsidRPr="00F1521B">
        <w:rPr>
          <w:color w:val="000000" w:themeColor="text1"/>
          <w:sz w:val="22"/>
          <w:szCs w:val="22"/>
        </w:rPr>
        <w:t xml:space="preserve"> time,</w:t>
      </w:r>
      <w:r w:rsidR="00D24E32">
        <w:rPr>
          <w:color w:val="000000" w:themeColor="text1"/>
          <w:sz w:val="22"/>
          <w:szCs w:val="22"/>
        </w:rPr>
        <w:t>;</w:t>
      </w:r>
      <w:r w:rsidR="005164B2" w:rsidRPr="00F1521B">
        <w:rPr>
          <w:color w:val="000000" w:themeColor="text1"/>
          <w:sz w:val="22"/>
          <w:szCs w:val="22"/>
        </w:rPr>
        <w:t xml:space="preserve"> </w:t>
      </w:r>
      <w:r w:rsidR="00793125" w:rsidRPr="00F1521B">
        <w:rPr>
          <w:color w:val="000000" w:themeColor="text1"/>
          <w:sz w:val="22"/>
          <w:szCs w:val="22"/>
        </w:rPr>
        <w:t>(</w:t>
      </w:r>
      <w:r w:rsidR="00045203" w:rsidRPr="00F1521B">
        <w:rPr>
          <w:color w:val="000000" w:themeColor="text1"/>
          <w:sz w:val="22"/>
          <w:szCs w:val="22"/>
        </w:rPr>
        <w:t>d</w:t>
      </w:r>
      <w:r w:rsidR="00793125" w:rsidRPr="00F1521B">
        <w:rPr>
          <w:color w:val="000000" w:themeColor="text1"/>
          <w:sz w:val="22"/>
          <w:szCs w:val="22"/>
        </w:rPr>
        <w:t xml:space="preserve">) </w:t>
      </w:r>
      <w:r w:rsidR="0058391F" w:rsidRPr="00F1521B">
        <w:rPr>
          <w:color w:val="000000" w:themeColor="text1"/>
          <w:sz w:val="22"/>
          <w:szCs w:val="22"/>
        </w:rPr>
        <w:t xml:space="preserve">changes </w:t>
      </w:r>
      <w:r w:rsidR="00D563F4" w:rsidRPr="00F1521B">
        <w:rPr>
          <w:color w:val="000000" w:themeColor="text1"/>
          <w:sz w:val="22"/>
          <w:szCs w:val="22"/>
        </w:rPr>
        <w:t>in</w:t>
      </w:r>
      <w:r w:rsidR="0058391F" w:rsidRPr="00F1521B">
        <w:rPr>
          <w:color w:val="000000" w:themeColor="text1"/>
          <w:sz w:val="22"/>
          <w:szCs w:val="22"/>
        </w:rPr>
        <w:t xml:space="preserve"> </w:t>
      </w:r>
      <w:r w:rsidR="00444FD7">
        <w:rPr>
          <w:color w:val="000000" w:themeColor="text1"/>
          <w:sz w:val="22"/>
          <w:szCs w:val="22"/>
        </w:rPr>
        <w:t>quantity</w:t>
      </w:r>
      <w:r w:rsidR="00320682">
        <w:rPr>
          <w:color w:val="000000" w:themeColor="text1"/>
          <w:sz w:val="22"/>
          <w:szCs w:val="22"/>
        </w:rPr>
        <w:t xml:space="preserve"> </w:t>
      </w:r>
      <w:r w:rsidR="007C06CC" w:rsidRPr="00F1521B">
        <w:rPr>
          <w:color w:val="000000" w:themeColor="text1"/>
          <w:sz w:val="22"/>
          <w:szCs w:val="22"/>
        </w:rPr>
        <w:t xml:space="preserve">of </w:t>
      </w:r>
      <w:r w:rsidR="006152B8" w:rsidRPr="00F1521B">
        <w:rPr>
          <w:color w:val="000000" w:themeColor="text1"/>
          <w:sz w:val="22"/>
          <w:szCs w:val="22"/>
        </w:rPr>
        <w:t>leisure</w:t>
      </w:r>
      <w:r w:rsidR="005164B2" w:rsidRPr="00F1521B">
        <w:rPr>
          <w:color w:val="000000" w:themeColor="text1"/>
          <w:sz w:val="22"/>
          <w:szCs w:val="22"/>
        </w:rPr>
        <w:t xml:space="preserve"> time</w:t>
      </w:r>
      <w:r w:rsidR="00793125" w:rsidRPr="00F1521B">
        <w:rPr>
          <w:color w:val="000000" w:themeColor="text1"/>
          <w:sz w:val="22"/>
          <w:szCs w:val="22"/>
        </w:rPr>
        <w:t>;</w:t>
      </w:r>
      <w:r w:rsidR="005164B2" w:rsidRPr="00F1521B">
        <w:rPr>
          <w:color w:val="000000" w:themeColor="text1"/>
          <w:sz w:val="22"/>
          <w:szCs w:val="22"/>
        </w:rPr>
        <w:t xml:space="preserve"> </w:t>
      </w:r>
      <w:r w:rsidR="00320682">
        <w:rPr>
          <w:color w:val="000000" w:themeColor="text1"/>
          <w:sz w:val="22"/>
          <w:szCs w:val="22"/>
        </w:rPr>
        <w:t xml:space="preserve">and </w:t>
      </w:r>
      <w:r w:rsidR="00793125" w:rsidRPr="00F1521B">
        <w:rPr>
          <w:color w:val="000000" w:themeColor="text1"/>
          <w:sz w:val="22"/>
          <w:szCs w:val="22"/>
        </w:rPr>
        <w:t>(</w:t>
      </w:r>
      <w:r w:rsidR="00045203" w:rsidRPr="00F1521B">
        <w:rPr>
          <w:color w:val="000000" w:themeColor="text1"/>
          <w:sz w:val="22"/>
          <w:szCs w:val="22"/>
        </w:rPr>
        <w:t>e</w:t>
      </w:r>
      <w:r w:rsidR="00793125" w:rsidRPr="00F1521B">
        <w:rPr>
          <w:color w:val="000000" w:themeColor="text1"/>
          <w:sz w:val="22"/>
          <w:szCs w:val="22"/>
        </w:rPr>
        <w:t>)</w:t>
      </w:r>
      <w:r w:rsidR="0058391F" w:rsidRPr="00F1521B">
        <w:rPr>
          <w:color w:val="000000" w:themeColor="text1"/>
          <w:sz w:val="22"/>
          <w:szCs w:val="22"/>
        </w:rPr>
        <w:t xml:space="preserve"> changes </w:t>
      </w:r>
      <w:r w:rsidR="00D563F4" w:rsidRPr="00F1521B">
        <w:rPr>
          <w:color w:val="000000" w:themeColor="text1"/>
          <w:sz w:val="22"/>
          <w:szCs w:val="22"/>
        </w:rPr>
        <w:t>in</w:t>
      </w:r>
      <w:r w:rsidR="00793125" w:rsidRPr="00F1521B">
        <w:rPr>
          <w:color w:val="000000" w:themeColor="text1"/>
          <w:sz w:val="22"/>
          <w:szCs w:val="22"/>
        </w:rPr>
        <w:t xml:space="preserve"> quantity of </w:t>
      </w:r>
      <w:r w:rsidR="005164B2" w:rsidRPr="00F1521B">
        <w:rPr>
          <w:color w:val="000000" w:themeColor="text1"/>
          <w:sz w:val="22"/>
          <w:szCs w:val="22"/>
        </w:rPr>
        <w:t>caring duties</w:t>
      </w:r>
      <w:r w:rsidR="005254E8" w:rsidRPr="00F1521B">
        <w:rPr>
          <w:color w:val="000000" w:themeColor="text1"/>
          <w:sz w:val="22"/>
          <w:szCs w:val="22"/>
        </w:rPr>
        <w:t xml:space="preserve">. </w:t>
      </w:r>
      <w:r w:rsidR="009C214D" w:rsidRPr="00F1521B">
        <w:rPr>
          <w:color w:val="000000" w:themeColor="text1"/>
          <w:sz w:val="22"/>
          <w:szCs w:val="22"/>
        </w:rPr>
        <w:t>T</w:t>
      </w:r>
      <w:r w:rsidR="00654D63" w:rsidRPr="00F1521B">
        <w:rPr>
          <w:color w:val="000000" w:themeColor="text1"/>
          <w:sz w:val="22"/>
          <w:szCs w:val="22"/>
        </w:rPr>
        <w:t xml:space="preserve">he </w:t>
      </w:r>
      <w:r w:rsidR="00444FD7">
        <w:rPr>
          <w:color w:val="000000" w:themeColor="text1"/>
          <w:sz w:val="22"/>
          <w:szCs w:val="22"/>
        </w:rPr>
        <w:t>response</w:t>
      </w:r>
      <w:r w:rsidR="009C214D" w:rsidRPr="00F1521B">
        <w:rPr>
          <w:color w:val="000000" w:themeColor="text1"/>
          <w:sz w:val="22"/>
          <w:szCs w:val="22"/>
        </w:rPr>
        <w:t xml:space="preserve"> </w:t>
      </w:r>
      <w:r w:rsidR="00320682">
        <w:rPr>
          <w:color w:val="000000" w:themeColor="text1"/>
          <w:sz w:val="22"/>
          <w:szCs w:val="22"/>
        </w:rPr>
        <w:t xml:space="preserve">scale </w:t>
      </w:r>
      <w:r w:rsidR="009C214D" w:rsidRPr="00F1521B">
        <w:rPr>
          <w:color w:val="000000" w:themeColor="text1"/>
          <w:sz w:val="22"/>
          <w:szCs w:val="22"/>
        </w:rPr>
        <w:t xml:space="preserve">for items </w:t>
      </w:r>
      <w:r w:rsidR="00045203" w:rsidRPr="00F1521B">
        <w:rPr>
          <w:color w:val="000000" w:themeColor="text1"/>
          <w:sz w:val="22"/>
          <w:szCs w:val="22"/>
        </w:rPr>
        <w:t>c</w:t>
      </w:r>
      <w:r w:rsidR="009C214D" w:rsidRPr="00F1521B">
        <w:rPr>
          <w:color w:val="000000" w:themeColor="text1"/>
          <w:sz w:val="22"/>
          <w:szCs w:val="22"/>
        </w:rPr>
        <w:t>,</w:t>
      </w:r>
      <w:r w:rsidR="00F22A3D" w:rsidRPr="00F1521B">
        <w:rPr>
          <w:color w:val="000000" w:themeColor="text1"/>
          <w:sz w:val="22"/>
          <w:szCs w:val="22"/>
        </w:rPr>
        <w:t xml:space="preserve"> </w:t>
      </w:r>
      <w:r w:rsidR="00045203" w:rsidRPr="00F1521B">
        <w:rPr>
          <w:color w:val="000000" w:themeColor="text1"/>
          <w:sz w:val="22"/>
          <w:szCs w:val="22"/>
        </w:rPr>
        <w:t>d</w:t>
      </w:r>
      <w:r w:rsidR="009C214D" w:rsidRPr="00F1521B">
        <w:rPr>
          <w:color w:val="000000" w:themeColor="text1"/>
          <w:sz w:val="22"/>
          <w:szCs w:val="22"/>
        </w:rPr>
        <w:t xml:space="preserve">, and </w:t>
      </w:r>
      <w:r w:rsidR="00045203" w:rsidRPr="00F1521B">
        <w:rPr>
          <w:color w:val="000000" w:themeColor="text1"/>
          <w:sz w:val="22"/>
          <w:szCs w:val="22"/>
        </w:rPr>
        <w:t>e</w:t>
      </w:r>
      <w:r w:rsidR="009C214D" w:rsidRPr="00F1521B">
        <w:rPr>
          <w:color w:val="000000" w:themeColor="text1"/>
          <w:sz w:val="22"/>
          <w:szCs w:val="22"/>
        </w:rPr>
        <w:t xml:space="preserve"> ranged</w:t>
      </w:r>
      <w:r w:rsidR="00654D63" w:rsidRPr="00F1521B">
        <w:rPr>
          <w:color w:val="000000" w:themeColor="text1"/>
          <w:sz w:val="22"/>
          <w:szCs w:val="22"/>
        </w:rPr>
        <w:t xml:space="preserve"> from 1 = </w:t>
      </w:r>
      <w:r w:rsidR="00654D63" w:rsidRPr="00F1521B">
        <w:rPr>
          <w:i/>
          <w:color w:val="000000" w:themeColor="text1"/>
          <w:sz w:val="22"/>
          <w:szCs w:val="22"/>
        </w:rPr>
        <w:t>strongly decreased</w:t>
      </w:r>
      <w:r w:rsidR="00654D63" w:rsidRPr="00F1521B">
        <w:rPr>
          <w:color w:val="000000" w:themeColor="text1"/>
          <w:sz w:val="22"/>
          <w:szCs w:val="22"/>
        </w:rPr>
        <w:t xml:space="preserve"> to 5 = </w:t>
      </w:r>
      <w:r w:rsidR="00654D63" w:rsidRPr="00F1521B">
        <w:rPr>
          <w:i/>
          <w:color w:val="000000" w:themeColor="text1"/>
          <w:sz w:val="22"/>
          <w:szCs w:val="22"/>
        </w:rPr>
        <w:t>strongly increased</w:t>
      </w:r>
      <w:r w:rsidR="00B214B7" w:rsidRPr="00444FD7">
        <w:rPr>
          <w:color w:val="000000" w:themeColor="text1"/>
          <w:sz w:val="22"/>
          <w:szCs w:val="22"/>
        </w:rPr>
        <w:t>.</w:t>
      </w:r>
      <w:r w:rsidR="009C214D" w:rsidRPr="00F1521B">
        <w:rPr>
          <w:color w:val="000000" w:themeColor="text1"/>
          <w:sz w:val="22"/>
          <w:szCs w:val="22"/>
        </w:rPr>
        <w:t xml:space="preserve"> </w:t>
      </w:r>
      <w:r w:rsidR="00E517BE" w:rsidRPr="00F1521B">
        <w:rPr>
          <w:color w:val="000000" w:themeColor="text1"/>
          <w:sz w:val="22"/>
          <w:szCs w:val="22"/>
        </w:rPr>
        <w:t>For the statistical analysis,</w:t>
      </w:r>
      <w:r w:rsidR="00A11983" w:rsidRPr="00F1521B">
        <w:rPr>
          <w:color w:val="000000" w:themeColor="text1"/>
          <w:sz w:val="22"/>
          <w:szCs w:val="22"/>
        </w:rPr>
        <w:t xml:space="preserve"> responses </w:t>
      </w:r>
      <w:r w:rsidR="00E517BE" w:rsidRPr="00F1521B">
        <w:rPr>
          <w:color w:val="000000" w:themeColor="text1"/>
          <w:sz w:val="22"/>
          <w:szCs w:val="22"/>
        </w:rPr>
        <w:t xml:space="preserve">were grouped into three categories: </w:t>
      </w:r>
      <w:r w:rsidR="00E517BE" w:rsidRPr="00F1521B">
        <w:rPr>
          <w:i/>
          <w:color w:val="000000" w:themeColor="text1"/>
          <w:sz w:val="22"/>
          <w:szCs w:val="22"/>
        </w:rPr>
        <w:t>decreased</w:t>
      </w:r>
      <w:r w:rsidR="00E517BE" w:rsidRPr="00F1521B">
        <w:rPr>
          <w:color w:val="000000" w:themeColor="text1"/>
          <w:sz w:val="22"/>
          <w:szCs w:val="22"/>
        </w:rPr>
        <w:t xml:space="preserve"> (1+2), </w:t>
      </w:r>
      <w:r w:rsidR="00E517BE" w:rsidRPr="00F1521B">
        <w:rPr>
          <w:i/>
          <w:color w:val="000000" w:themeColor="text1"/>
          <w:sz w:val="22"/>
          <w:szCs w:val="22"/>
        </w:rPr>
        <w:t>unchanged</w:t>
      </w:r>
      <w:r w:rsidR="00E517BE" w:rsidRPr="00F1521B">
        <w:rPr>
          <w:color w:val="000000" w:themeColor="text1"/>
          <w:sz w:val="22"/>
          <w:szCs w:val="22"/>
        </w:rPr>
        <w:t xml:space="preserve"> (3), </w:t>
      </w:r>
      <w:r w:rsidR="00E517BE" w:rsidRPr="00F1521B">
        <w:rPr>
          <w:i/>
          <w:color w:val="000000" w:themeColor="text1"/>
          <w:sz w:val="22"/>
          <w:szCs w:val="22"/>
        </w:rPr>
        <w:t>increased</w:t>
      </w:r>
      <w:r w:rsidR="00E517BE" w:rsidRPr="00F1521B">
        <w:rPr>
          <w:color w:val="000000" w:themeColor="text1"/>
          <w:sz w:val="22"/>
          <w:szCs w:val="22"/>
        </w:rPr>
        <w:t xml:space="preserve"> (4+5).</w:t>
      </w:r>
    </w:p>
    <w:p w14:paraId="04D56031" w14:textId="3F407235" w:rsidR="005254E8" w:rsidRPr="00F1521B" w:rsidRDefault="005254E8" w:rsidP="00C41CD7">
      <w:pPr>
        <w:pStyle w:val="NormalWeb"/>
        <w:spacing w:before="0" w:beforeAutospacing="0" w:after="0" w:afterAutospacing="0" w:line="480" w:lineRule="auto"/>
        <w:ind w:firstLine="709"/>
        <w:rPr>
          <w:color w:val="000000"/>
          <w:sz w:val="22"/>
          <w:szCs w:val="22"/>
        </w:rPr>
      </w:pPr>
      <w:r w:rsidRPr="00F1521B">
        <w:rPr>
          <w:b/>
          <w:color w:val="000000"/>
          <w:sz w:val="22"/>
          <w:szCs w:val="22"/>
        </w:rPr>
        <w:t>Mental well-being</w:t>
      </w:r>
      <w:r w:rsidR="00320682">
        <w:rPr>
          <w:b/>
          <w:color w:val="000000"/>
          <w:sz w:val="22"/>
          <w:szCs w:val="22"/>
        </w:rPr>
        <w:t>.</w:t>
      </w:r>
      <w:r w:rsidR="003C6F6E" w:rsidRPr="00F1521B">
        <w:rPr>
          <w:b/>
          <w:color w:val="000000"/>
          <w:sz w:val="22"/>
          <w:szCs w:val="22"/>
        </w:rPr>
        <w:t xml:space="preserve"> </w:t>
      </w:r>
      <w:r w:rsidR="003C6F6E" w:rsidRPr="00F1521B">
        <w:rPr>
          <w:color w:val="000000"/>
          <w:sz w:val="22"/>
          <w:szCs w:val="22"/>
        </w:rPr>
        <w:t>MWB</w:t>
      </w:r>
      <w:r w:rsidRPr="00F1521B">
        <w:rPr>
          <w:b/>
          <w:color w:val="000000"/>
          <w:sz w:val="22"/>
          <w:szCs w:val="22"/>
        </w:rPr>
        <w:t xml:space="preserve"> </w:t>
      </w:r>
      <w:r w:rsidRPr="00F1521B">
        <w:rPr>
          <w:color w:val="000000"/>
          <w:sz w:val="22"/>
          <w:szCs w:val="22"/>
        </w:rPr>
        <w:t>was assessed with the Warwick-Edinburgh Mental Well-Being Scale (WEMWBS)</w:t>
      </w:r>
      <w:r w:rsidR="00F2118A" w:rsidRPr="00F1521B">
        <w:rPr>
          <w:color w:val="000000"/>
          <w:sz w:val="22"/>
          <w:szCs w:val="22"/>
        </w:rPr>
        <w:t xml:space="preserve"> </w:t>
      </w:r>
      <w:sdt>
        <w:sdtPr>
          <w:rPr>
            <w:color w:val="000000"/>
            <w:sz w:val="22"/>
            <w:szCs w:val="22"/>
          </w:rPr>
          <w:alias w:val="To edit, see citavi.com/edit"/>
          <w:tag w:val="CitaviPlaceholder#7538037b-70df-40fa-81dd-d366ae37b43e"/>
          <w:id w:val="1385378972"/>
          <w:placeholder>
            <w:docPart w:val="DefaultPlaceholder_-1854013440"/>
          </w:placeholder>
        </w:sdtPr>
        <w:sdtEndPr/>
        <w:sdtContent>
          <w:r w:rsidR="00F2118A" w:rsidRPr="00F1521B">
            <w:rPr>
              <w:noProof/>
              <w:color w:val="000000"/>
              <w:sz w:val="22"/>
              <w:szCs w:val="22"/>
            </w:rPr>
            <w:fldChar w:fldCharType="begin"/>
          </w:r>
          <w:r w:rsidR="006A7BA9">
            <w:rPr>
              <w:noProof/>
              <w:color w:val="000000"/>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NmMwNjg5LTBhZmMtNGI4Yy1hZjU4LWFmZGQwZDkzYmQ3NSIsIlJhbmdlTGVuZ3RoIjo0LCJSZWZlcmVuY2VJZCI6ImI5OWQwMmE1LTgwYjYtNDg0Yi1hM2Q3LTZiZTNhZjM4N2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g2LzE0NzctNzUyNS01LTYzIiwiVXJpU3RyaW5nIjoiaHR0cHM6Ly9kb2kub3JnLzEwLjExODYvMTQ3Ny03NTI1LTUtNj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xOC0wNi0xMlQxMjoxNDozNiIsIk1vZGlmaWVkQnkiOiJfUGhpbGlwcCBLZXJrc2llY2siLCJJZCI6IjkwMDc2OTUzLWNkZTgtNDNmMS05MjY2LTFlNGQyZjdlOGM4MSIsIk1vZGlmaWVkT24iOiIyMDE4LTA2LTEyVDEwOjE0OjQ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gwNDIzMDAiLCJVcmlTdHJpbmciOiJodHRwOi8vd3d3Lm5jYmkubmxtLm5paC5nb3YvcHVibWVkLzE4MDQyMzA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TgtMDYtMTJUMTI6MTQ6MzYiLCJNb2RpZmllZEJ5IjoiX1BoaWxpcHAgS2Vya3NpZWNrIiwiSWQiOiIwOWRmN2ZlOC00ZjAzLTQ2NjgtOTIzZi02ZmFlZTdiYzdjZjQiLCJNb2RpZmllZE9uIjoiMjAxOC0wNi0xMlQxMDoxNDo0My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lBNQzIyMjI2MTIiLCJVcmlTdHJpbmciOiJodHRwczovL3d3dy5uY2JpLm5sbS5uaWguZ292L3BtYy9hcnRpY2xlcy9QTUMyMjIyNjE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}</w:instrText>
          </w:r>
          <w:r w:rsidR="00F2118A" w:rsidRPr="00F1521B">
            <w:rPr>
              <w:noProof/>
              <w:color w:val="000000"/>
              <w:sz w:val="22"/>
              <w:szCs w:val="22"/>
            </w:rPr>
            <w:fldChar w:fldCharType="separate"/>
          </w:r>
          <w:r w:rsidR="006A7BA9">
            <w:rPr>
              <w:noProof/>
              <w:color w:val="000000"/>
              <w:sz w:val="22"/>
              <w:szCs w:val="22"/>
            </w:rPr>
            <w:t>[30]</w:t>
          </w:r>
          <w:r w:rsidR="00F2118A" w:rsidRPr="00F1521B">
            <w:rPr>
              <w:noProof/>
              <w:color w:val="000000"/>
              <w:sz w:val="22"/>
              <w:szCs w:val="22"/>
            </w:rPr>
            <w:fldChar w:fldCharType="end"/>
          </w:r>
        </w:sdtContent>
      </w:sdt>
      <w:r w:rsidRPr="00F1521B">
        <w:rPr>
          <w:color w:val="000000"/>
          <w:sz w:val="22"/>
          <w:szCs w:val="22"/>
        </w:rPr>
        <w:t xml:space="preserve">. </w:t>
      </w:r>
      <w:r w:rsidR="00D24E32">
        <w:rPr>
          <w:color w:val="000000"/>
          <w:sz w:val="22"/>
          <w:szCs w:val="22"/>
        </w:rPr>
        <w:t>Specifically, we</w:t>
      </w:r>
      <w:r w:rsidRPr="00F1521B">
        <w:rPr>
          <w:color w:val="000000"/>
          <w:sz w:val="22"/>
          <w:szCs w:val="22"/>
        </w:rPr>
        <w:t xml:space="preserve"> used </w:t>
      </w:r>
      <w:r w:rsidR="00D24E32">
        <w:rPr>
          <w:color w:val="000000"/>
          <w:sz w:val="22"/>
          <w:szCs w:val="22"/>
        </w:rPr>
        <w:t xml:space="preserve">the German translation of </w:t>
      </w:r>
      <w:r w:rsidRPr="00F1521B">
        <w:rPr>
          <w:color w:val="000000"/>
          <w:sz w:val="22"/>
          <w:szCs w:val="22"/>
        </w:rPr>
        <w:t>the 7-item short version of the WEMWBS</w:t>
      </w:r>
      <w:r w:rsidR="00F2118A" w:rsidRPr="00F1521B">
        <w:rPr>
          <w:color w:val="000000"/>
          <w:sz w:val="22"/>
          <w:szCs w:val="22"/>
        </w:rPr>
        <w:t xml:space="preserve"> </w:t>
      </w:r>
      <w:sdt>
        <w:sdtPr>
          <w:rPr>
            <w:color w:val="000000"/>
            <w:sz w:val="22"/>
            <w:szCs w:val="22"/>
          </w:rPr>
          <w:alias w:val="To edit, see citavi.com/edit"/>
          <w:tag w:val="CitaviPlaceholder#e28c64f8-e16a-4b5b-8bf2-6811d3a2c332"/>
          <w:id w:val="-615988532"/>
          <w:placeholder>
            <w:docPart w:val="DefaultPlaceholder_-1854013440"/>
          </w:placeholder>
        </w:sdtPr>
        <w:sdtEndPr/>
        <w:sdtContent>
          <w:r w:rsidR="00F2118A" w:rsidRPr="00F1521B">
            <w:rPr>
              <w:noProof/>
              <w:color w:val="000000"/>
              <w:sz w:val="22"/>
              <w:szCs w:val="22"/>
            </w:rPr>
            <w:fldChar w:fldCharType="begin"/>
          </w:r>
          <w:r w:rsidR="006A7BA9">
            <w:rPr>
              <w:noProof/>
              <w:color w:val="000000"/>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WJiYTBlLTJhNWYtNDRhMC05ZGY0LTIxMmM4ZjNhYTMxNSIsIlJhbmdlTGVuZ3RoIjo0LCJSZWZlcmVuY2VJZCI6Ijk4ZmE1ZTdmLWQ1YjAtNGQzMS05ZjhiLTgwMTNjN2M5NWJh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kb2kub3JnLzEwLjEwMDcvczEwMzg5LTAxNi0wNzc4LTgiLCJVcmlTdHJpbmciOiJodHRwczovL2RvaS5vcmcvMTAuMTAwNy9zMTAzODktMDE2LTA3Nzgt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TgtMDYtMTJUMTI6MTg6MjgiLCJNb2RpZmllZEJ5IjoiX1BoaWxpcHAgS2Vya3NpZWNrIiwiSWQiOiIwNDIzMzlhMC1iNzAxLTRhMmItYjVkMi1iN2NjYmFkMzI3ZWYiLCJNb2RpZmllZE9uIjoiMjAxOC0wNi0xMlQxMDoxODozNS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}</w:instrText>
          </w:r>
          <w:r w:rsidR="00F2118A" w:rsidRPr="00F1521B">
            <w:rPr>
              <w:noProof/>
              <w:color w:val="000000"/>
              <w:sz w:val="22"/>
              <w:szCs w:val="22"/>
            </w:rPr>
            <w:fldChar w:fldCharType="separate"/>
          </w:r>
          <w:r w:rsidR="006A7BA9">
            <w:rPr>
              <w:noProof/>
              <w:color w:val="000000"/>
              <w:sz w:val="22"/>
              <w:szCs w:val="22"/>
            </w:rPr>
            <w:t>[31]</w:t>
          </w:r>
          <w:r w:rsidR="00F2118A" w:rsidRPr="00F1521B">
            <w:rPr>
              <w:noProof/>
              <w:color w:val="000000"/>
              <w:sz w:val="22"/>
              <w:szCs w:val="22"/>
            </w:rPr>
            <w:fldChar w:fldCharType="end"/>
          </w:r>
        </w:sdtContent>
      </w:sdt>
      <w:r w:rsidRPr="00F1521B">
        <w:rPr>
          <w:color w:val="000000"/>
          <w:sz w:val="22"/>
          <w:szCs w:val="22"/>
        </w:rPr>
        <w:t>.</w:t>
      </w:r>
      <w:r w:rsidR="00BB5CE5" w:rsidRPr="00F1521B">
        <w:rPr>
          <w:sz w:val="22"/>
          <w:szCs w:val="22"/>
        </w:rPr>
        <w:t xml:space="preserve"> </w:t>
      </w:r>
      <w:r w:rsidR="00BB5CE5" w:rsidRPr="00F1521B">
        <w:rPr>
          <w:color w:val="000000" w:themeColor="text1"/>
          <w:sz w:val="22"/>
          <w:szCs w:val="22"/>
        </w:rPr>
        <w:t xml:space="preserve">WEMWBS is a measure of </w:t>
      </w:r>
      <w:r w:rsidR="00D24E32">
        <w:rPr>
          <w:color w:val="000000" w:themeColor="text1"/>
          <w:sz w:val="22"/>
          <w:szCs w:val="22"/>
        </w:rPr>
        <w:t>MWB</w:t>
      </w:r>
      <w:r w:rsidR="00BB5CE5" w:rsidRPr="00F1521B">
        <w:rPr>
          <w:color w:val="000000" w:themeColor="text1"/>
          <w:sz w:val="22"/>
          <w:szCs w:val="22"/>
        </w:rPr>
        <w:t xml:space="preserve"> </w:t>
      </w:r>
      <w:r w:rsidR="006123A0" w:rsidRPr="00F1521B">
        <w:rPr>
          <w:color w:val="000000" w:themeColor="text1"/>
          <w:sz w:val="22"/>
          <w:szCs w:val="22"/>
        </w:rPr>
        <w:t>capturing the</w:t>
      </w:r>
      <w:r w:rsidR="00BB5CE5" w:rsidRPr="00F1521B">
        <w:rPr>
          <w:color w:val="000000" w:themeColor="text1"/>
          <w:sz w:val="22"/>
          <w:szCs w:val="22"/>
        </w:rPr>
        <w:t xml:space="preserve"> positive aspects of mental healt</w:t>
      </w:r>
      <w:r w:rsidR="00EE6B79" w:rsidRPr="00F1521B">
        <w:rPr>
          <w:color w:val="000000" w:themeColor="text1"/>
          <w:sz w:val="22"/>
          <w:szCs w:val="22"/>
        </w:rPr>
        <w:t>h</w:t>
      </w:r>
      <w:r w:rsidR="00444FD7">
        <w:rPr>
          <w:color w:val="000000" w:themeColor="text1"/>
          <w:sz w:val="22"/>
          <w:szCs w:val="22"/>
        </w:rPr>
        <w:t xml:space="preserve">, </w:t>
      </w:r>
      <w:r w:rsidR="006123A0" w:rsidRPr="00F1521B">
        <w:rPr>
          <w:color w:val="000000" w:themeColor="text1"/>
          <w:sz w:val="22"/>
          <w:szCs w:val="22"/>
        </w:rPr>
        <w:t>namely</w:t>
      </w:r>
      <w:r w:rsidR="00320682">
        <w:rPr>
          <w:color w:val="000000" w:themeColor="text1"/>
          <w:sz w:val="22"/>
          <w:szCs w:val="22"/>
        </w:rPr>
        <w:t>,</w:t>
      </w:r>
      <w:r w:rsidR="006123A0" w:rsidRPr="00F1521B">
        <w:rPr>
          <w:color w:val="000000" w:themeColor="text1"/>
          <w:sz w:val="22"/>
          <w:szCs w:val="22"/>
        </w:rPr>
        <w:t xml:space="preserve"> </w:t>
      </w:r>
      <w:r w:rsidR="00BB5CE5" w:rsidRPr="00F1521B">
        <w:rPr>
          <w:color w:val="000000" w:themeColor="text1"/>
          <w:sz w:val="22"/>
          <w:szCs w:val="22"/>
        </w:rPr>
        <w:t>positive affect (feelings of optimism, relaxation), satisfying interpersonal relationships</w:t>
      </w:r>
      <w:r w:rsidR="006123A0" w:rsidRPr="00F1521B">
        <w:rPr>
          <w:color w:val="000000" w:themeColor="text1"/>
          <w:sz w:val="22"/>
          <w:szCs w:val="22"/>
        </w:rPr>
        <w:t>,</w:t>
      </w:r>
      <w:r w:rsidR="00BB5CE5" w:rsidRPr="00F1521B">
        <w:rPr>
          <w:color w:val="000000" w:themeColor="text1"/>
          <w:sz w:val="22"/>
          <w:szCs w:val="22"/>
        </w:rPr>
        <w:t xml:space="preserve"> and positive functioning (clear thinking, </w:t>
      </w:r>
      <w:r w:rsidR="00EE6B79" w:rsidRPr="00F1521B">
        <w:rPr>
          <w:color w:val="000000" w:themeColor="text1"/>
          <w:sz w:val="22"/>
          <w:szCs w:val="22"/>
        </w:rPr>
        <w:t>self-acceptance</w:t>
      </w:r>
      <w:r w:rsidR="00BB5CE5" w:rsidRPr="00F1521B">
        <w:rPr>
          <w:color w:val="000000" w:themeColor="text1"/>
          <w:sz w:val="22"/>
          <w:szCs w:val="22"/>
        </w:rPr>
        <w:t>, competence</w:t>
      </w:r>
      <w:r w:rsidR="00CA127F" w:rsidRPr="00F1521B">
        <w:rPr>
          <w:color w:val="000000" w:themeColor="text1"/>
          <w:sz w:val="22"/>
          <w:szCs w:val="22"/>
        </w:rPr>
        <w:t xml:space="preserve">, </w:t>
      </w:r>
      <w:r w:rsidR="00BB5CE5" w:rsidRPr="00F1521B">
        <w:rPr>
          <w:color w:val="000000" w:themeColor="text1"/>
          <w:sz w:val="22"/>
          <w:szCs w:val="22"/>
        </w:rPr>
        <w:t>autonomy).</w:t>
      </w:r>
      <w:r w:rsidRPr="00F1521B">
        <w:rPr>
          <w:color w:val="000000" w:themeColor="text1"/>
          <w:sz w:val="22"/>
          <w:szCs w:val="22"/>
        </w:rPr>
        <w:t xml:space="preserve"> </w:t>
      </w:r>
      <w:r w:rsidR="00320682">
        <w:rPr>
          <w:color w:val="000000"/>
          <w:sz w:val="22"/>
          <w:szCs w:val="22"/>
        </w:rPr>
        <w:t>The response scale ranged</w:t>
      </w:r>
      <w:r w:rsidRPr="00F1521B">
        <w:rPr>
          <w:color w:val="000000"/>
          <w:sz w:val="22"/>
          <w:szCs w:val="22"/>
        </w:rPr>
        <w:t xml:space="preserve"> from 1 = </w:t>
      </w:r>
      <w:r w:rsidRPr="00F1521B">
        <w:rPr>
          <w:i/>
          <w:color w:val="000000"/>
          <w:sz w:val="22"/>
          <w:szCs w:val="22"/>
        </w:rPr>
        <w:t xml:space="preserve">never </w:t>
      </w:r>
      <w:r w:rsidRPr="00F1521B">
        <w:rPr>
          <w:color w:val="000000"/>
          <w:sz w:val="22"/>
          <w:szCs w:val="22"/>
        </w:rPr>
        <w:t xml:space="preserve">to 5 = </w:t>
      </w:r>
      <w:r w:rsidRPr="00F1521B">
        <w:rPr>
          <w:i/>
          <w:color w:val="000000"/>
          <w:sz w:val="22"/>
          <w:szCs w:val="22"/>
        </w:rPr>
        <w:t>all the time</w:t>
      </w:r>
      <w:r w:rsidRPr="00F1521B">
        <w:rPr>
          <w:color w:val="000000"/>
          <w:sz w:val="22"/>
          <w:szCs w:val="22"/>
        </w:rPr>
        <w:t xml:space="preserve">. </w:t>
      </w:r>
      <w:r w:rsidR="00377B57" w:rsidRPr="00F1521B">
        <w:rPr>
          <w:color w:val="000000"/>
          <w:sz w:val="22"/>
          <w:szCs w:val="22"/>
        </w:rPr>
        <w:t>For the statistical analysis (i.e.</w:t>
      </w:r>
      <w:r w:rsidR="008F32A3" w:rsidRPr="00F1521B">
        <w:rPr>
          <w:color w:val="000000"/>
          <w:sz w:val="22"/>
          <w:szCs w:val="22"/>
        </w:rPr>
        <w:t>,</w:t>
      </w:r>
      <w:r w:rsidR="00377B57" w:rsidRPr="00F1521B">
        <w:rPr>
          <w:color w:val="000000"/>
          <w:sz w:val="22"/>
          <w:szCs w:val="22"/>
        </w:rPr>
        <w:t xml:space="preserve"> ordinal logistic regression model), we </w:t>
      </w:r>
      <w:r w:rsidRPr="00F1521B">
        <w:rPr>
          <w:color w:val="000000"/>
          <w:sz w:val="22"/>
          <w:szCs w:val="22"/>
        </w:rPr>
        <w:t xml:space="preserve">grouped </w:t>
      </w:r>
      <w:r w:rsidR="00377B57" w:rsidRPr="00F1521B">
        <w:rPr>
          <w:color w:val="000000"/>
          <w:sz w:val="22"/>
          <w:szCs w:val="22"/>
        </w:rPr>
        <w:t xml:space="preserve">participants </w:t>
      </w:r>
      <w:r w:rsidRPr="00F1521B">
        <w:rPr>
          <w:color w:val="000000"/>
          <w:sz w:val="22"/>
          <w:szCs w:val="22"/>
        </w:rPr>
        <w:t>into six categories according to their overall score in percentiles (10%, 25%, 50%, 75%</w:t>
      </w:r>
      <w:r w:rsidR="00320682">
        <w:rPr>
          <w:color w:val="000000"/>
          <w:sz w:val="22"/>
          <w:szCs w:val="22"/>
        </w:rPr>
        <w:t>,</w:t>
      </w:r>
      <w:r w:rsidRPr="00F1521B">
        <w:rPr>
          <w:color w:val="000000"/>
          <w:sz w:val="22"/>
          <w:szCs w:val="22"/>
        </w:rPr>
        <w:t xml:space="preserve"> 90%, 99%).</w:t>
      </w:r>
    </w:p>
    <w:p w14:paraId="5201D4A2" w14:textId="04761399" w:rsidR="00C37CF5" w:rsidRPr="00F1521B" w:rsidRDefault="005254E8" w:rsidP="00C37CF5">
      <w:pPr>
        <w:spacing w:line="480" w:lineRule="auto"/>
        <w:ind w:firstLine="720"/>
        <w:rPr>
          <w:bCs/>
          <w:color w:val="FF0000"/>
          <w:sz w:val="22"/>
          <w:szCs w:val="22"/>
        </w:rPr>
      </w:pPr>
      <w:r w:rsidRPr="00F1521B">
        <w:rPr>
          <w:b/>
          <w:color w:val="000000"/>
          <w:sz w:val="22"/>
          <w:szCs w:val="22"/>
        </w:rPr>
        <w:lastRenderedPageBreak/>
        <w:t>Self-rated health</w:t>
      </w:r>
      <w:r w:rsidR="00320682">
        <w:rPr>
          <w:b/>
          <w:color w:val="000000"/>
          <w:sz w:val="22"/>
          <w:szCs w:val="22"/>
        </w:rPr>
        <w:t>.</w:t>
      </w:r>
      <w:r w:rsidRPr="00F1521B">
        <w:rPr>
          <w:sz w:val="22"/>
          <w:szCs w:val="22"/>
        </w:rPr>
        <w:t xml:space="preserve"> </w:t>
      </w:r>
      <w:r w:rsidR="00623738" w:rsidRPr="00F1521B">
        <w:rPr>
          <w:sz w:val="22"/>
          <w:szCs w:val="22"/>
        </w:rPr>
        <w:t xml:space="preserve">SRH </w:t>
      </w:r>
      <w:r w:rsidRPr="00F1521B">
        <w:rPr>
          <w:color w:val="000000"/>
          <w:sz w:val="22"/>
          <w:szCs w:val="22"/>
        </w:rPr>
        <w:t xml:space="preserve">was assessed with a single item: </w:t>
      </w:r>
      <w:r w:rsidR="00320682">
        <w:rPr>
          <w:color w:val="000000"/>
          <w:sz w:val="22"/>
          <w:szCs w:val="22"/>
        </w:rPr>
        <w:t>“</w:t>
      </w:r>
      <w:r w:rsidRPr="00F1521B">
        <w:rPr>
          <w:color w:val="000000"/>
          <w:sz w:val="22"/>
          <w:szCs w:val="22"/>
        </w:rPr>
        <w:t>In general, how would you evaluate your health?</w:t>
      </w:r>
      <w:r w:rsidR="00320682">
        <w:rPr>
          <w:color w:val="000000"/>
          <w:sz w:val="22"/>
          <w:szCs w:val="22"/>
        </w:rPr>
        <w:t>”</w:t>
      </w:r>
      <w:r w:rsidR="00EA4ACA" w:rsidRPr="00F1521B">
        <w:rPr>
          <w:color w:val="000000"/>
          <w:sz w:val="22"/>
          <w:szCs w:val="22"/>
        </w:rPr>
        <w:t xml:space="preserve"> </w:t>
      </w:r>
      <w:sdt>
        <w:sdtPr>
          <w:rPr>
            <w:color w:val="000000"/>
            <w:sz w:val="22"/>
            <w:szCs w:val="22"/>
          </w:rPr>
          <w:alias w:val="To edit, see citavi.com/edit"/>
          <w:tag w:val="CitaviPlaceholder#2e67487a-1747-485f-842c-7a84a36593bd"/>
          <w:id w:val="-12536950"/>
          <w:placeholder>
            <w:docPart w:val="DefaultPlaceholder_-1854013440"/>
          </w:placeholder>
        </w:sdtPr>
        <w:sdtEndPr/>
        <w:sdtContent>
          <w:r w:rsidR="00EA4ACA" w:rsidRPr="00F1521B">
            <w:rPr>
              <w:noProof/>
              <w:color w:val="000000"/>
              <w:sz w:val="22"/>
              <w:szCs w:val="22"/>
            </w:rPr>
            <w:fldChar w:fldCharType="begin"/>
          </w:r>
          <w:r w:rsidR="006A7BA9">
            <w:rPr>
              <w:noProof/>
              <w:color w:val="000000"/>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ZDg0OTEwLWQ5MTQtNDhkZS05ODI0LTg0NTdiMGY5OWM1MCIsIlJhbmdlTGVuZ3RoIjo0LCJSZWZlcmVuY2VJZCI6IjFiOWY2NDVhLTQxODAtNDQ2Zi1iMGExLWJhMzM1MjBkYjQz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zMDcvMjk1NTM1OSIsIlVyaVN0cmluZyI6Imh0dHBzOi8vZG9pLm9yZy8xMC4yMzA3LzI5NTUzNT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}</w:instrText>
          </w:r>
          <w:r w:rsidR="00EA4ACA" w:rsidRPr="00F1521B">
            <w:rPr>
              <w:noProof/>
              <w:color w:val="000000"/>
              <w:sz w:val="22"/>
              <w:szCs w:val="22"/>
            </w:rPr>
            <w:fldChar w:fldCharType="separate"/>
          </w:r>
          <w:r w:rsidR="006A7BA9">
            <w:rPr>
              <w:noProof/>
              <w:color w:val="000000"/>
              <w:sz w:val="22"/>
              <w:szCs w:val="22"/>
            </w:rPr>
            <w:t>[32]</w:t>
          </w:r>
          <w:r w:rsidR="00EA4ACA" w:rsidRPr="00F1521B">
            <w:rPr>
              <w:noProof/>
              <w:color w:val="000000"/>
              <w:sz w:val="22"/>
              <w:szCs w:val="22"/>
            </w:rPr>
            <w:fldChar w:fldCharType="end"/>
          </w:r>
        </w:sdtContent>
      </w:sdt>
      <w:r w:rsidR="00EA4ACA" w:rsidRPr="00F1521B">
        <w:rPr>
          <w:color w:val="000000"/>
          <w:sz w:val="22"/>
          <w:szCs w:val="22"/>
        </w:rPr>
        <w:t>.</w:t>
      </w:r>
      <w:r w:rsidRPr="00F1521B">
        <w:rPr>
          <w:color w:val="000000"/>
          <w:sz w:val="22"/>
          <w:szCs w:val="22"/>
        </w:rPr>
        <w:t xml:space="preserve"> The </w:t>
      </w:r>
      <w:r w:rsidR="00320682">
        <w:rPr>
          <w:color w:val="000000"/>
          <w:sz w:val="22"/>
          <w:szCs w:val="22"/>
        </w:rPr>
        <w:t xml:space="preserve">response scale </w:t>
      </w:r>
      <w:r w:rsidRPr="00F1521B">
        <w:rPr>
          <w:color w:val="000000"/>
          <w:sz w:val="22"/>
          <w:szCs w:val="22"/>
        </w:rPr>
        <w:t xml:space="preserve">ranged from 1 = </w:t>
      </w:r>
      <w:r w:rsidRPr="00F1521B">
        <w:rPr>
          <w:i/>
          <w:color w:val="000000"/>
          <w:sz w:val="22"/>
          <w:szCs w:val="22"/>
        </w:rPr>
        <w:t>very bad</w:t>
      </w:r>
      <w:r w:rsidRPr="00F1521B">
        <w:rPr>
          <w:color w:val="000000"/>
          <w:sz w:val="22"/>
          <w:szCs w:val="22"/>
        </w:rPr>
        <w:t xml:space="preserve"> to 5 = </w:t>
      </w:r>
      <w:r w:rsidRPr="00F1521B">
        <w:rPr>
          <w:i/>
          <w:color w:val="000000"/>
          <w:sz w:val="22"/>
          <w:szCs w:val="22"/>
        </w:rPr>
        <w:t>very good</w:t>
      </w:r>
      <w:r w:rsidRPr="00F1521B">
        <w:rPr>
          <w:color w:val="000000"/>
          <w:sz w:val="22"/>
          <w:szCs w:val="22"/>
        </w:rPr>
        <w:t>.</w:t>
      </w:r>
      <w:r w:rsidR="00C37CF5" w:rsidRPr="00F1521B">
        <w:rPr>
          <w:color w:val="000000" w:themeColor="text1"/>
          <w:sz w:val="22"/>
          <w:szCs w:val="22"/>
        </w:rPr>
        <w:t xml:space="preserve"> </w:t>
      </w:r>
      <w:r w:rsidR="00802295" w:rsidRPr="00F1521B">
        <w:rPr>
          <w:color w:val="000000" w:themeColor="text1"/>
          <w:sz w:val="22"/>
          <w:szCs w:val="22"/>
        </w:rPr>
        <w:t xml:space="preserve">The application </w:t>
      </w:r>
      <w:r w:rsidR="000D6FCC" w:rsidRPr="00F1521B">
        <w:rPr>
          <w:color w:val="000000" w:themeColor="text1"/>
          <w:sz w:val="22"/>
          <w:szCs w:val="22"/>
        </w:rPr>
        <w:t xml:space="preserve">of </w:t>
      </w:r>
      <w:r w:rsidR="008F32A3" w:rsidRPr="00F1521B">
        <w:rPr>
          <w:color w:val="000000" w:themeColor="text1"/>
          <w:sz w:val="22"/>
          <w:szCs w:val="22"/>
        </w:rPr>
        <w:t>single-item</w:t>
      </w:r>
      <w:r w:rsidR="000D6FCC" w:rsidRPr="00F1521B">
        <w:rPr>
          <w:color w:val="000000" w:themeColor="text1"/>
          <w:sz w:val="22"/>
          <w:szCs w:val="22"/>
        </w:rPr>
        <w:t xml:space="preserve"> measures for self-evaluated health is a gold standard in public health research </w:t>
      </w:r>
      <w:sdt>
        <w:sdtPr>
          <w:rPr>
            <w:color w:val="000000" w:themeColor="text1"/>
            <w:sz w:val="22"/>
            <w:szCs w:val="22"/>
          </w:rPr>
          <w:alias w:val="To edit, see citavi.com/edit"/>
          <w:tag w:val="CitaviPlaceholder#890c8dbe-d80f-4b11-bea1-018b8e927007"/>
          <w:id w:val="-1834133915"/>
          <w:placeholder>
            <w:docPart w:val="DefaultPlaceholder_-1854013440"/>
          </w:placeholder>
        </w:sdtPr>
        <w:sdtEndPr/>
        <w:sdtContent>
          <w:r w:rsidR="000D6FCC" w:rsidRPr="00F1521B">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zYWI0ZDQ5LTgzMTMtNGZiOC05YWZiLWI2ZGZjM2QzYjhmNCIsIlJhbmdlTGVuZ3RoIjo0LCJSZWZlcmVuY2VJZCI6ImMzZTYwOTY0LTM3ZGQtNDVhYy04ZTBlLWU2OGI4N2I3Mz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Jqb3JuZXIgSkIsIEZheWVycyBQLCBJZGxlciBFIiwiUHJvdGVjdGVkIjpmYWxzZSwiU2V4IjowLCJDcmVhdGVkQnkiOiJfUGhpbGlwcCBLZXJrc2llY2siLCJDcmVhdGVkT24iOiIyMDIxLTAzLTA1VDEwOjA0OjExIiwiTW9kaWZpZWRCeSI6Il9QaGlsaXBwIEtlcmtzaWVjayIsIklkIjoiYjRiNmE0NTctNjJhNy00YzUyLTg3Y2ItNWJmYWYwMDhkMzQ5IiwiTW9kaWZpZWRPbiI6IjIwMjEtMDMtMDVUMTA6MDQ6MTE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sb2MuZ292L2NhdGRpci9lbmhhbmNlbWVudHMvZnkwNjM3LzIwMDUyNzk4MDUtZC5odG1sIiwiVXJpU3RyaW5nIjoiaHR0cDovL3d3dy5sb2MuZ292L2NhdGRpci9lbmhhbmNlbWVudHMvZnkwNjM3LzIwMDUyNzk4MDUtZC5odG1s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AtMTItMThUMTE6MjQ6MzgiLCJNb2RpZmllZEJ5IjoiX1BoaWxpcHAgS2Vya3NpZWNrIiwiSWQiOiIwZjhlZDJkOS00NDRkLTQ4ZjMtYjU4Zi02NjFjZDZkMDY5MDMiLCJNb2RpZmllZE9uIjoiMjAyMC0xMi0xOFQxMToyND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93d3cubG9jLmdvdi9jYXRkaXIvZW5oYW5jZW1lbnRzL2Z5MDYzNy8yMDA1Mjc5ODA1LWQuaHRtbCIsIlVyaVN0cmluZyI6Imh0dHA6Ly93d3cubG9jLmdvdi9jYXRkaXIvZW5oYW5jZW1lbnRzL2Z5MDYzNy8yMDA1Mjc5ODA1LWQuaHRtb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aGlsaXBwIEtlcmtzaWVjayIsIkNyZWF0ZWRPbiI6IjIwMjAtMTItMThUMTE6MjQ6MzgiLCJNb2RpZmllZEJ5IjoiX1BoaWxpcHAgS2Vya3NpZWNrIiwiSWQiOiIwNDdjOTZjNi04MDA0LTRjM2UtOTNlYS1hNjM4MGU2Njk5NGMiLCJNb2RpZmllZE9uIjoiMjAyMC0xMi0xOFQxMToyNDozO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A6Ly93d3cubG9jLmdvdi9jYXRkaXIvZW5oYW5jZW1lbnRzL2Z5MDYzNy8yMDA1Mjc5ODA1LXQuaHRtbCIsIlVyaVN0cmluZyI6Imh0dHA6Ly93d3cubG9jLmdvdi9jYXRkaXIvZW5oYW5jZW1lbnRzL2Z5MDYzNy8yMDA1Mjc5ODA1LXQuaHRtb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}</w:instrText>
          </w:r>
          <w:r w:rsidR="000D6FCC" w:rsidRPr="00F1521B">
            <w:rPr>
              <w:noProof/>
              <w:color w:val="000000" w:themeColor="text1"/>
              <w:sz w:val="22"/>
              <w:szCs w:val="22"/>
            </w:rPr>
            <w:fldChar w:fldCharType="separate"/>
          </w:r>
          <w:r w:rsidR="006A7BA9">
            <w:rPr>
              <w:noProof/>
              <w:color w:val="000000" w:themeColor="text1"/>
              <w:sz w:val="22"/>
              <w:szCs w:val="22"/>
            </w:rPr>
            <w:t>[33]</w:t>
          </w:r>
          <w:r w:rsidR="000D6FCC" w:rsidRPr="00F1521B">
            <w:rPr>
              <w:noProof/>
              <w:color w:val="000000" w:themeColor="text1"/>
              <w:sz w:val="22"/>
              <w:szCs w:val="22"/>
            </w:rPr>
            <w:fldChar w:fldCharType="end"/>
          </w:r>
        </w:sdtContent>
      </w:sdt>
      <w:r w:rsidR="000D6FCC" w:rsidRPr="00F1521B">
        <w:rPr>
          <w:color w:val="000000" w:themeColor="text1"/>
          <w:sz w:val="22"/>
          <w:szCs w:val="22"/>
        </w:rPr>
        <w:t>.</w:t>
      </w:r>
      <w:r w:rsidR="00C37CF5" w:rsidRPr="00F1521B">
        <w:rPr>
          <w:color w:val="000000" w:themeColor="text1"/>
          <w:sz w:val="22"/>
          <w:szCs w:val="22"/>
        </w:rPr>
        <w:t xml:space="preserve"> </w:t>
      </w:r>
    </w:p>
    <w:p w14:paraId="7EE63879" w14:textId="77777777" w:rsidR="00623738" w:rsidRPr="00F1521B" w:rsidRDefault="00623738" w:rsidP="00C41CD7">
      <w:pPr>
        <w:spacing w:line="480" w:lineRule="auto"/>
        <w:ind w:firstLine="720"/>
        <w:rPr>
          <w:color w:val="000000"/>
          <w:sz w:val="22"/>
          <w:szCs w:val="22"/>
        </w:rPr>
      </w:pPr>
    </w:p>
    <w:p w14:paraId="1C400F74" w14:textId="488BA3BA" w:rsidR="00124F98" w:rsidRPr="00F1521B" w:rsidRDefault="004D76E7" w:rsidP="00C41CD7">
      <w:pPr>
        <w:spacing w:line="480" w:lineRule="auto"/>
        <w:rPr>
          <w:b/>
          <w:color w:val="000000" w:themeColor="text1"/>
          <w:sz w:val="22"/>
          <w:szCs w:val="22"/>
        </w:rPr>
      </w:pPr>
      <w:r w:rsidRPr="00F1521B">
        <w:rPr>
          <w:b/>
          <w:color w:val="000000" w:themeColor="text1"/>
          <w:sz w:val="22"/>
          <w:szCs w:val="22"/>
        </w:rPr>
        <w:t>Statistical analysis</w:t>
      </w:r>
    </w:p>
    <w:p w14:paraId="1EDF680C" w14:textId="3698AB54" w:rsidR="0095405D" w:rsidRPr="00F1521B" w:rsidRDefault="003D41C7" w:rsidP="00C41CD7">
      <w:pPr>
        <w:spacing w:line="480" w:lineRule="auto"/>
        <w:ind w:firstLine="720"/>
        <w:rPr>
          <w:sz w:val="22"/>
          <w:szCs w:val="22"/>
        </w:rPr>
      </w:pPr>
      <w:r w:rsidRPr="00F1521B">
        <w:rPr>
          <w:color w:val="000000" w:themeColor="text1"/>
          <w:sz w:val="22"/>
          <w:szCs w:val="22"/>
        </w:rPr>
        <w:t xml:space="preserve">Data analysis was carried out using </w:t>
      </w:r>
      <w:r w:rsidR="003C0CAE" w:rsidRPr="00F1521B">
        <w:rPr>
          <w:color w:val="000000" w:themeColor="text1"/>
          <w:sz w:val="22"/>
          <w:szCs w:val="22"/>
        </w:rPr>
        <w:t>R version 4.0.2</w:t>
      </w:r>
      <w:r w:rsidRPr="00F1521B">
        <w:rPr>
          <w:color w:val="000000" w:themeColor="text1"/>
          <w:sz w:val="22"/>
          <w:szCs w:val="22"/>
        </w:rPr>
        <w:t xml:space="preserve">. </w:t>
      </w:r>
      <w:r w:rsidR="003C0CAE" w:rsidRPr="00F1521B">
        <w:rPr>
          <w:color w:val="000000" w:themeColor="text1"/>
          <w:sz w:val="22"/>
          <w:szCs w:val="22"/>
        </w:rPr>
        <w:t xml:space="preserve">In the first step, </w:t>
      </w:r>
      <w:r w:rsidR="00861C6A" w:rsidRPr="00F1521B">
        <w:rPr>
          <w:color w:val="000000" w:themeColor="text1"/>
          <w:sz w:val="22"/>
          <w:szCs w:val="22"/>
        </w:rPr>
        <w:t xml:space="preserve">four </w:t>
      </w:r>
      <w:r w:rsidR="003C0CAE" w:rsidRPr="00F1521B">
        <w:rPr>
          <w:color w:val="000000" w:themeColor="text1"/>
          <w:sz w:val="22"/>
          <w:szCs w:val="22"/>
        </w:rPr>
        <w:t>ordinal</w:t>
      </w:r>
      <w:r w:rsidR="00D81A12" w:rsidRPr="00F1521B">
        <w:rPr>
          <w:color w:val="000000" w:themeColor="text1"/>
          <w:sz w:val="22"/>
          <w:szCs w:val="22"/>
        </w:rPr>
        <w:t xml:space="preserve"> logistic regression </w:t>
      </w:r>
      <w:r w:rsidR="003C0CAE" w:rsidRPr="00F1521B">
        <w:rPr>
          <w:color w:val="000000" w:themeColor="text1"/>
          <w:sz w:val="22"/>
          <w:szCs w:val="22"/>
        </w:rPr>
        <w:t>model</w:t>
      </w:r>
      <w:r w:rsidR="00861C6A" w:rsidRPr="00F1521B">
        <w:rPr>
          <w:color w:val="000000" w:themeColor="text1"/>
          <w:sz w:val="22"/>
          <w:szCs w:val="22"/>
        </w:rPr>
        <w:t>s</w:t>
      </w:r>
      <w:r w:rsidR="003C0CAE" w:rsidRPr="00F1521B">
        <w:rPr>
          <w:color w:val="000000" w:themeColor="text1"/>
          <w:sz w:val="22"/>
          <w:szCs w:val="22"/>
        </w:rPr>
        <w:t xml:space="preserve"> using </w:t>
      </w:r>
      <w:proofErr w:type="spellStart"/>
      <w:r w:rsidR="003C0CAE" w:rsidRPr="00F1521B">
        <w:rPr>
          <w:i/>
          <w:color w:val="000000" w:themeColor="text1"/>
          <w:sz w:val="22"/>
          <w:szCs w:val="22"/>
        </w:rPr>
        <w:t>polr</w:t>
      </w:r>
      <w:proofErr w:type="spellEnd"/>
      <w:r w:rsidR="003C0CAE" w:rsidRPr="00F1521B">
        <w:rPr>
          <w:color w:val="000000" w:themeColor="text1"/>
          <w:sz w:val="22"/>
          <w:szCs w:val="22"/>
        </w:rPr>
        <w:t xml:space="preserve"> from the </w:t>
      </w:r>
      <w:r w:rsidR="003C0CAE" w:rsidRPr="00F1521B">
        <w:rPr>
          <w:i/>
          <w:color w:val="000000" w:themeColor="text1"/>
          <w:sz w:val="22"/>
          <w:szCs w:val="22"/>
        </w:rPr>
        <w:t>MASS</w:t>
      </w:r>
      <w:r w:rsidR="00342EE4" w:rsidRPr="00F1521B">
        <w:rPr>
          <w:i/>
          <w:color w:val="000000" w:themeColor="text1"/>
          <w:sz w:val="22"/>
          <w:szCs w:val="22"/>
        </w:rPr>
        <w:t xml:space="preserve"> </w:t>
      </w:r>
      <w:r w:rsidR="00342EE4" w:rsidRPr="00F1521B">
        <w:rPr>
          <w:color w:val="000000" w:themeColor="text1"/>
          <w:sz w:val="22"/>
          <w:szCs w:val="22"/>
        </w:rPr>
        <w:t>R package</w:t>
      </w:r>
      <w:r w:rsidR="007D4036" w:rsidRPr="00F1521B">
        <w:rPr>
          <w:color w:val="000000" w:themeColor="text1"/>
          <w:sz w:val="22"/>
          <w:szCs w:val="22"/>
        </w:rPr>
        <w:t xml:space="preserve"> </w:t>
      </w:r>
      <w:sdt>
        <w:sdtPr>
          <w:rPr>
            <w:color w:val="000000" w:themeColor="text1"/>
            <w:sz w:val="22"/>
            <w:szCs w:val="22"/>
          </w:rPr>
          <w:alias w:val="To edit, see citavi.com/edit"/>
          <w:tag w:val="CitaviPlaceholder#879044d8-5858-4a92-977a-1e6e05a5dee4"/>
          <w:id w:val="-1700933239"/>
          <w:placeholder>
            <w:docPart w:val="DefaultPlaceholder_-1854013440"/>
          </w:placeholder>
        </w:sdtPr>
        <w:sdtEndPr/>
        <w:sdtContent>
          <w:r w:rsidR="007D4036" w:rsidRPr="00F1521B">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ZjVkNzk5LTczNjctNDgxMC1hZGUzLWQ3NmUwZTcxNDA2ZCIsIlJhbmdlTGVuZ3RoIjo0LCJSZWZlcmVuY2VJZCI6IjUzYWEyMTAyLWM0MWYtNDBjNi05MmJjLTlkNmU3YTI4NzR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FBoaWxpcHAgVVpIXFxBcHBEYXRhXFxMb2NhbFxcVGVtcFxcY2VydWhyc3AuanBnIiwiVXJpU3RyaW5nIjoiNTNhYTIxMDItYzQxZi00MGM2LTkyYmMtOWQ2ZTdhMjg3NGRk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}</w:instrText>
          </w:r>
          <w:r w:rsidR="007D4036" w:rsidRPr="00F1521B">
            <w:rPr>
              <w:noProof/>
              <w:color w:val="000000" w:themeColor="text1"/>
              <w:sz w:val="22"/>
              <w:szCs w:val="22"/>
            </w:rPr>
            <w:fldChar w:fldCharType="separate"/>
          </w:r>
          <w:r w:rsidR="006A7BA9">
            <w:rPr>
              <w:noProof/>
              <w:color w:val="000000" w:themeColor="text1"/>
              <w:sz w:val="22"/>
              <w:szCs w:val="22"/>
            </w:rPr>
            <w:t>[34]</w:t>
          </w:r>
          <w:r w:rsidR="007D4036" w:rsidRPr="00F1521B">
            <w:rPr>
              <w:noProof/>
              <w:color w:val="000000" w:themeColor="text1"/>
              <w:sz w:val="22"/>
              <w:szCs w:val="22"/>
            </w:rPr>
            <w:fldChar w:fldCharType="end"/>
          </w:r>
        </w:sdtContent>
      </w:sdt>
      <w:r w:rsidR="000C0651" w:rsidRPr="00F1521B">
        <w:rPr>
          <w:color w:val="000000" w:themeColor="text1"/>
          <w:sz w:val="22"/>
          <w:szCs w:val="22"/>
        </w:rPr>
        <w:t xml:space="preserve"> </w:t>
      </w:r>
      <w:r w:rsidR="00D81A12" w:rsidRPr="00F1521B">
        <w:rPr>
          <w:color w:val="000000" w:themeColor="text1"/>
          <w:sz w:val="22"/>
          <w:szCs w:val="22"/>
        </w:rPr>
        <w:t>w</w:t>
      </w:r>
      <w:r w:rsidR="00861C6A" w:rsidRPr="00F1521B">
        <w:rPr>
          <w:color w:val="000000" w:themeColor="text1"/>
          <w:sz w:val="22"/>
          <w:szCs w:val="22"/>
        </w:rPr>
        <w:t>ere</w:t>
      </w:r>
      <w:r w:rsidR="00D81A12" w:rsidRPr="00F1521B">
        <w:rPr>
          <w:color w:val="000000" w:themeColor="text1"/>
          <w:sz w:val="22"/>
          <w:szCs w:val="22"/>
        </w:rPr>
        <w:t xml:space="preserve"> </w:t>
      </w:r>
      <w:r w:rsidR="00342EE4" w:rsidRPr="00F1521B">
        <w:rPr>
          <w:color w:val="000000" w:themeColor="text1"/>
          <w:sz w:val="22"/>
          <w:szCs w:val="22"/>
        </w:rPr>
        <w:t>fitted</w:t>
      </w:r>
      <w:r w:rsidR="00D81A12" w:rsidRPr="00F1521B">
        <w:rPr>
          <w:color w:val="000000" w:themeColor="text1"/>
          <w:sz w:val="22"/>
          <w:szCs w:val="22"/>
        </w:rPr>
        <w:t xml:space="preserve"> to assess associations </w:t>
      </w:r>
      <w:r w:rsidR="00386CA6" w:rsidRPr="00F1521B">
        <w:rPr>
          <w:color w:val="000000" w:themeColor="text1"/>
          <w:sz w:val="22"/>
          <w:szCs w:val="22"/>
        </w:rPr>
        <w:t xml:space="preserve">of </w:t>
      </w:r>
      <w:r w:rsidR="00D81A12" w:rsidRPr="00F1521B">
        <w:rPr>
          <w:color w:val="000000" w:themeColor="text1"/>
          <w:sz w:val="22"/>
          <w:szCs w:val="22"/>
        </w:rPr>
        <w:t>the</w:t>
      </w:r>
      <w:r w:rsidR="005A4478" w:rsidRPr="00F1521B">
        <w:rPr>
          <w:color w:val="000000" w:themeColor="text1"/>
          <w:sz w:val="22"/>
          <w:szCs w:val="22"/>
        </w:rPr>
        <w:t xml:space="preserve"> perceived overall</w:t>
      </w:r>
      <w:r w:rsidR="00D81A12" w:rsidRPr="00F1521B">
        <w:rPr>
          <w:color w:val="000000" w:themeColor="text1"/>
          <w:sz w:val="22"/>
          <w:szCs w:val="22"/>
        </w:rPr>
        <w:t xml:space="preserve"> impact of COVID-19 on </w:t>
      </w:r>
      <w:r w:rsidR="00874361" w:rsidRPr="00F1521B">
        <w:rPr>
          <w:color w:val="000000" w:themeColor="text1"/>
          <w:sz w:val="22"/>
          <w:szCs w:val="22"/>
        </w:rPr>
        <w:t xml:space="preserve">work and private life </w:t>
      </w:r>
      <w:r w:rsidR="003C0CAE" w:rsidRPr="00F1521B">
        <w:rPr>
          <w:color w:val="000000" w:themeColor="text1"/>
          <w:sz w:val="22"/>
          <w:szCs w:val="22"/>
        </w:rPr>
        <w:t xml:space="preserve">as </w:t>
      </w:r>
      <w:r w:rsidR="00342EE4" w:rsidRPr="00F1521B">
        <w:rPr>
          <w:color w:val="000000" w:themeColor="text1"/>
          <w:sz w:val="22"/>
          <w:szCs w:val="22"/>
        </w:rPr>
        <w:t>outcome</w:t>
      </w:r>
      <w:r w:rsidR="002747EE" w:rsidRPr="00F1521B">
        <w:rPr>
          <w:color w:val="000000" w:themeColor="text1"/>
          <w:sz w:val="22"/>
          <w:szCs w:val="22"/>
        </w:rPr>
        <w:t xml:space="preserve"> variables</w:t>
      </w:r>
      <w:r w:rsidR="003C0CAE" w:rsidRPr="00F1521B">
        <w:rPr>
          <w:color w:val="000000" w:themeColor="text1"/>
          <w:sz w:val="22"/>
          <w:szCs w:val="22"/>
        </w:rPr>
        <w:t xml:space="preserve"> </w:t>
      </w:r>
      <w:r w:rsidR="00874361" w:rsidRPr="00F1521B">
        <w:rPr>
          <w:color w:val="000000" w:themeColor="text1"/>
          <w:sz w:val="22"/>
          <w:szCs w:val="22"/>
        </w:rPr>
        <w:t>with</w:t>
      </w:r>
      <w:r w:rsidR="00D81A12" w:rsidRPr="00F1521B">
        <w:rPr>
          <w:color w:val="000000" w:themeColor="text1"/>
          <w:sz w:val="22"/>
          <w:szCs w:val="22"/>
        </w:rPr>
        <w:t xml:space="preserve"> sociodemographic </w:t>
      </w:r>
      <w:r w:rsidR="00874361" w:rsidRPr="00F1521B">
        <w:rPr>
          <w:color w:val="000000" w:themeColor="text1"/>
          <w:sz w:val="22"/>
          <w:szCs w:val="22"/>
        </w:rPr>
        <w:t xml:space="preserve">factors </w:t>
      </w:r>
      <w:r w:rsidR="00D81A12" w:rsidRPr="00F1521B">
        <w:rPr>
          <w:color w:val="000000" w:themeColor="text1"/>
          <w:sz w:val="22"/>
          <w:szCs w:val="22"/>
        </w:rPr>
        <w:t>(</w:t>
      </w:r>
      <w:r w:rsidR="00874361" w:rsidRPr="00F1521B">
        <w:rPr>
          <w:color w:val="000000" w:themeColor="text1"/>
          <w:sz w:val="22"/>
          <w:szCs w:val="22"/>
        </w:rPr>
        <w:t xml:space="preserve">gender, </w:t>
      </w:r>
      <w:r w:rsidR="00D81A12" w:rsidRPr="00F1521B">
        <w:rPr>
          <w:color w:val="000000" w:themeColor="text1"/>
          <w:sz w:val="22"/>
          <w:szCs w:val="22"/>
        </w:rPr>
        <w:t>age</w:t>
      </w:r>
      <w:r w:rsidR="00874361" w:rsidRPr="00F1521B">
        <w:rPr>
          <w:color w:val="000000" w:themeColor="text1"/>
          <w:sz w:val="22"/>
          <w:szCs w:val="22"/>
        </w:rPr>
        <w:t xml:space="preserve">, </w:t>
      </w:r>
      <w:r w:rsidR="00C62633" w:rsidRPr="00F1521B">
        <w:rPr>
          <w:color w:val="000000" w:themeColor="text1"/>
          <w:sz w:val="22"/>
          <w:szCs w:val="22"/>
        </w:rPr>
        <w:t>country</w:t>
      </w:r>
      <w:r w:rsidR="00D81A12" w:rsidRPr="00F1521B">
        <w:rPr>
          <w:color w:val="000000" w:themeColor="text1"/>
          <w:sz w:val="22"/>
          <w:szCs w:val="22"/>
        </w:rPr>
        <w:t xml:space="preserve">, </w:t>
      </w:r>
      <w:r w:rsidR="00874361" w:rsidRPr="00F1521B">
        <w:rPr>
          <w:color w:val="000000" w:themeColor="text1"/>
          <w:sz w:val="22"/>
          <w:szCs w:val="22"/>
        </w:rPr>
        <w:t>living situation</w:t>
      </w:r>
      <w:r w:rsidR="00386CA6" w:rsidRPr="00F1521B">
        <w:rPr>
          <w:color w:val="000000" w:themeColor="text1"/>
          <w:sz w:val="22"/>
          <w:szCs w:val="22"/>
        </w:rPr>
        <w:t>)</w:t>
      </w:r>
      <w:r w:rsidR="00CB5FC0" w:rsidRPr="00F1521B">
        <w:rPr>
          <w:color w:val="000000" w:themeColor="text1"/>
          <w:sz w:val="22"/>
          <w:szCs w:val="22"/>
        </w:rPr>
        <w:t xml:space="preserve"> and</w:t>
      </w:r>
      <w:r w:rsidR="00874361" w:rsidRPr="00F1521B">
        <w:rPr>
          <w:color w:val="000000" w:themeColor="text1"/>
          <w:sz w:val="22"/>
          <w:szCs w:val="22"/>
        </w:rPr>
        <w:t xml:space="preserve"> </w:t>
      </w:r>
      <w:r w:rsidR="004D1B42" w:rsidRPr="00F1521B">
        <w:rPr>
          <w:color w:val="000000" w:themeColor="text1"/>
          <w:sz w:val="22"/>
          <w:szCs w:val="22"/>
        </w:rPr>
        <w:t xml:space="preserve">factors related to </w:t>
      </w:r>
      <w:r w:rsidR="00874361" w:rsidRPr="00F1521B">
        <w:rPr>
          <w:color w:val="000000" w:themeColor="text1"/>
          <w:sz w:val="22"/>
          <w:szCs w:val="22"/>
        </w:rPr>
        <w:t>change</w:t>
      </w:r>
      <w:r w:rsidR="001707C1" w:rsidRPr="00F1521B">
        <w:rPr>
          <w:color w:val="000000" w:themeColor="text1"/>
          <w:sz w:val="22"/>
          <w:szCs w:val="22"/>
        </w:rPr>
        <w:t>s</w:t>
      </w:r>
      <w:r w:rsidR="00874361" w:rsidRPr="00F1521B">
        <w:rPr>
          <w:color w:val="000000" w:themeColor="text1"/>
          <w:sz w:val="22"/>
          <w:szCs w:val="22"/>
        </w:rPr>
        <w:t xml:space="preserve"> in</w:t>
      </w:r>
      <w:r w:rsidR="00CB5FC0" w:rsidRPr="00F1521B">
        <w:rPr>
          <w:color w:val="000000" w:themeColor="text1"/>
          <w:sz w:val="22"/>
          <w:szCs w:val="22"/>
        </w:rPr>
        <w:t xml:space="preserve"> work and private life routines (</w:t>
      </w:r>
      <w:r w:rsidR="002747EE" w:rsidRPr="00F1521B">
        <w:rPr>
          <w:color w:val="000000" w:themeColor="text1"/>
          <w:sz w:val="22"/>
          <w:szCs w:val="22"/>
        </w:rPr>
        <w:t xml:space="preserve">changes in </w:t>
      </w:r>
      <w:r w:rsidR="00874361" w:rsidRPr="00F1521B">
        <w:rPr>
          <w:color w:val="000000" w:themeColor="text1"/>
          <w:sz w:val="22"/>
          <w:szCs w:val="22"/>
        </w:rPr>
        <w:t xml:space="preserve">employment contract, </w:t>
      </w:r>
      <w:r w:rsidR="00CF1138" w:rsidRPr="00F1521B">
        <w:rPr>
          <w:color w:val="000000" w:themeColor="text1"/>
          <w:sz w:val="22"/>
          <w:szCs w:val="22"/>
        </w:rPr>
        <w:t>WFH</w:t>
      </w:r>
      <w:r w:rsidR="00CB5FC0" w:rsidRPr="00F1521B">
        <w:rPr>
          <w:color w:val="000000" w:themeColor="text1"/>
          <w:sz w:val="22"/>
          <w:szCs w:val="22"/>
        </w:rPr>
        <w:t xml:space="preserve">, </w:t>
      </w:r>
      <w:r w:rsidR="007E21BF">
        <w:rPr>
          <w:color w:val="000000" w:themeColor="text1"/>
          <w:sz w:val="22"/>
          <w:szCs w:val="22"/>
        </w:rPr>
        <w:t xml:space="preserve">work </w:t>
      </w:r>
      <w:r w:rsidR="004A78F6">
        <w:rPr>
          <w:color w:val="000000" w:themeColor="text1"/>
          <w:sz w:val="22"/>
          <w:szCs w:val="22"/>
        </w:rPr>
        <w:t>time</w:t>
      </w:r>
      <w:r w:rsidR="00CB5FC0" w:rsidRPr="00F1521B">
        <w:rPr>
          <w:color w:val="000000" w:themeColor="text1"/>
          <w:sz w:val="22"/>
          <w:szCs w:val="22"/>
        </w:rPr>
        <w:t xml:space="preserve">, </w:t>
      </w:r>
      <w:r w:rsidR="006152B8" w:rsidRPr="00F1521B">
        <w:rPr>
          <w:color w:val="000000" w:themeColor="text1"/>
          <w:sz w:val="22"/>
          <w:szCs w:val="22"/>
        </w:rPr>
        <w:t>leisure</w:t>
      </w:r>
      <w:r w:rsidR="00CB5FC0" w:rsidRPr="00F1521B">
        <w:rPr>
          <w:color w:val="000000" w:themeColor="text1"/>
          <w:sz w:val="22"/>
          <w:szCs w:val="22"/>
        </w:rPr>
        <w:t xml:space="preserve"> time, caring duties)</w:t>
      </w:r>
      <w:r w:rsidR="003C0CAE" w:rsidRPr="00F1521B">
        <w:rPr>
          <w:color w:val="000000" w:themeColor="text1"/>
          <w:sz w:val="22"/>
          <w:szCs w:val="22"/>
        </w:rPr>
        <w:t xml:space="preserve"> as independent variables</w:t>
      </w:r>
      <w:r w:rsidR="00874361" w:rsidRPr="00F1521B">
        <w:rPr>
          <w:color w:val="000000" w:themeColor="text1"/>
          <w:sz w:val="22"/>
          <w:szCs w:val="22"/>
        </w:rPr>
        <w:t xml:space="preserve">. </w:t>
      </w:r>
      <w:r w:rsidR="00B42FF2">
        <w:rPr>
          <w:color w:val="000000" w:themeColor="text1"/>
          <w:sz w:val="22"/>
          <w:szCs w:val="22"/>
        </w:rPr>
        <w:t>To verify that</w:t>
      </w:r>
      <w:r w:rsidR="00B42FF2" w:rsidRPr="00F1521B">
        <w:rPr>
          <w:color w:val="000000" w:themeColor="text1"/>
          <w:sz w:val="22"/>
          <w:szCs w:val="22"/>
        </w:rPr>
        <w:t xml:space="preserve"> there was no multicollinearity</w:t>
      </w:r>
      <w:r w:rsidR="00B42FF2">
        <w:rPr>
          <w:color w:val="000000" w:themeColor="text1"/>
          <w:sz w:val="22"/>
          <w:szCs w:val="22"/>
        </w:rPr>
        <w:t>,</w:t>
      </w:r>
      <w:r w:rsidR="00B42FF2" w:rsidRPr="00F1521B">
        <w:rPr>
          <w:color w:val="000000" w:themeColor="text1"/>
          <w:sz w:val="22"/>
          <w:szCs w:val="22"/>
        </w:rPr>
        <w:t xml:space="preserve"> </w:t>
      </w:r>
      <w:r w:rsidR="00B42FF2">
        <w:rPr>
          <w:color w:val="000000" w:themeColor="text1"/>
          <w:sz w:val="22"/>
          <w:szCs w:val="22"/>
        </w:rPr>
        <w:t>t</w:t>
      </w:r>
      <w:r w:rsidR="00B42FF2" w:rsidRPr="00F1521B">
        <w:rPr>
          <w:color w:val="000000" w:themeColor="text1"/>
          <w:sz w:val="22"/>
          <w:szCs w:val="22"/>
        </w:rPr>
        <w:t xml:space="preserve">he </w:t>
      </w:r>
      <w:r w:rsidR="004D1B42" w:rsidRPr="00F1521B">
        <w:rPr>
          <w:color w:val="000000" w:themeColor="text1"/>
          <w:sz w:val="22"/>
          <w:szCs w:val="22"/>
        </w:rPr>
        <w:t xml:space="preserve">variables were tested a priori </w:t>
      </w:r>
      <w:r w:rsidR="001B65AC" w:rsidRPr="00F1521B">
        <w:rPr>
          <w:color w:val="000000" w:themeColor="text1"/>
          <w:sz w:val="22"/>
          <w:szCs w:val="22"/>
        </w:rPr>
        <w:t xml:space="preserve">using the variance inflation factor </w:t>
      </w:r>
      <w:r w:rsidR="00861C6A" w:rsidRPr="00F1521B">
        <w:rPr>
          <w:color w:val="000000" w:themeColor="text1"/>
          <w:sz w:val="22"/>
          <w:szCs w:val="22"/>
        </w:rPr>
        <w:t xml:space="preserve">tested </w:t>
      </w:r>
      <w:proofErr w:type="spellStart"/>
      <w:r w:rsidR="00861C6A" w:rsidRPr="00F1521B">
        <w:rPr>
          <w:i/>
          <w:color w:val="000000" w:themeColor="text1"/>
          <w:sz w:val="22"/>
          <w:szCs w:val="22"/>
        </w:rPr>
        <w:t>vif</w:t>
      </w:r>
      <w:proofErr w:type="spellEnd"/>
      <w:r w:rsidR="00861C6A" w:rsidRPr="00F1521B">
        <w:rPr>
          <w:i/>
          <w:color w:val="000000" w:themeColor="text1"/>
          <w:sz w:val="22"/>
          <w:szCs w:val="22"/>
        </w:rPr>
        <w:t xml:space="preserve"> </w:t>
      </w:r>
      <w:r w:rsidR="00861C6A" w:rsidRPr="00F1521B">
        <w:rPr>
          <w:color w:val="000000" w:themeColor="text1"/>
          <w:sz w:val="22"/>
          <w:szCs w:val="22"/>
        </w:rPr>
        <w:t xml:space="preserve">from the </w:t>
      </w:r>
      <w:r w:rsidR="00861C6A" w:rsidRPr="00F1521B">
        <w:rPr>
          <w:i/>
          <w:color w:val="000000" w:themeColor="text1"/>
          <w:sz w:val="22"/>
          <w:szCs w:val="22"/>
        </w:rPr>
        <w:t>car</w:t>
      </w:r>
      <w:r w:rsidR="00861C6A" w:rsidRPr="00F1521B">
        <w:rPr>
          <w:color w:val="000000" w:themeColor="text1"/>
          <w:sz w:val="22"/>
          <w:szCs w:val="22"/>
        </w:rPr>
        <w:t xml:space="preserve"> R package</w:t>
      </w:r>
      <w:r w:rsidR="007D4036" w:rsidRPr="00F1521B">
        <w:rPr>
          <w:color w:val="000000" w:themeColor="text1"/>
          <w:sz w:val="22"/>
          <w:szCs w:val="22"/>
        </w:rPr>
        <w:t xml:space="preserve"> </w:t>
      </w:r>
      <w:sdt>
        <w:sdtPr>
          <w:rPr>
            <w:color w:val="000000" w:themeColor="text1"/>
            <w:sz w:val="22"/>
            <w:szCs w:val="22"/>
          </w:rPr>
          <w:alias w:val="To edit, see citavi.com/edit"/>
          <w:tag w:val="CitaviPlaceholder#8a796f31-6927-41ad-9f13-8f25c88fbe34"/>
          <w:id w:val="-1847092482"/>
          <w:placeholder>
            <w:docPart w:val="DefaultPlaceholder_-1854013440"/>
          </w:placeholder>
        </w:sdtPr>
        <w:sdtEndPr/>
        <w:sdtContent>
          <w:r w:rsidR="007D4036" w:rsidRPr="00F1521B">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ODFlMjU4LTc2YmYtNDI2ZS1hYTFmLTk1YzRmZDA5NmI3NyIsIlJhbmdlTGVuZ3RoIjo0LCJSZWZlcmVuY2VJZCI6Ijk4YTExMmEwLTlhN2QtNDQ0NC1iZjdkLTAzZDU0ZjRhYjk2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}</w:instrText>
          </w:r>
          <w:r w:rsidR="007D4036" w:rsidRPr="00F1521B">
            <w:rPr>
              <w:noProof/>
              <w:color w:val="000000" w:themeColor="text1"/>
              <w:sz w:val="22"/>
              <w:szCs w:val="22"/>
            </w:rPr>
            <w:fldChar w:fldCharType="separate"/>
          </w:r>
          <w:r w:rsidR="006A7BA9">
            <w:rPr>
              <w:noProof/>
              <w:color w:val="000000" w:themeColor="text1"/>
              <w:sz w:val="22"/>
              <w:szCs w:val="22"/>
            </w:rPr>
            <w:t>[35]</w:t>
          </w:r>
          <w:r w:rsidR="007D4036" w:rsidRPr="00F1521B">
            <w:rPr>
              <w:noProof/>
              <w:color w:val="000000" w:themeColor="text1"/>
              <w:sz w:val="22"/>
              <w:szCs w:val="22"/>
            </w:rPr>
            <w:fldChar w:fldCharType="end"/>
          </w:r>
        </w:sdtContent>
      </w:sdt>
      <w:r w:rsidR="00861C6A" w:rsidRPr="00F1521B">
        <w:rPr>
          <w:color w:val="000000" w:themeColor="text1"/>
          <w:sz w:val="22"/>
          <w:szCs w:val="22"/>
        </w:rPr>
        <w:t xml:space="preserve"> (VIF &lt; 2)</w:t>
      </w:r>
      <w:r w:rsidR="004D1B42" w:rsidRPr="00F1521B">
        <w:rPr>
          <w:color w:val="000000" w:themeColor="text1"/>
          <w:sz w:val="22"/>
          <w:szCs w:val="22"/>
        </w:rPr>
        <w:t>.</w:t>
      </w:r>
      <w:r w:rsidR="0095405D" w:rsidRPr="00F1521B">
        <w:rPr>
          <w:color w:val="000000" w:themeColor="text1"/>
          <w:sz w:val="22"/>
          <w:szCs w:val="22"/>
        </w:rPr>
        <w:t xml:space="preserve"> </w:t>
      </w:r>
      <w:r w:rsidR="003C0CAE" w:rsidRPr="00F1521B">
        <w:rPr>
          <w:sz w:val="22"/>
          <w:szCs w:val="22"/>
        </w:rPr>
        <w:t xml:space="preserve">The results are presented as adjusted odds ratio (OR) with 95% confidence intervals (95% CI) interpreted as the OR of reporting a higher </w:t>
      </w:r>
      <w:r w:rsidR="00861C6A" w:rsidRPr="00F1521B">
        <w:rPr>
          <w:sz w:val="22"/>
          <w:szCs w:val="22"/>
        </w:rPr>
        <w:t>level</w:t>
      </w:r>
      <w:r w:rsidR="003C0CAE" w:rsidRPr="00F1521B">
        <w:rPr>
          <w:sz w:val="22"/>
          <w:szCs w:val="22"/>
        </w:rPr>
        <w:t xml:space="preserve"> of the impact compared to the reference category</w:t>
      </w:r>
      <w:r w:rsidR="0095405D" w:rsidRPr="00F1521B">
        <w:rPr>
          <w:sz w:val="22"/>
          <w:szCs w:val="22"/>
        </w:rPr>
        <w:t>.</w:t>
      </w:r>
    </w:p>
    <w:p w14:paraId="5CC65663" w14:textId="67D618E3" w:rsidR="00D75FBC" w:rsidRPr="00F1521B" w:rsidRDefault="00342EE4" w:rsidP="00C41CD7">
      <w:pPr>
        <w:spacing w:line="480" w:lineRule="auto"/>
        <w:ind w:firstLine="720"/>
        <w:rPr>
          <w:sz w:val="22"/>
          <w:szCs w:val="22"/>
        </w:rPr>
      </w:pPr>
      <w:r w:rsidRPr="00F1521B">
        <w:rPr>
          <w:sz w:val="22"/>
          <w:szCs w:val="22"/>
        </w:rPr>
        <w:t xml:space="preserve">Further, </w:t>
      </w:r>
      <w:r w:rsidR="00861C6A" w:rsidRPr="00F1521B">
        <w:rPr>
          <w:sz w:val="22"/>
          <w:szCs w:val="22"/>
        </w:rPr>
        <w:t xml:space="preserve">two </w:t>
      </w:r>
      <w:r w:rsidRPr="00F1521B">
        <w:rPr>
          <w:sz w:val="22"/>
          <w:szCs w:val="22"/>
        </w:rPr>
        <w:t xml:space="preserve">additional </w:t>
      </w:r>
      <w:r w:rsidR="00B421CC" w:rsidRPr="00F1521B">
        <w:rPr>
          <w:sz w:val="22"/>
          <w:szCs w:val="22"/>
        </w:rPr>
        <w:t>o</w:t>
      </w:r>
      <w:r w:rsidR="0056067A" w:rsidRPr="00F1521B">
        <w:rPr>
          <w:sz w:val="22"/>
          <w:szCs w:val="22"/>
        </w:rPr>
        <w:t>rdinal logistic</w:t>
      </w:r>
      <w:r w:rsidR="00B421CC" w:rsidRPr="00F1521B">
        <w:rPr>
          <w:sz w:val="22"/>
          <w:szCs w:val="22"/>
        </w:rPr>
        <w:t xml:space="preserve"> regression</w:t>
      </w:r>
      <w:r w:rsidR="0056067A" w:rsidRPr="00F1521B">
        <w:rPr>
          <w:sz w:val="22"/>
          <w:szCs w:val="22"/>
        </w:rPr>
        <w:t xml:space="preserve"> </w:t>
      </w:r>
      <w:r w:rsidRPr="00F1521B">
        <w:rPr>
          <w:sz w:val="22"/>
          <w:szCs w:val="22"/>
        </w:rPr>
        <w:t>model</w:t>
      </w:r>
      <w:r w:rsidR="00861C6A" w:rsidRPr="00F1521B">
        <w:rPr>
          <w:sz w:val="22"/>
          <w:szCs w:val="22"/>
        </w:rPr>
        <w:t>s</w:t>
      </w:r>
      <w:r w:rsidR="000C0651" w:rsidRPr="00F1521B">
        <w:rPr>
          <w:sz w:val="22"/>
          <w:szCs w:val="22"/>
        </w:rPr>
        <w:t xml:space="preserve"> </w:t>
      </w:r>
      <w:r w:rsidR="00B421CC" w:rsidRPr="00F1521B">
        <w:rPr>
          <w:sz w:val="22"/>
          <w:szCs w:val="22"/>
        </w:rPr>
        <w:t>w</w:t>
      </w:r>
      <w:r w:rsidR="00861C6A" w:rsidRPr="00F1521B">
        <w:rPr>
          <w:sz w:val="22"/>
          <w:szCs w:val="22"/>
        </w:rPr>
        <w:t>ere</w:t>
      </w:r>
      <w:r w:rsidR="00B421CC" w:rsidRPr="00F1521B">
        <w:rPr>
          <w:sz w:val="22"/>
          <w:szCs w:val="22"/>
        </w:rPr>
        <w:t xml:space="preserve"> </w:t>
      </w:r>
      <w:r w:rsidRPr="00F1521B">
        <w:rPr>
          <w:sz w:val="22"/>
          <w:szCs w:val="22"/>
        </w:rPr>
        <w:t>fitted</w:t>
      </w:r>
      <w:r w:rsidR="0056067A" w:rsidRPr="00F1521B">
        <w:rPr>
          <w:sz w:val="22"/>
          <w:szCs w:val="22"/>
        </w:rPr>
        <w:t xml:space="preserve"> to investigate the association between the </w:t>
      </w:r>
      <w:r w:rsidR="005A4478" w:rsidRPr="00F1521B">
        <w:rPr>
          <w:sz w:val="22"/>
          <w:szCs w:val="22"/>
        </w:rPr>
        <w:t>perceived overall</w:t>
      </w:r>
      <w:r w:rsidR="004D1B42" w:rsidRPr="00F1521B">
        <w:rPr>
          <w:sz w:val="22"/>
          <w:szCs w:val="22"/>
        </w:rPr>
        <w:t xml:space="preserve"> </w:t>
      </w:r>
      <w:r w:rsidR="0056067A" w:rsidRPr="00F1521B">
        <w:rPr>
          <w:sz w:val="22"/>
          <w:szCs w:val="22"/>
        </w:rPr>
        <w:t>impact of COVID-19 on work and private life</w:t>
      </w:r>
      <w:r w:rsidR="00A033B5" w:rsidRPr="00F1521B">
        <w:rPr>
          <w:rStyle w:val="FootnoteReference"/>
          <w:sz w:val="22"/>
          <w:szCs w:val="22"/>
        </w:rPr>
        <w:footnoteReference w:id="5"/>
      </w:r>
      <w:r w:rsidR="001A7A9A" w:rsidRPr="00F1521B">
        <w:rPr>
          <w:sz w:val="22"/>
          <w:szCs w:val="22"/>
        </w:rPr>
        <w:t xml:space="preserve"> and</w:t>
      </w:r>
      <w:ins w:id="453" w:author="Martin Tušl" w:date="2021-02-16T14:30:00Z">
        <w:r w:rsidR="00FD1F5C">
          <w:rPr>
            <w:sz w:val="22"/>
            <w:szCs w:val="22"/>
          </w:rPr>
          <w:t xml:space="preserve"> the</w:t>
        </w:r>
      </w:ins>
      <w:ins w:id="454" w:author="Martin Tušl" w:date="2021-02-26T12:37:00Z">
        <w:r w:rsidR="00116656">
          <w:rPr>
            <w:sz w:val="22"/>
            <w:szCs w:val="22"/>
          </w:rPr>
          <w:t xml:space="preserve"> </w:t>
        </w:r>
      </w:ins>
      <w:del w:id="455" w:author="Martin Tušl" w:date="2021-02-26T12:37:00Z">
        <w:r w:rsidR="001A7A9A" w:rsidRPr="00F1521B" w:rsidDel="00116656">
          <w:rPr>
            <w:sz w:val="22"/>
            <w:szCs w:val="22"/>
          </w:rPr>
          <w:delText xml:space="preserve"> actual </w:delText>
        </w:r>
      </w:del>
      <w:ins w:id="456" w:author="Martin Tušl" w:date="2021-02-16T14:30:00Z">
        <w:r w:rsidR="00FD1F5C">
          <w:rPr>
            <w:sz w:val="22"/>
            <w:szCs w:val="22"/>
          </w:rPr>
          <w:t xml:space="preserve">self-reported </w:t>
        </w:r>
      </w:ins>
      <w:r w:rsidR="001A7A9A" w:rsidRPr="00F1521B">
        <w:rPr>
          <w:sz w:val="22"/>
          <w:szCs w:val="22"/>
        </w:rPr>
        <w:t>changes in work and private life routines</w:t>
      </w:r>
      <w:r w:rsidR="003C0CAE" w:rsidRPr="00F1521B">
        <w:rPr>
          <w:sz w:val="22"/>
          <w:szCs w:val="22"/>
        </w:rPr>
        <w:t xml:space="preserve"> as independent variables and</w:t>
      </w:r>
      <w:r w:rsidR="0056067A" w:rsidRPr="00F1521B">
        <w:rPr>
          <w:sz w:val="22"/>
          <w:szCs w:val="22"/>
        </w:rPr>
        <w:t xml:space="preserve"> </w:t>
      </w:r>
      <w:r w:rsidR="003C6F6E" w:rsidRPr="00F1521B">
        <w:rPr>
          <w:sz w:val="22"/>
          <w:szCs w:val="22"/>
        </w:rPr>
        <w:t>MWB</w:t>
      </w:r>
      <w:r w:rsidR="0056067A" w:rsidRPr="00F1521B">
        <w:rPr>
          <w:sz w:val="22"/>
          <w:szCs w:val="22"/>
        </w:rPr>
        <w:t xml:space="preserve"> </w:t>
      </w:r>
      <w:r w:rsidR="001A7A9A" w:rsidRPr="00F1521B">
        <w:rPr>
          <w:sz w:val="22"/>
          <w:szCs w:val="22"/>
        </w:rPr>
        <w:t>with</w:t>
      </w:r>
      <w:r w:rsidR="0056067A" w:rsidRPr="00F1521B">
        <w:rPr>
          <w:sz w:val="22"/>
          <w:szCs w:val="22"/>
        </w:rPr>
        <w:t xml:space="preserve"> </w:t>
      </w:r>
      <w:r w:rsidR="003C6F6E" w:rsidRPr="00F1521B">
        <w:rPr>
          <w:sz w:val="22"/>
          <w:szCs w:val="22"/>
        </w:rPr>
        <w:t>SRH</w:t>
      </w:r>
      <w:r w:rsidR="003C0CAE" w:rsidRPr="00F1521B">
        <w:rPr>
          <w:sz w:val="22"/>
          <w:szCs w:val="22"/>
        </w:rPr>
        <w:t xml:space="preserve"> as </w:t>
      </w:r>
      <w:r w:rsidRPr="00F1521B">
        <w:rPr>
          <w:sz w:val="22"/>
          <w:szCs w:val="22"/>
        </w:rPr>
        <w:t>outcome</w:t>
      </w:r>
      <w:r w:rsidR="003C0CAE" w:rsidRPr="00F1521B">
        <w:rPr>
          <w:sz w:val="22"/>
          <w:szCs w:val="22"/>
        </w:rPr>
        <w:t xml:space="preserve"> variables</w:t>
      </w:r>
      <w:r w:rsidR="0096167B" w:rsidRPr="00F1521B">
        <w:rPr>
          <w:color w:val="000000" w:themeColor="text1"/>
          <w:sz w:val="22"/>
          <w:szCs w:val="22"/>
        </w:rPr>
        <w:t>.</w:t>
      </w:r>
      <w:r w:rsidR="0056067A" w:rsidRPr="00F1521B">
        <w:rPr>
          <w:sz w:val="22"/>
          <w:szCs w:val="22"/>
        </w:rPr>
        <w:t xml:space="preserve"> </w:t>
      </w:r>
      <w:r w:rsidR="00E517BE" w:rsidRPr="00F1521B">
        <w:rPr>
          <w:sz w:val="22"/>
          <w:szCs w:val="22"/>
        </w:rPr>
        <w:t>In both</w:t>
      </w:r>
      <w:r w:rsidRPr="00F1521B">
        <w:rPr>
          <w:sz w:val="22"/>
          <w:szCs w:val="22"/>
        </w:rPr>
        <w:t xml:space="preserve"> model</w:t>
      </w:r>
      <w:r w:rsidR="00E517BE" w:rsidRPr="00F1521B">
        <w:rPr>
          <w:sz w:val="22"/>
          <w:szCs w:val="22"/>
        </w:rPr>
        <w:t>s</w:t>
      </w:r>
      <w:r w:rsidR="008F32A3" w:rsidRPr="00F1521B">
        <w:rPr>
          <w:sz w:val="22"/>
          <w:szCs w:val="22"/>
        </w:rPr>
        <w:t>,</w:t>
      </w:r>
      <w:r w:rsidR="00E517BE" w:rsidRPr="00F1521B">
        <w:rPr>
          <w:sz w:val="22"/>
          <w:szCs w:val="22"/>
        </w:rPr>
        <w:t xml:space="preserve"> we</w:t>
      </w:r>
      <w:r w:rsidRPr="00F1521B">
        <w:rPr>
          <w:sz w:val="22"/>
          <w:szCs w:val="22"/>
        </w:rPr>
        <w:t xml:space="preserve"> </w:t>
      </w:r>
      <w:r w:rsidR="002711BD" w:rsidRPr="00F1521B">
        <w:rPr>
          <w:sz w:val="22"/>
          <w:szCs w:val="22"/>
        </w:rPr>
        <w:t xml:space="preserve">also controlled for </w:t>
      </w:r>
      <w:r w:rsidR="00E517BE" w:rsidRPr="00F1521B">
        <w:rPr>
          <w:sz w:val="22"/>
          <w:szCs w:val="22"/>
        </w:rPr>
        <w:t>possible confounders</w:t>
      </w:r>
      <w:r w:rsidR="002711BD" w:rsidRPr="00F1521B">
        <w:rPr>
          <w:sz w:val="22"/>
          <w:szCs w:val="22"/>
        </w:rPr>
        <w:t xml:space="preserve"> (gender, age, country, living situation).</w:t>
      </w:r>
      <w:r w:rsidR="00D75FBC" w:rsidRPr="00F1521B">
        <w:rPr>
          <w:sz w:val="22"/>
          <w:szCs w:val="22"/>
        </w:rPr>
        <w:t xml:space="preserve"> The results are presented as adjusted OR with 95% CI interpreted as the OR of reporting a higher level of </w:t>
      </w:r>
      <w:r w:rsidR="003C6F6E" w:rsidRPr="00F1521B">
        <w:rPr>
          <w:sz w:val="22"/>
          <w:szCs w:val="22"/>
        </w:rPr>
        <w:t>MWB</w:t>
      </w:r>
      <w:r w:rsidR="0095405D" w:rsidRPr="00F1521B">
        <w:rPr>
          <w:sz w:val="22"/>
          <w:szCs w:val="22"/>
        </w:rPr>
        <w:t>/</w:t>
      </w:r>
      <w:r w:rsidR="003C6F6E" w:rsidRPr="00F1521B">
        <w:rPr>
          <w:sz w:val="22"/>
          <w:szCs w:val="22"/>
        </w:rPr>
        <w:t>SRH</w:t>
      </w:r>
      <w:r w:rsidR="00D75FBC" w:rsidRPr="00F1521B">
        <w:rPr>
          <w:sz w:val="22"/>
          <w:szCs w:val="22"/>
        </w:rPr>
        <w:t xml:space="preserve"> compared to </w:t>
      </w:r>
      <w:r w:rsidR="00602771" w:rsidRPr="00F1521B">
        <w:rPr>
          <w:sz w:val="22"/>
          <w:szCs w:val="22"/>
        </w:rPr>
        <w:t xml:space="preserve">the </w:t>
      </w:r>
      <w:r w:rsidR="00D75FBC" w:rsidRPr="00F1521B">
        <w:rPr>
          <w:sz w:val="22"/>
          <w:szCs w:val="22"/>
        </w:rPr>
        <w:t xml:space="preserve">reference category. </w:t>
      </w:r>
    </w:p>
    <w:p w14:paraId="38F7A6DE" w14:textId="77777777" w:rsidR="006B7AF5" w:rsidRPr="00F1521B" w:rsidRDefault="006B7AF5" w:rsidP="00C41CD7">
      <w:pPr>
        <w:spacing w:line="480" w:lineRule="auto"/>
        <w:rPr>
          <w:sz w:val="22"/>
          <w:szCs w:val="22"/>
        </w:rPr>
      </w:pPr>
    </w:p>
    <w:p w14:paraId="4E8315DC" w14:textId="12E8B2C1" w:rsidR="008D1BB3" w:rsidRDefault="004208B4" w:rsidP="00D01625">
      <w:pPr>
        <w:tabs>
          <w:tab w:val="center" w:pos="4510"/>
        </w:tabs>
        <w:spacing w:line="480" w:lineRule="auto"/>
        <w:rPr>
          <w:ins w:id="457" w:author="Martin Tušl" w:date="2021-03-08T13:57:00Z"/>
          <w:b/>
          <w:sz w:val="22"/>
          <w:szCs w:val="22"/>
        </w:rPr>
      </w:pPr>
      <w:r w:rsidRPr="00F1521B">
        <w:rPr>
          <w:b/>
          <w:sz w:val="22"/>
          <w:szCs w:val="22"/>
        </w:rPr>
        <w:t>RESULTS</w:t>
      </w:r>
    </w:p>
    <w:p w14:paraId="041E555B" w14:textId="16B5D8C6" w:rsidR="009953D2" w:rsidRPr="009953D2" w:rsidRDefault="009953D2" w:rsidP="00D01625">
      <w:pPr>
        <w:tabs>
          <w:tab w:val="center" w:pos="4510"/>
        </w:tabs>
        <w:spacing w:line="480" w:lineRule="auto"/>
        <w:rPr>
          <w:sz w:val="22"/>
          <w:szCs w:val="22"/>
        </w:rPr>
      </w:pPr>
      <w:ins w:id="458" w:author="Martin Tušl" w:date="2021-03-08T13:57:00Z">
        <w:r w:rsidRPr="009953D2">
          <w:rPr>
            <w:sz w:val="22"/>
            <w:szCs w:val="22"/>
          </w:rPr>
          <w:t xml:space="preserve">Figure 2 </w:t>
        </w:r>
      </w:ins>
      <w:ins w:id="459" w:author="Martin Tušl" w:date="2021-03-11T13:25:00Z">
        <w:r w:rsidR="009D044A">
          <w:rPr>
            <w:sz w:val="22"/>
            <w:szCs w:val="22"/>
          </w:rPr>
          <w:t>displays the correlations</w:t>
        </w:r>
      </w:ins>
      <w:ins w:id="460" w:author="Martin Tušl" w:date="2021-03-08T13:58:00Z">
        <w:r>
          <w:rPr>
            <w:sz w:val="22"/>
            <w:szCs w:val="22"/>
          </w:rPr>
          <w:t xml:space="preserve"> between the analyzed variables.</w:t>
        </w:r>
      </w:ins>
      <w:ins w:id="461" w:author="Martin Tušl" w:date="2021-03-11T13:26:00Z">
        <w:r w:rsidR="009D044A">
          <w:rPr>
            <w:sz w:val="22"/>
            <w:szCs w:val="22"/>
          </w:rPr>
          <w:t xml:space="preserve"> Education was not included in the regression models due to missing data (see details in the Methods section).</w:t>
        </w:r>
      </w:ins>
      <w:ins w:id="462" w:author="Martin Tušl" w:date="2021-03-08T13:58:00Z">
        <w:r>
          <w:rPr>
            <w:sz w:val="22"/>
            <w:szCs w:val="22"/>
          </w:rPr>
          <w:t xml:space="preserve"> </w:t>
        </w:r>
      </w:ins>
      <w:ins w:id="463" w:author="Martin Tušl" w:date="2021-03-08T13:57:00Z">
        <w:r w:rsidRPr="009953D2">
          <w:rPr>
            <w:sz w:val="22"/>
            <w:szCs w:val="22"/>
          </w:rPr>
          <w:t xml:space="preserve"> </w:t>
        </w:r>
      </w:ins>
    </w:p>
    <w:p w14:paraId="4445E9EB" w14:textId="1593272E" w:rsidR="000B30A1" w:rsidRPr="000B30A1" w:rsidRDefault="000B30A1" w:rsidP="000B30A1">
      <w:pPr>
        <w:tabs>
          <w:tab w:val="center" w:pos="4510"/>
        </w:tabs>
        <w:spacing w:line="480" w:lineRule="auto"/>
        <w:jc w:val="center"/>
        <w:rPr>
          <w:ins w:id="464" w:author="Martin Tušl" w:date="2021-02-16T17:00:00Z"/>
          <w:sz w:val="22"/>
          <w:szCs w:val="22"/>
        </w:rPr>
      </w:pPr>
      <w:ins w:id="465" w:author="Martin Tušl" w:date="2021-03-05T08:00:00Z">
        <w:r>
          <w:rPr>
            <w:sz w:val="22"/>
            <w:szCs w:val="22"/>
          </w:rPr>
          <w:t>Figure 2 here</w:t>
        </w:r>
      </w:ins>
    </w:p>
    <w:p w14:paraId="1090D762" w14:textId="450C8200" w:rsidR="005A4478" w:rsidRPr="00F1521B" w:rsidRDefault="005A4ADB" w:rsidP="00C41CD7">
      <w:pPr>
        <w:spacing w:line="480" w:lineRule="auto"/>
        <w:rPr>
          <w:b/>
          <w:bCs/>
          <w:sz w:val="22"/>
          <w:szCs w:val="22"/>
        </w:rPr>
      </w:pPr>
      <w:r w:rsidRPr="00F1521B">
        <w:rPr>
          <w:b/>
          <w:bCs/>
          <w:sz w:val="22"/>
          <w:szCs w:val="22"/>
        </w:rPr>
        <w:lastRenderedPageBreak/>
        <w:t xml:space="preserve">Perceived overall impact of COVID-19 crisis and </w:t>
      </w:r>
      <w:ins w:id="466" w:author="Martin Tušl" w:date="2021-02-17T11:04:00Z">
        <w:r w:rsidR="00FC4A91">
          <w:rPr>
            <w:b/>
            <w:bCs/>
            <w:sz w:val="22"/>
            <w:szCs w:val="22"/>
          </w:rPr>
          <w:t xml:space="preserve">self-reported </w:t>
        </w:r>
      </w:ins>
      <w:r w:rsidRPr="00F1521B">
        <w:rPr>
          <w:b/>
          <w:bCs/>
          <w:sz w:val="22"/>
          <w:szCs w:val="22"/>
        </w:rPr>
        <w:t xml:space="preserve">changes in work and private life routines </w:t>
      </w:r>
    </w:p>
    <w:p w14:paraId="39814779" w14:textId="7B57B42A" w:rsidR="00DE00BB" w:rsidRDefault="002F3AFD" w:rsidP="00DE00BB">
      <w:pPr>
        <w:spacing w:line="480" w:lineRule="auto"/>
        <w:ind w:firstLine="720"/>
        <w:rPr>
          <w:sz w:val="22"/>
          <w:szCs w:val="22"/>
        </w:rPr>
      </w:pPr>
      <w:del w:id="467" w:author="Martin Tušl" w:date="2021-02-16T16:06:00Z">
        <w:r w:rsidRPr="00F1521B" w:rsidDel="005B24F4">
          <w:rPr>
            <w:sz w:val="22"/>
            <w:szCs w:val="22"/>
          </w:rPr>
          <w:delText>Table 2</w:delText>
        </w:r>
      </w:del>
      <w:ins w:id="468" w:author="Martin Tušl" w:date="2021-02-16T16:06:00Z">
        <w:r w:rsidR="005B24F4">
          <w:rPr>
            <w:sz w:val="22"/>
            <w:szCs w:val="22"/>
          </w:rPr>
          <w:t xml:space="preserve">Figure </w:t>
        </w:r>
      </w:ins>
      <w:del w:id="469" w:author="Martin Tušl" w:date="2021-03-05T08:00:00Z">
        <w:r w:rsidR="000B30A1" w:rsidDel="000B30A1">
          <w:rPr>
            <w:sz w:val="22"/>
            <w:szCs w:val="22"/>
          </w:rPr>
          <w:delText>3</w:delText>
        </w:r>
      </w:del>
      <w:ins w:id="470" w:author="Martin Tušl" w:date="2021-03-05T08:00:00Z">
        <w:r w:rsidR="000B30A1">
          <w:rPr>
            <w:sz w:val="22"/>
            <w:szCs w:val="22"/>
          </w:rPr>
          <w:t>3</w:t>
        </w:r>
      </w:ins>
      <w:r w:rsidRPr="00F1521B">
        <w:rPr>
          <w:sz w:val="22"/>
          <w:szCs w:val="22"/>
        </w:rPr>
        <w:t xml:space="preserve"> shows </w:t>
      </w:r>
      <w:r w:rsidR="000E0812" w:rsidRPr="00F1521B">
        <w:rPr>
          <w:sz w:val="22"/>
          <w:szCs w:val="22"/>
        </w:rPr>
        <w:t>the results for the</w:t>
      </w:r>
      <w:r w:rsidR="005E7786" w:rsidRPr="00F1521B">
        <w:rPr>
          <w:sz w:val="22"/>
          <w:szCs w:val="22"/>
        </w:rPr>
        <w:t xml:space="preserve"> four items related to the</w:t>
      </w:r>
      <w:r w:rsidR="000E0812" w:rsidRPr="00F1521B">
        <w:rPr>
          <w:sz w:val="22"/>
          <w:szCs w:val="22"/>
        </w:rPr>
        <w:t xml:space="preserve"> perceived overall impact </w:t>
      </w:r>
      <w:r w:rsidR="005E7786" w:rsidRPr="00F1521B">
        <w:rPr>
          <w:sz w:val="22"/>
          <w:szCs w:val="22"/>
        </w:rPr>
        <w:t xml:space="preserve">of the COVID-19 crisis </w:t>
      </w:r>
      <w:r w:rsidR="000E0812" w:rsidRPr="00F1521B">
        <w:rPr>
          <w:sz w:val="22"/>
          <w:szCs w:val="22"/>
        </w:rPr>
        <w:t>on work and private life.</w:t>
      </w:r>
      <w:r w:rsidR="007E21BF">
        <w:rPr>
          <w:sz w:val="22"/>
          <w:szCs w:val="22"/>
        </w:rPr>
        <w:t xml:space="preserve"> Thirty</w:t>
      </w:r>
      <w:r w:rsidR="00C053A8">
        <w:rPr>
          <w:sz w:val="22"/>
          <w:szCs w:val="22"/>
        </w:rPr>
        <w:t>-one</w:t>
      </w:r>
      <w:r w:rsidR="007E21BF">
        <w:rPr>
          <w:sz w:val="22"/>
          <w:szCs w:val="22"/>
        </w:rPr>
        <w:t xml:space="preserve"> percent</w:t>
      </w:r>
      <w:r w:rsidR="00FC667E" w:rsidRPr="00F1521B">
        <w:rPr>
          <w:sz w:val="22"/>
          <w:szCs w:val="22"/>
        </w:rPr>
        <w:t xml:space="preserve"> of participants </w:t>
      </w:r>
      <w:r w:rsidR="00214A00" w:rsidRPr="00F1521B">
        <w:rPr>
          <w:sz w:val="22"/>
          <w:szCs w:val="22"/>
        </w:rPr>
        <w:t xml:space="preserve">(strongly) </w:t>
      </w:r>
      <w:r w:rsidR="00B421CC" w:rsidRPr="00F1521B">
        <w:rPr>
          <w:sz w:val="22"/>
          <w:szCs w:val="22"/>
        </w:rPr>
        <w:t xml:space="preserve">agreed that their work life </w:t>
      </w:r>
      <w:r w:rsidR="003825A9" w:rsidRPr="00F1521B">
        <w:rPr>
          <w:sz w:val="22"/>
          <w:szCs w:val="22"/>
        </w:rPr>
        <w:t xml:space="preserve">had </w:t>
      </w:r>
      <w:r w:rsidR="00B421CC" w:rsidRPr="00F1521B">
        <w:rPr>
          <w:sz w:val="22"/>
          <w:szCs w:val="22"/>
        </w:rPr>
        <w:t xml:space="preserve">worsened </w:t>
      </w:r>
      <w:del w:id="471" w:author="Martin Tušl" w:date="2021-02-16T16:47:00Z">
        <w:r w:rsidR="00B421CC" w:rsidRPr="00F1521B" w:rsidDel="002472DB">
          <w:rPr>
            <w:sz w:val="22"/>
            <w:szCs w:val="22"/>
          </w:rPr>
          <w:delText>(</w:delText>
        </w:r>
        <w:r w:rsidR="00B421CC" w:rsidRPr="00F1521B" w:rsidDel="002472DB">
          <w:rPr>
            <w:i/>
            <w:sz w:val="22"/>
            <w:szCs w:val="22"/>
          </w:rPr>
          <w:delText>M</w:delText>
        </w:r>
        <w:r w:rsidR="00B421CC" w:rsidRPr="00F1521B" w:rsidDel="002472DB">
          <w:rPr>
            <w:sz w:val="22"/>
            <w:szCs w:val="22"/>
          </w:rPr>
          <w:delText xml:space="preserve"> = 2.72, </w:delText>
        </w:r>
        <w:r w:rsidR="00B421CC" w:rsidRPr="00F1521B" w:rsidDel="002472DB">
          <w:rPr>
            <w:i/>
            <w:sz w:val="22"/>
            <w:szCs w:val="22"/>
          </w:rPr>
          <w:delText>SD</w:delText>
        </w:r>
        <w:r w:rsidR="00B421CC" w:rsidRPr="00F1521B" w:rsidDel="002472DB">
          <w:rPr>
            <w:sz w:val="22"/>
            <w:szCs w:val="22"/>
          </w:rPr>
          <w:delText xml:space="preserve"> = 1.37)</w:delText>
        </w:r>
        <w:r w:rsidR="003825A9" w:rsidRPr="00F1521B" w:rsidDel="002472DB">
          <w:rPr>
            <w:sz w:val="22"/>
            <w:szCs w:val="22"/>
          </w:rPr>
          <w:delText xml:space="preserve"> </w:delText>
        </w:r>
      </w:del>
      <w:r w:rsidR="003825A9" w:rsidRPr="00F1521B">
        <w:rPr>
          <w:sz w:val="22"/>
          <w:szCs w:val="22"/>
        </w:rPr>
        <w:t>and</w:t>
      </w:r>
      <w:r w:rsidR="00B421CC" w:rsidRPr="00F1521B">
        <w:rPr>
          <w:sz w:val="22"/>
          <w:szCs w:val="22"/>
        </w:rPr>
        <w:t xml:space="preserve"> 3</w:t>
      </w:r>
      <w:r w:rsidR="00C5533F">
        <w:rPr>
          <w:sz w:val="22"/>
          <w:szCs w:val="22"/>
        </w:rPr>
        <w:t>0</w:t>
      </w:r>
      <w:r w:rsidR="00B421CC" w:rsidRPr="00F1521B">
        <w:rPr>
          <w:sz w:val="22"/>
          <w:szCs w:val="22"/>
        </w:rPr>
        <w:t xml:space="preserve">% </w:t>
      </w:r>
      <w:r w:rsidR="00214A00" w:rsidRPr="00F1521B">
        <w:rPr>
          <w:sz w:val="22"/>
          <w:szCs w:val="22"/>
        </w:rPr>
        <w:t>(</w:t>
      </w:r>
      <w:r w:rsidR="00B421CC" w:rsidRPr="00F1521B">
        <w:rPr>
          <w:sz w:val="22"/>
          <w:szCs w:val="22"/>
        </w:rPr>
        <w:t>strongly</w:t>
      </w:r>
      <w:r w:rsidR="00214A00" w:rsidRPr="00F1521B">
        <w:rPr>
          <w:sz w:val="22"/>
          <w:szCs w:val="22"/>
        </w:rPr>
        <w:t>)</w:t>
      </w:r>
      <w:r w:rsidR="00B421CC" w:rsidRPr="00F1521B">
        <w:rPr>
          <w:sz w:val="22"/>
          <w:szCs w:val="22"/>
        </w:rPr>
        <w:t xml:space="preserve"> agreed that their private life ha</w:t>
      </w:r>
      <w:r w:rsidR="003825A9" w:rsidRPr="00F1521B">
        <w:rPr>
          <w:sz w:val="22"/>
          <w:szCs w:val="22"/>
        </w:rPr>
        <w:t>d</w:t>
      </w:r>
      <w:r w:rsidR="00B421CC" w:rsidRPr="00F1521B">
        <w:rPr>
          <w:sz w:val="22"/>
          <w:szCs w:val="22"/>
        </w:rPr>
        <w:t xml:space="preserve"> worsened</w:t>
      </w:r>
      <w:del w:id="472" w:author="Martin Tušl" w:date="2021-02-17T10:53:00Z">
        <w:r w:rsidR="00B421CC" w:rsidRPr="00F1521B" w:rsidDel="00986A00">
          <w:rPr>
            <w:sz w:val="22"/>
            <w:szCs w:val="22"/>
          </w:rPr>
          <w:delText xml:space="preserve"> </w:delText>
        </w:r>
      </w:del>
      <w:del w:id="473" w:author="Martin Tušl" w:date="2021-02-16T16:47:00Z">
        <w:r w:rsidR="00B421CC" w:rsidRPr="00F1521B" w:rsidDel="002472DB">
          <w:rPr>
            <w:sz w:val="22"/>
            <w:szCs w:val="22"/>
          </w:rPr>
          <w:delText>(</w:delText>
        </w:r>
        <w:r w:rsidR="00B421CC" w:rsidRPr="00F1521B" w:rsidDel="002472DB">
          <w:rPr>
            <w:i/>
            <w:sz w:val="22"/>
            <w:szCs w:val="22"/>
          </w:rPr>
          <w:delText xml:space="preserve">M </w:delText>
        </w:r>
        <w:r w:rsidR="00B421CC" w:rsidRPr="00F1521B" w:rsidDel="002472DB">
          <w:rPr>
            <w:sz w:val="22"/>
            <w:szCs w:val="22"/>
          </w:rPr>
          <w:delText>= 2.65,</w:delText>
        </w:r>
        <w:r w:rsidR="00B421CC" w:rsidRPr="00F1521B" w:rsidDel="002472DB">
          <w:rPr>
            <w:i/>
            <w:sz w:val="22"/>
            <w:szCs w:val="22"/>
          </w:rPr>
          <w:delText xml:space="preserve"> SD</w:delText>
        </w:r>
        <w:r w:rsidR="00B421CC" w:rsidRPr="00F1521B" w:rsidDel="002472DB">
          <w:rPr>
            <w:sz w:val="22"/>
            <w:szCs w:val="22"/>
          </w:rPr>
          <w:delText xml:space="preserve"> = 1.35)</w:delText>
        </w:r>
        <w:r w:rsidR="003825A9" w:rsidRPr="00F1521B" w:rsidDel="002472DB">
          <w:rPr>
            <w:sz w:val="22"/>
            <w:szCs w:val="22"/>
          </w:rPr>
          <w:delText xml:space="preserve"> </w:delText>
        </w:r>
      </w:del>
      <w:del w:id="474" w:author="Martin Tušl" w:date="2021-02-17T10:53:00Z">
        <w:r w:rsidR="003825A9" w:rsidRPr="00F1521B" w:rsidDel="00986A00">
          <w:rPr>
            <w:sz w:val="22"/>
            <w:szCs w:val="22"/>
          </w:rPr>
          <w:delText xml:space="preserve">as a result of </w:delText>
        </w:r>
        <w:r w:rsidR="00810D09" w:rsidRPr="00F1521B" w:rsidDel="00986A00">
          <w:rPr>
            <w:sz w:val="22"/>
            <w:szCs w:val="22"/>
          </w:rPr>
          <w:delText xml:space="preserve">the </w:delText>
        </w:r>
        <w:r w:rsidR="003825A9" w:rsidRPr="00F1521B" w:rsidDel="00986A00">
          <w:rPr>
            <w:sz w:val="22"/>
            <w:szCs w:val="22"/>
          </w:rPr>
          <w:delText>COVID-19</w:delText>
        </w:r>
        <w:r w:rsidR="00810D09" w:rsidRPr="00F1521B" w:rsidDel="00986A00">
          <w:rPr>
            <w:sz w:val="22"/>
            <w:szCs w:val="22"/>
          </w:rPr>
          <w:delText xml:space="preserve"> </w:delText>
        </w:r>
        <w:r w:rsidR="00376081" w:rsidRPr="00F1521B" w:rsidDel="00986A00">
          <w:rPr>
            <w:sz w:val="22"/>
            <w:szCs w:val="22"/>
          </w:rPr>
          <w:delText>crisis</w:delText>
        </w:r>
      </w:del>
      <w:r w:rsidR="003825A9" w:rsidRPr="00F1521B">
        <w:rPr>
          <w:sz w:val="22"/>
          <w:szCs w:val="22"/>
        </w:rPr>
        <w:t>. In contrast,</w:t>
      </w:r>
      <w:r w:rsidR="00B421CC" w:rsidRPr="00F1521B">
        <w:rPr>
          <w:sz w:val="22"/>
          <w:szCs w:val="22"/>
        </w:rPr>
        <w:t xml:space="preserve"> 1</w:t>
      </w:r>
      <w:r w:rsidR="00C5533F">
        <w:rPr>
          <w:sz w:val="22"/>
          <w:szCs w:val="22"/>
        </w:rPr>
        <w:t>0</w:t>
      </w:r>
      <w:r w:rsidR="00B421CC" w:rsidRPr="00F1521B">
        <w:rPr>
          <w:sz w:val="22"/>
          <w:szCs w:val="22"/>
        </w:rPr>
        <w:t xml:space="preserve">% </w:t>
      </w:r>
      <w:r w:rsidR="00214A00" w:rsidRPr="00F1521B">
        <w:rPr>
          <w:sz w:val="22"/>
          <w:szCs w:val="22"/>
        </w:rPr>
        <w:t>(</w:t>
      </w:r>
      <w:r w:rsidR="00B421CC" w:rsidRPr="00F1521B">
        <w:rPr>
          <w:sz w:val="22"/>
          <w:szCs w:val="22"/>
        </w:rPr>
        <w:t>strongly</w:t>
      </w:r>
      <w:r w:rsidR="00214A00" w:rsidRPr="00F1521B">
        <w:rPr>
          <w:sz w:val="22"/>
          <w:szCs w:val="22"/>
        </w:rPr>
        <w:t>)</w:t>
      </w:r>
      <w:r w:rsidR="00B421CC" w:rsidRPr="00F1521B">
        <w:rPr>
          <w:sz w:val="22"/>
          <w:szCs w:val="22"/>
        </w:rPr>
        <w:t xml:space="preserve"> agree</w:t>
      </w:r>
      <w:r w:rsidR="00214A00" w:rsidRPr="00F1521B">
        <w:rPr>
          <w:sz w:val="22"/>
          <w:szCs w:val="22"/>
        </w:rPr>
        <w:t>d</w:t>
      </w:r>
      <w:r w:rsidR="00B421CC" w:rsidRPr="00F1521B">
        <w:rPr>
          <w:sz w:val="22"/>
          <w:szCs w:val="22"/>
        </w:rPr>
        <w:t xml:space="preserve"> that their work life ha</w:t>
      </w:r>
      <w:r w:rsidR="003825A9" w:rsidRPr="00F1521B">
        <w:rPr>
          <w:sz w:val="22"/>
          <w:szCs w:val="22"/>
        </w:rPr>
        <w:t>d</w:t>
      </w:r>
      <w:r w:rsidR="00B421CC" w:rsidRPr="00F1521B">
        <w:rPr>
          <w:sz w:val="22"/>
          <w:szCs w:val="22"/>
        </w:rPr>
        <w:t xml:space="preserve"> improved </w:t>
      </w:r>
      <w:del w:id="475" w:author="Martin Tušl" w:date="2021-02-16T16:48:00Z">
        <w:r w:rsidR="00B421CC" w:rsidRPr="00F1521B" w:rsidDel="002472DB">
          <w:rPr>
            <w:sz w:val="22"/>
            <w:szCs w:val="22"/>
          </w:rPr>
          <w:delText>(</w:delText>
        </w:r>
        <w:r w:rsidR="00B421CC" w:rsidRPr="00F1521B" w:rsidDel="002472DB">
          <w:rPr>
            <w:i/>
            <w:sz w:val="22"/>
            <w:szCs w:val="22"/>
          </w:rPr>
          <w:delText>M</w:delText>
        </w:r>
        <w:r w:rsidR="00B421CC" w:rsidRPr="00F1521B" w:rsidDel="002472DB">
          <w:rPr>
            <w:sz w:val="22"/>
            <w:szCs w:val="22"/>
          </w:rPr>
          <w:delText xml:space="preserve"> = 1.9, </w:delText>
        </w:r>
        <w:r w:rsidR="00B421CC" w:rsidRPr="00F1521B" w:rsidDel="002472DB">
          <w:rPr>
            <w:i/>
            <w:sz w:val="22"/>
            <w:szCs w:val="22"/>
          </w:rPr>
          <w:delText>SD</w:delText>
        </w:r>
        <w:r w:rsidR="00B421CC" w:rsidRPr="00F1521B" w:rsidDel="002472DB">
          <w:rPr>
            <w:sz w:val="22"/>
            <w:szCs w:val="22"/>
          </w:rPr>
          <w:delText xml:space="preserve"> = 1.1</w:delText>
        </w:r>
        <w:r w:rsidR="00C82C09" w:rsidRPr="00F1521B" w:rsidDel="002472DB">
          <w:rPr>
            <w:sz w:val="22"/>
            <w:szCs w:val="22"/>
          </w:rPr>
          <w:delText>0</w:delText>
        </w:r>
        <w:r w:rsidR="00B421CC" w:rsidRPr="00F1521B" w:rsidDel="002472DB">
          <w:rPr>
            <w:sz w:val="22"/>
            <w:szCs w:val="22"/>
          </w:rPr>
          <w:delText>)</w:delText>
        </w:r>
      </w:del>
      <w:del w:id="476" w:author="Martin Tušl" w:date="2021-02-17T10:53:00Z">
        <w:r w:rsidR="00B421CC" w:rsidRPr="00F1521B" w:rsidDel="008808BF">
          <w:rPr>
            <w:sz w:val="22"/>
            <w:szCs w:val="22"/>
          </w:rPr>
          <w:delText xml:space="preserve"> </w:delText>
        </w:r>
      </w:del>
      <w:r w:rsidR="00B421CC" w:rsidRPr="00F1521B">
        <w:rPr>
          <w:sz w:val="22"/>
          <w:szCs w:val="22"/>
        </w:rPr>
        <w:t>and 1</w:t>
      </w:r>
      <w:r w:rsidR="00C5533F">
        <w:rPr>
          <w:sz w:val="22"/>
          <w:szCs w:val="22"/>
        </w:rPr>
        <w:t>3</w:t>
      </w:r>
      <w:r w:rsidR="00B421CC" w:rsidRPr="00F1521B">
        <w:rPr>
          <w:sz w:val="22"/>
          <w:szCs w:val="22"/>
        </w:rPr>
        <w:t xml:space="preserve">% </w:t>
      </w:r>
      <w:r w:rsidR="00214A00" w:rsidRPr="00F1521B">
        <w:rPr>
          <w:sz w:val="22"/>
          <w:szCs w:val="22"/>
        </w:rPr>
        <w:t>(</w:t>
      </w:r>
      <w:r w:rsidR="00B421CC" w:rsidRPr="00F1521B">
        <w:rPr>
          <w:sz w:val="22"/>
          <w:szCs w:val="22"/>
        </w:rPr>
        <w:t>strongly</w:t>
      </w:r>
      <w:r w:rsidR="00214A00" w:rsidRPr="00F1521B">
        <w:rPr>
          <w:sz w:val="22"/>
          <w:szCs w:val="22"/>
        </w:rPr>
        <w:t>)</w:t>
      </w:r>
      <w:r w:rsidR="00B421CC" w:rsidRPr="00F1521B">
        <w:rPr>
          <w:sz w:val="22"/>
          <w:szCs w:val="22"/>
        </w:rPr>
        <w:t xml:space="preserve"> agreed that their private life ha</w:t>
      </w:r>
      <w:r w:rsidR="003825A9" w:rsidRPr="00F1521B">
        <w:rPr>
          <w:sz w:val="22"/>
          <w:szCs w:val="22"/>
        </w:rPr>
        <w:t>d</w:t>
      </w:r>
      <w:r w:rsidR="00B421CC" w:rsidRPr="00F1521B">
        <w:rPr>
          <w:sz w:val="22"/>
          <w:szCs w:val="22"/>
        </w:rPr>
        <w:t xml:space="preserve"> improved </w:t>
      </w:r>
      <w:del w:id="477" w:author="Martin Tušl" w:date="2021-02-16T16:48:00Z">
        <w:r w:rsidR="00B421CC" w:rsidRPr="00F1521B" w:rsidDel="002472DB">
          <w:rPr>
            <w:sz w:val="22"/>
            <w:szCs w:val="22"/>
          </w:rPr>
          <w:delText>(</w:delText>
        </w:r>
        <w:r w:rsidR="00B421CC" w:rsidRPr="00F1521B" w:rsidDel="002472DB">
          <w:rPr>
            <w:i/>
            <w:sz w:val="22"/>
            <w:szCs w:val="22"/>
          </w:rPr>
          <w:delText>M</w:delText>
        </w:r>
        <w:r w:rsidR="00B421CC" w:rsidRPr="00F1521B" w:rsidDel="002472DB">
          <w:rPr>
            <w:sz w:val="22"/>
            <w:szCs w:val="22"/>
          </w:rPr>
          <w:delText xml:space="preserve"> = 2.02, </w:delText>
        </w:r>
        <w:r w:rsidR="00B421CC" w:rsidRPr="00F1521B" w:rsidDel="002472DB">
          <w:rPr>
            <w:i/>
            <w:sz w:val="22"/>
            <w:szCs w:val="22"/>
          </w:rPr>
          <w:delText>SD</w:delText>
        </w:r>
        <w:r w:rsidR="00B421CC" w:rsidRPr="00F1521B" w:rsidDel="002472DB">
          <w:rPr>
            <w:sz w:val="22"/>
            <w:szCs w:val="22"/>
          </w:rPr>
          <w:delText xml:space="preserve"> = 1.16)</w:delText>
        </w:r>
        <w:r w:rsidR="003825A9" w:rsidRPr="00F1521B" w:rsidDel="002472DB">
          <w:rPr>
            <w:sz w:val="22"/>
            <w:szCs w:val="22"/>
          </w:rPr>
          <w:delText xml:space="preserve"> </w:delText>
        </w:r>
      </w:del>
      <w:r w:rsidR="003825A9" w:rsidRPr="00F1521B">
        <w:rPr>
          <w:sz w:val="22"/>
          <w:szCs w:val="22"/>
        </w:rPr>
        <w:t xml:space="preserve">as a result of </w:t>
      </w:r>
      <w:r w:rsidR="00810D09" w:rsidRPr="00F1521B">
        <w:rPr>
          <w:sz w:val="22"/>
          <w:szCs w:val="22"/>
        </w:rPr>
        <w:t xml:space="preserve">the </w:t>
      </w:r>
      <w:r w:rsidR="003825A9" w:rsidRPr="00F1521B">
        <w:rPr>
          <w:sz w:val="22"/>
          <w:szCs w:val="22"/>
        </w:rPr>
        <w:t>COVID-19</w:t>
      </w:r>
      <w:r w:rsidR="00810D09" w:rsidRPr="00F1521B">
        <w:rPr>
          <w:sz w:val="22"/>
          <w:szCs w:val="22"/>
        </w:rPr>
        <w:t xml:space="preserve"> </w:t>
      </w:r>
      <w:r w:rsidR="00E620B8" w:rsidRPr="00F1521B">
        <w:rPr>
          <w:sz w:val="22"/>
          <w:szCs w:val="22"/>
        </w:rPr>
        <w:t>crisis</w:t>
      </w:r>
      <w:r w:rsidR="00B421CC" w:rsidRPr="00F1521B">
        <w:rPr>
          <w:sz w:val="22"/>
          <w:szCs w:val="22"/>
        </w:rPr>
        <w:t>.</w:t>
      </w:r>
    </w:p>
    <w:p w14:paraId="30A39F7F" w14:textId="0D86A9AD" w:rsidR="000B30A1" w:rsidRDefault="000B30A1" w:rsidP="000B30A1">
      <w:pPr>
        <w:spacing w:line="480" w:lineRule="auto"/>
        <w:ind w:firstLine="720"/>
        <w:jc w:val="center"/>
        <w:rPr>
          <w:ins w:id="478" w:author="Martin Tušl" w:date="2021-02-16T14:55:00Z"/>
          <w:sz w:val="22"/>
          <w:szCs w:val="22"/>
        </w:rPr>
      </w:pPr>
      <w:del w:id="479" w:author="Martin Tušl" w:date="2021-03-05T08:00:00Z">
        <w:r w:rsidDel="000B30A1">
          <w:rPr>
            <w:sz w:val="22"/>
            <w:szCs w:val="22"/>
          </w:rPr>
          <w:delText>Figure 2 here</w:delText>
        </w:r>
      </w:del>
      <w:ins w:id="480" w:author="Martin Tušl" w:date="2021-03-05T08:00:00Z">
        <w:r>
          <w:rPr>
            <w:sz w:val="22"/>
            <w:szCs w:val="22"/>
          </w:rPr>
          <w:t>Figure 3 here</w:t>
        </w:r>
      </w:ins>
    </w:p>
    <w:p w14:paraId="5CE94C99" w14:textId="376BAF76" w:rsidR="00AA4AA4" w:rsidRDefault="002F3AFD" w:rsidP="00AA4AA4">
      <w:pPr>
        <w:spacing w:line="480" w:lineRule="auto"/>
        <w:rPr>
          <w:color w:val="000000" w:themeColor="text1"/>
          <w:sz w:val="22"/>
          <w:szCs w:val="22"/>
        </w:rPr>
      </w:pPr>
      <w:r w:rsidRPr="00F1521B">
        <w:rPr>
          <w:color w:val="FF0000"/>
          <w:sz w:val="22"/>
          <w:szCs w:val="22"/>
        </w:rPr>
        <w:tab/>
      </w:r>
      <w:ins w:id="481" w:author="Martin Tušl" w:date="2021-02-17T10:42:00Z">
        <w:r w:rsidR="00034BBA">
          <w:rPr>
            <w:color w:val="FF0000"/>
            <w:sz w:val="22"/>
            <w:szCs w:val="22"/>
          </w:rPr>
          <w:t xml:space="preserve">Further, </w:t>
        </w:r>
      </w:ins>
      <w:del w:id="482" w:author="Martin Tušl" w:date="2021-02-16T16:33:00Z">
        <w:r w:rsidRPr="00F1521B" w:rsidDel="00614183">
          <w:rPr>
            <w:color w:val="000000" w:themeColor="text1"/>
            <w:sz w:val="22"/>
            <w:szCs w:val="22"/>
          </w:rPr>
          <w:delText>Table 3</w:delText>
        </w:r>
      </w:del>
      <w:ins w:id="483" w:author="Martin Tušl" w:date="2021-02-16T16:33:00Z">
        <w:r w:rsidR="00614183">
          <w:rPr>
            <w:color w:val="000000" w:themeColor="text1"/>
            <w:sz w:val="22"/>
            <w:szCs w:val="22"/>
          </w:rPr>
          <w:t xml:space="preserve">Figure </w:t>
        </w:r>
      </w:ins>
      <w:ins w:id="484" w:author="Martin Tušl" w:date="2021-03-05T08:02:00Z">
        <w:r w:rsidR="000B30A1">
          <w:rPr>
            <w:color w:val="000000" w:themeColor="text1"/>
            <w:sz w:val="22"/>
            <w:szCs w:val="22"/>
          </w:rPr>
          <w:t>3</w:t>
        </w:r>
      </w:ins>
      <w:ins w:id="485" w:author="Martin Tušl" w:date="2021-02-16T16:33:00Z">
        <w:r w:rsidR="00614183">
          <w:rPr>
            <w:color w:val="000000" w:themeColor="text1"/>
            <w:sz w:val="22"/>
            <w:szCs w:val="22"/>
          </w:rPr>
          <w:t xml:space="preserve"> </w:t>
        </w:r>
      </w:ins>
      <w:del w:id="486" w:author="Martin Tušl" w:date="2021-02-17T10:42:00Z">
        <w:r w:rsidRPr="00F1521B" w:rsidDel="00034BBA">
          <w:rPr>
            <w:color w:val="000000" w:themeColor="text1"/>
            <w:sz w:val="22"/>
            <w:szCs w:val="22"/>
          </w:rPr>
          <w:delText xml:space="preserve"> report</w:delText>
        </w:r>
      </w:del>
      <w:ins w:id="487" w:author="Martin Tušl" w:date="2021-02-17T10:42:00Z">
        <w:r w:rsidR="00034BBA">
          <w:rPr>
            <w:color w:val="000000" w:themeColor="text1"/>
            <w:sz w:val="22"/>
            <w:szCs w:val="22"/>
          </w:rPr>
          <w:t>show</w:t>
        </w:r>
      </w:ins>
      <w:ins w:id="488" w:author="Martin Tušl" w:date="2021-02-16T16:33:00Z">
        <w:r w:rsidR="00614183">
          <w:rPr>
            <w:color w:val="000000" w:themeColor="text1"/>
            <w:sz w:val="22"/>
            <w:szCs w:val="22"/>
          </w:rPr>
          <w:t>s</w:t>
        </w:r>
      </w:ins>
      <w:r w:rsidRPr="00F1521B">
        <w:rPr>
          <w:color w:val="000000" w:themeColor="text1"/>
          <w:sz w:val="22"/>
          <w:szCs w:val="22"/>
        </w:rPr>
        <w:t xml:space="preserve"> </w:t>
      </w:r>
      <w:del w:id="489" w:author="Martin Tušl" w:date="2021-02-16T14:30:00Z">
        <w:r w:rsidR="006F63B2" w:rsidRPr="00F1521B" w:rsidDel="00FD1F5C">
          <w:rPr>
            <w:color w:val="000000" w:themeColor="text1"/>
            <w:sz w:val="22"/>
            <w:szCs w:val="22"/>
          </w:rPr>
          <w:delText>actual</w:delText>
        </w:r>
      </w:del>
      <w:ins w:id="490" w:author="Martin Tušl" w:date="2021-02-16T14:30:00Z">
        <w:r w:rsidR="00FD1F5C">
          <w:rPr>
            <w:color w:val="000000" w:themeColor="text1"/>
            <w:sz w:val="22"/>
            <w:szCs w:val="22"/>
          </w:rPr>
          <w:t>self-reported</w:t>
        </w:r>
      </w:ins>
      <w:r w:rsidR="006F63B2" w:rsidRPr="00F1521B">
        <w:rPr>
          <w:color w:val="000000" w:themeColor="text1"/>
          <w:sz w:val="22"/>
          <w:szCs w:val="22"/>
        </w:rPr>
        <w:t xml:space="preserve"> </w:t>
      </w:r>
      <w:r w:rsidRPr="00F1521B">
        <w:rPr>
          <w:color w:val="000000" w:themeColor="text1"/>
          <w:sz w:val="22"/>
          <w:szCs w:val="22"/>
        </w:rPr>
        <w:t xml:space="preserve">changes </w:t>
      </w:r>
      <w:del w:id="491" w:author="Martin Tušl" w:date="2021-02-17T10:58:00Z">
        <w:r w:rsidRPr="00F1521B" w:rsidDel="00986A00">
          <w:rPr>
            <w:color w:val="000000" w:themeColor="text1"/>
            <w:sz w:val="22"/>
            <w:szCs w:val="22"/>
          </w:rPr>
          <w:delText>in</w:delText>
        </w:r>
      </w:del>
      <w:ins w:id="492" w:author="Martin Tušl" w:date="2021-02-17T10:58:00Z">
        <w:r w:rsidR="00986A00">
          <w:rPr>
            <w:color w:val="000000" w:themeColor="text1"/>
            <w:sz w:val="22"/>
            <w:szCs w:val="22"/>
          </w:rPr>
          <w:t>with regard to</w:t>
        </w:r>
      </w:ins>
      <w:ins w:id="493" w:author="Martin Tušl" w:date="2021-02-17T10:59:00Z">
        <w:r w:rsidR="00986A00">
          <w:rPr>
            <w:color w:val="000000" w:themeColor="text1"/>
            <w:sz w:val="22"/>
            <w:szCs w:val="22"/>
          </w:rPr>
          <w:t xml:space="preserve"> the quantity of time </w:t>
        </w:r>
      </w:ins>
      <w:ins w:id="494" w:author="Georg Bauer" w:date="2021-03-03T13:35:00Z">
        <w:r w:rsidR="00CB7FBC">
          <w:rPr>
            <w:color w:val="000000" w:themeColor="text1"/>
            <w:sz w:val="22"/>
            <w:szCs w:val="22"/>
          </w:rPr>
          <w:t xml:space="preserve">actually </w:t>
        </w:r>
      </w:ins>
      <w:ins w:id="495" w:author="Georg Bauer" w:date="2021-03-03T13:32:00Z">
        <w:r w:rsidR="00CB7FBC">
          <w:rPr>
            <w:color w:val="000000" w:themeColor="text1"/>
            <w:sz w:val="22"/>
            <w:szCs w:val="22"/>
          </w:rPr>
          <w:t xml:space="preserve">spent </w:t>
        </w:r>
      </w:ins>
      <w:ins w:id="496" w:author="Martin Tušl" w:date="2021-02-17T10:59:00Z">
        <w:r w:rsidR="00986A00">
          <w:rPr>
            <w:color w:val="000000" w:themeColor="text1"/>
            <w:sz w:val="22"/>
            <w:szCs w:val="22"/>
          </w:rPr>
          <w:t xml:space="preserve">in </w:t>
        </w:r>
      </w:ins>
      <w:r w:rsidRPr="00F1521B">
        <w:rPr>
          <w:color w:val="000000" w:themeColor="text1"/>
          <w:sz w:val="22"/>
          <w:szCs w:val="22"/>
        </w:rPr>
        <w:t xml:space="preserve">work and private </w:t>
      </w:r>
      <w:del w:id="497" w:author="Martin Tušl" w:date="2021-02-17T10:59:00Z">
        <w:r w:rsidRPr="00F1521B" w:rsidDel="00986A00">
          <w:rPr>
            <w:color w:val="000000" w:themeColor="text1"/>
            <w:sz w:val="22"/>
            <w:szCs w:val="22"/>
          </w:rPr>
          <w:delText>routines</w:delText>
        </w:r>
      </w:del>
      <w:ins w:id="498" w:author="Martin Tušl" w:date="2021-02-17T10:59:00Z">
        <w:r w:rsidR="00986A00">
          <w:rPr>
            <w:color w:val="000000" w:themeColor="text1"/>
            <w:sz w:val="22"/>
            <w:szCs w:val="22"/>
          </w:rPr>
          <w:t>life</w:t>
        </w:r>
      </w:ins>
      <w:r w:rsidR="00264950" w:rsidRPr="00F1521B">
        <w:rPr>
          <w:color w:val="000000" w:themeColor="text1"/>
          <w:sz w:val="22"/>
          <w:szCs w:val="22"/>
        </w:rPr>
        <w:t>.</w:t>
      </w:r>
      <w:r w:rsidRPr="00F1521B">
        <w:rPr>
          <w:color w:val="000000" w:themeColor="text1"/>
          <w:sz w:val="22"/>
          <w:szCs w:val="22"/>
        </w:rPr>
        <w:t xml:space="preserve"> </w:t>
      </w:r>
      <w:del w:id="499" w:author="Georg Bauer" w:date="2021-03-03T13:33:00Z">
        <w:r w:rsidR="00264950" w:rsidRPr="00F1521B" w:rsidDel="00CB7FBC">
          <w:rPr>
            <w:color w:val="000000" w:themeColor="text1"/>
            <w:sz w:val="22"/>
            <w:szCs w:val="22"/>
          </w:rPr>
          <w:delText>T</w:delText>
        </w:r>
        <w:r w:rsidR="00C44977" w:rsidRPr="00F1521B" w:rsidDel="00CB7FBC">
          <w:rPr>
            <w:color w:val="000000" w:themeColor="text1"/>
            <w:sz w:val="22"/>
            <w:szCs w:val="22"/>
          </w:rPr>
          <w:delText>he</w:delText>
        </w:r>
      </w:del>
      <w:ins w:id="500" w:author="Martin Tušl" w:date="2021-02-17T10:56:00Z">
        <w:del w:id="501" w:author="Georg Bauer" w:date="2021-03-03T13:33:00Z">
          <w:r w:rsidR="00986A00" w:rsidDel="00CB7FBC">
            <w:rPr>
              <w:color w:val="000000" w:themeColor="text1"/>
              <w:sz w:val="22"/>
              <w:szCs w:val="22"/>
            </w:rPr>
            <w:delText xml:space="preserve"> most significant decrease </w:delText>
          </w:r>
        </w:del>
      </w:ins>
      <w:ins w:id="502" w:author="Martin Tušl" w:date="2021-02-17T10:59:00Z">
        <w:del w:id="503" w:author="Georg Bauer" w:date="2021-03-03T13:33:00Z">
          <w:r w:rsidR="00986A00" w:rsidDel="00CB7FBC">
            <w:rPr>
              <w:color w:val="000000" w:themeColor="text1"/>
              <w:sz w:val="22"/>
              <w:szCs w:val="22"/>
            </w:rPr>
            <w:delText>was in</w:delText>
          </w:r>
        </w:del>
      </w:ins>
      <w:ins w:id="504" w:author="Martin Tušl" w:date="2021-02-17T11:00:00Z">
        <w:del w:id="505" w:author="Georg Bauer" w:date="2021-03-03T13:33:00Z">
          <w:r w:rsidR="00986A00" w:rsidDel="00CB7FBC">
            <w:rPr>
              <w:color w:val="000000" w:themeColor="text1"/>
              <w:sz w:val="22"/>
              <w:szCs w:val="22"/>
            </w:rPr>
            <w:delText xml:space="preserve"> the amount of</w:delText>
          </w:r>
        </w:del>
      </w:ins>
      <w:ins w:id="506" w:author="Martin Tušl" w:date="2021-02-17T10:59:00Z">
        <w:del w:id="507" w:author="Georg Bauer" w:date="2021-03-03T13:33:00Z">
          <w:r w:rsidR="00986A00" w:rsidDel="00CB7FBC">
            <w:rPr>
              <w:color w:val="000000" w:themeColor="text1"/>
              <w:sz w:val="22"/>
              <w:szCs w:val="22"/>
            </w:rPr>
            <w:delText xml:space="preserve"> </w:delText>
          </w:r>
        </w:del>
      </w:ins>
      <w:del w:id="508" w:author="Georg Bauer" w:date="2021-03-03T13:33:00Z">
        <w:r w:rsidR="00C44977" w:rsidRPr="00F1521B" w:rsidDel="00CB7FBC">
          <w:rPr>
            <w:color w:val="000000" w:themeColor="text1"/>
            <w:sz w:val="22"/>
            <w:szCs w:val="22"/>
          </w:rPr>
          <w:delText xml:space="preserve"> </w:delText>
        </w:r>
      </w:del>
      <w:del w:id="509" w:author="Martin Tušl" w:date="2021-02-17T10:59:00Z">
        <w:r w:rsidR="00C44977" w:rsidRPr="00F1521B" w:rsidDel="00986A00">
          <w:rPr>
            <w:color w:val="000000" w:themeColor="text1"/>
            <w:sz w:val="22"/>
            <w:szCs w:val="22"/>
          </w:rPr>
          <w:delText xml:space="preserve">quantity of </w:delText>
        </w:r>
      </w:del>
      <w:ins w:id="510" w:author="Georg Bauer" w:date="2021-03-03T13:33:00Z">
        <w:r w:rsidR="00CB7FBC">
          <w:rPr>
            <w:color w:val="000000" w:themeColor="text1"/>
            <w:sz w:val="22"/>
            <w:szCs w:val="22"/>
          </w:rPr>
          <w:t>W</w:t>
        </w:r>
      </w:ins>
      <w:r w:rsidR="00B372A0">
        <w:rPr>
          <w:color w:val="000000" w:themeColor="text1"/>
          <w:sz w:val="22"/>
          <w:szCs w:val="22"/>
        </w:rPr>
        <w:t xml:space="preserve">ork </w:t>
      </w:r>
      <w:r w:rsidR="007E21BF">
        <w:rPr>
          <w:color w:val="000000" w:themeColor="text1"/>
          <w:sz w:val="22"/>
          <w:szCs w:val="22"/>
        </w:rPr>
        <w:t xml:space="preserve">time </w:t>
      </w:r>
      <w:del w:id="511" w:author="Martin Tušl" w:date="2021-02-17T10:57:00Z">
        <w:r w:rsidR="00C44977" w:rsidRPr="00F1521B" w:rsidDel="00986A00">
          <w:rPr>
            <w:color w:val="000000" w:themeColor="text1"/>
            <w:sz w:val="22"/>
            <w:szCs w:val="22"/>
          </w:rPr>
          <w:delText>remained unchanged</w:delText>
        </w:r>
        <w:r w:rsidR="00264950" w:rsidRPr="00F1521B" w:rsidDel="00986A00">
          <w:rPr>
            <w:color w:val="000000" w:themeColor="text1"/>
            <w:sz w:val="22"/>
            <w:szCs w:val="22"/>
          </w:rPr>
          <w:delText xml:space="preserve"> for 51% of participants</w:delText>
        </w:r>
        <w:r w:rsidR="00C44977" w:rsidRPr="00F1521B" w:rsidDel="00986A00">
          <w:rPr>
            <w:color w:val="000000" w:themeColor="text1"/>
            <w:sz w:val="22"/>
            <w:szCs w:val="22"/>
          </w:rPr>
          <w:delText>, whereas it</w:delText>
        </w:r>
      </w:del>
      <w:ins w:id="512" w:author="Martin Tušl" w:date="2021-02-17T10:57:00Z">
        <w:del w:id="513" w:author="Georg Bauer" w:date="2021-03-03T13:33:00Z">
          <w:r w:rsidR="00986A00" w:rsidDel="00CB7FBC">
            <w:rPr>
              <w:color w:val="000000" w:themeColor="text1"/>
              <w:sz w:val="22"/>
              <w:szCs w:val="22"/>
            </w:rPr>
            <w:delText>which</w:delText>
          </w:r>
        </w:del>
      </w:ins>
      <w:del w:id="514" w:author="Georg Bauer" w:date="2021-03-03T13:33:00Z">
        <w:r w:rsidR="00C44977" w:rsidRPr="00F1521B" w:rsidDel="00CB7FBC">
          <w:rPr>
            <w:color w:val="000000" w:themeColor="text1"/>
            <w:sz w:val="22"/>
            <w:szCs w:val="22"/>
          </w:rPr>
          <w:delText xml:space="preserve"> </w:delText>
        </w:r>
      </w:del>
      <w:r w:rsidR="00C44977" w:rsidRPr="00F1521B">
        <w:rPr>
          <w:color w:val="000000" w:themeColor="text1"/>
          <w:sz w:val="22"/>
          <w:szCs w:val="22"/>
        </w:rPr>
        <w:t>decreased</w:t>
      </w:r>
      <w:r w:rsidR="007E21BF">
        <w:rPr>
          <w:color w:val="000000" w:themeColor="text1"/>
          <w:sz w:val="22"/>
          <w:szCs w:val="22"/>
        </w:rPr>
        <w:t xml:space="preserve"> for 38%</w:t>
      </w:r>
      <w:del w:id="515" w:author="Martin Tušl" w:date="2021-02-17T10:57:00Z">
        <w:r w:rsidR="00C44977" w:rsidRPr="00F1521B" w:rsidDel="00986A00">
          <w:rPr>
            <w:color w:val="000000" w:themeColor="text1"/>
            <w:sz w:val="22"/>
            <w:szCs w:val="22"/>
          </w:rPr>
          <w:delText xml:space="preserve"> and increased</w:delText>
        </w:r>
        <w:r w:rsidR="007E21BF" w:rsidRPr="007E21BF" w:rsidDel="00986A00">
          <w:rPr>
            <w:color w:val="000000" w:themeColor="text1"/>
            <w:sz w:val="22"/>
            <w:szCs w:val="22"/>
          </w:rPr>
          <w:delText xml:space="preserve"> </w:delText>
        </w:r>
        <w:r w:rsidR="007E21BF" w:rsidRPr="00F1521B" w:rsidDel="00986A00">
          <w:rPr>
            <w:color w:val="000000" w:themeColor="text1"/>
            <w:sz w:val="22"/>
            <w:szCs w:val="22"/>
          </w:rPr>
          <w:delText>for 11%</w:delText>
        </w:r>
      </w:del>
      <w:ins w:id="516" w:author="Georg Bauer" w:date="2021-03-03T13:33:00Z">
        <w:r w:rsidR="00CB7FBC">
          <w:rPr>
            <w:color w:val="000000" w:themeColor="text1"/>
            <w:sz w:val="22"/>
            <w:szCs w:val="22"/>
          </w:rPr>
          <w:t xml:space="preserve">, </w:t>
        </w:r>
      </w:ins>
      <w:del w:id="517" w:author="Georg Bauer" w:date="2021-03-03T13:33:00Z">
        <w:r w:rsidR="00C44977" w:rsidRPr="00F1521B" w:rsidDel="00CB7FBC">
          <w:rPr>
            <w:color w:val="000000" w:themeColor="text1"/>
            <w:sz w:val="22"/>
            <w:szCs w:val="22"/>
          </w:rPr>
          <w:delText>.</w:delText>
        </w:r>
      </w:del>
      <w:ins w:id="518" w:author="Martin Tušl" w:date="2021-02-17T10:57:00Z">
        <w:del w:id="519" w:author="Georg Bauer" w:date="2021-03-03T13:33:00Z">
          <w:r w:rsidR="00986A00" w:rsidDel="00CB7FBC">
            <w:rPr>
              <w:color w:val="000000" w:themeColor="text1"/>
              <w:sz w:val="22"/>
              <w:szCs w:val="22"/>
            </w:rPr>
            <w:delText xml:space="preserve"> In contrast, the </w:delText>
          </w:r>
        </w:del>
      </w:ins>
      <w:ins w:id="520" w:author="Martin Tušl" w:date="2021-02-17T10:58:00Z">
        <w:del w:id="521" w:author="Georg Bauer" w:date="2021-03-03T13:33:00Z">
          <w:r w:rsidR="00986A00" w:rsidDel="00CB7FBC">
            <w:rPr>
              <w:color w:val="000000" w:themeColor="text1"/>
              <w:sz w:val="22"/>
              <w:szCs w:val="22"/>
            </w:rPr>
            <w:delText>quantity</w:delText>
          </w:r>
        </w:del>
      </w:ins>
      <w:ins w:id="522" w:author="Martin Tušl" w:date="2021-02-17T10:57:00Z">
        <w:del w:id="523" w:author="Georg Bauer" w:date="2021-03-03T13:33:00Z">
          <w:r w:rsidR="00986A00" w:rsidDel="00CB7FBC">
            <w:rPr>
              <w:color w:val="000000" w:themeColor="text1"/>
              <w:sz w:val="22"/>
              <w:szCs w:val="22"/>
            </w:rPr>
            <w:delText xml:space="preserve"> of </w:delText>
          </w:r>
        </w:del>
        <w:r w:rsidR="00986A00">
          <w:rPr>
            <w:color w:val="000000" w:themeColor="text1"/>
            <w:sz w:val="22"/>
            <w:szCs w:val="22"/>
          </w:rPr>
          <w:t>leisure time increased for 36%</w:t>
        </w:r>
      </w:ins>
      <w:ins w:id="524" w:author="Martin Tušl" w:date="2021-02-17T11:00:00Z">
        <w:r w:rsidR="00986A00">
          <w:rPr>
            <w:color w:val="000000" w:themeColor="text1"/>
            <w:sz w:val="22"/>
            <w:szCs w:val="22"/>
          </w:rPr>
          <w:t>,</w:t>
        </w:r>
      </w:ins>
      <w:ins w:id="525" w:author="Martin Tušl" w:date="2021-02-17T10:57:00Z">
        <w:r w:rsidR="00986A00">
          <w:rPr>
            <w:color w:val="000000" w:themeColor="text1"/>
            <w:sz w:val="22"/>
            <w:szCs w:val="22"/>
          </w:rPr>
          <w:t xml:space="preserve"> </w:t>
        </w:r>
      </w:ins>
      <w:ins w:id="526" w:author="Martin Tušl" w:date="2021-02-17T11:00:00Z">
        <w:r w:rsidR="00986A00">
          <w:rPr>
            <w:color w:val="000000" w:themeColor="text1"/>
            <w:sz w:val="22"/>
            <w:szCs w:val="22"/>
          </w:rPr>
          <w:t>while</w:t>
        </w:r>
      </w:ins>
      <w:ins w:id="527" w:author="Martin Tušl" w:date="2021-02-17T10:57:00Z">
        <w:r w:rsidR="00986A00">
          <w:rPr>
            <w:color w:val="000000" w:themeColor="text1"/>
            <w:sz w:val="22"/>
            <w:szCs w:val="22"/>
          </w:rPr>
          <w:t xml:space="preserve"> t</w:t>
        </w:r>
      </w:ins>
      <w:r w:rsidR="000E0812" w:rsidRPr="00F1521B">
        <w:rPr>
          <w:color w:val="000000" w:themeColor="text1"/>
          <w:sz w:val="22"/>
          <w:szCs w:val="22"/>
        </w:rPr>
        <w:t xml:space="preserve">he </w:t>
      </w:r>
      <w:del w:id="528" w:author="Martin Tušl" w:date="2021-02-17T10:57:00Z">
        <w:r w:rsidR="00B372A0" w:rsidDel="00986A00">
          <w:rPr>
            <w:color w:val="000000" w:themeColor="text1"/>
            <w:sz w:val="22"/>
            <w:szCs w:val="22"/>
          </w:rPr>
          <w:delText xml:space="preserve">quantity </w:delText>
        </w:r>
        <w:r w:rsidR="000E0812" w:rsidRPr="00F1521B" w:rsidDel="00986A00">
          <w:rPr>
            <w:color w:val="000000" w:themeColor="text1"/>
            <w:sz w:val="22"/>
            <w:szCs w:val="22"/>
          </w:rPr>
          <w:delText>of leisure time remained unchanged for 4</w:delText>
        </w:r>
        <w:r w:rsidR="004B00F2" w:rsidRPr="00F1521B" w:rsidDel="00986A00">
          <w:rPr>
            <w:color w:val="000000" w:themeColor="text1"/>
            <w:sz w:val="22"/>
            <w:szCs w:val="22"/>
          </w:rPr>
          <w:delText>2</w:delText>
        </w:r>
        <w:r w:rsidR="000E0812" w:rsidRPr="00F1521B" w:rsidDel="00986A00">
          <w:rPr>
            <w:color w:val="000000" w:themeColor="text1"/>
            <w:sz w:val="22"/>
            <w:szCs w:val="22"/>
          </w:rPr>
          <w:delText>%, whereas</w:delText>
        </w:r>
        <w:r w:rsidR="00C44977" w:rsidRPr="00F1521B" w:rsidDel="00986A00">
          <w:rPr>
            <w:color w:val="000000" w:themeColor="text1"/>
            <w:sz w:val="22"/>
            <w:szCs w:val="22"/>
          </w:rPr>
          <w:delText xml:space="preserve"> 36% reported an increase</w:delText>
        </w:r>
        <w:r w:rsidR="000E0812" w:rsidRPr="00F1521B" w:rsidDel="00986A00">
          <w:rPr>
            <w:color w:val="000000" w:themeColor="text1"/>
            <w:sz w:val="22"/>
            <w:szCs w:val="22"/>
          </w:rPr>
          <w:delText xml:space="preserve"> and</w:delText>
        </w:r>
        <w:r w:rsidR="00C44977" w:rsidRPr="00F1521B" w:rsidDel="00986A00">
          <w:rPr>
            <w:color w:val="000000" w:themeColor="text1"/>
            <w:sz w:val="22"/>
            <w:szCs w:val="22"/>
          </w:rPr>
          <w:delText xml:space="preserve"> 2</w:delText>
        </w:r>
        <w:r w:rsidR="004B00F2" w:rsidRPr="00F1521B" w:rsidDel="00986A00">
          <w:rPr>
            <w:color w:val="000000" w:themeColor="text1"/>
            <w:sz w:val="22"/>
            <w:szCs w:val="22"/>
          </w:rPr>
          <w:delText>2</w:delText>
        </w:r>
        <w:r w:rsidR="00C44977" w:rsidRPr="00F1521B" w:rsidDel="00986A00">
          <w:rPr>
            <w:color w:val="000000" w:themeColor="text1"/>
            <w:sz w:val="22"/>
            <w:szCs w:val="22"/>
          </w:rPr>
          <w:delText xml:space="preserve">% a decrease. Finally, 75% reported no change in the </w:delText>
        </w:r>
      </w:del>
      <w:del w:id="529" w:author="Martin Tušl" w:date="2021-02-17T11:01:00Z">
        <w:r w:rsidR="00C44977" w:rsidRPr="00F1521B" w:rsidDel="00986A00">
          <w:rPr>
            <w:color w:val="000000" w:themeColor="text1"/>
            <w:sz w:val="22"/>
            <w:szCs w:val="22"/>
          </w:rPr>
          <w:delText>quantity</w:delText>
        </w:r>
      </w:del>
      <w:ins w:id="530" w:author="Martin Tušl" w:date="2021-02-17T11:01:00Z">
        <w:r w:rsidR="00986A00">
          <w:rPr>
            <w:color w:val="000000" w:themeColor="text1"/>
            <w:sz w:val="22"/>
            <w:szCs w:val="22"/>
          </w:rPr>
          <w:t>amount</w:t>
        </w:r>
      </w:ins>
      <w:r w:rsidR="00C44977" w:rsidRPr="00F1521B">
        <w:rPr>
          <w:color w:val="000000" w:themeColor="text1"/>
          <w:sz w:val="22"/>
          <w:szCs w:val="22"/>
        </w:rPr>
        <w:t xml:space="preserve"> of caring duties</w:t>
      </w:r>
      <w:del w:id="531" w:author="Martin Tušl" w:date="2021-02-17T10:57:00Z">
        <w:r w:rsidR="00C44977" w:rsidRPr="00F1521B" w:rsidDel="00986A00">
          <w:rPr>
            <w:color w:val="000000" w:themeColor="text1"/>
            <w:sz w:val="22"/>
            <w:szCs w:val="22"/>
          </w:rPr>
          <w:delText xml:space="preserve">, </w:delText>
        </w:r>
        <w:r w:rsidR="007E21BF" w:rsidDel="00986A00">
          <w:rPr>
            <w:color w:val="000000" w:themeColor="text1"/>
            <w:sz w:val="22"/>
            <w:szCs w:val="22"/>
          </w:rPr>
          <w:delText xml:space="preserve">while </w:delText>
        </w:r>
        <w:r w:rsidR="007A56B6" w:rsidDel="00986A00">
          <w:rPr>
            <w:color w:val="000000" w:themeColor="text1"/>
            <w:sz w:val="22"/>
            <w:szCs w:val="22"/>
          </w:rPr>
          <w:delText>caring duties</w:delText>
        </w:r>
        <w:r w:rsidR="007E21BF" w:rsidDel="00986A00">
          <w:rPr>
            <w:color w:val="000000" w:themeColor="text1"/>
            <w:sz w:val="22"/>
            <w:szCs w:val="22"/>
          </w:rPr>
          <w:delText xml:space="preserve"> </w:delText>
        </w:r>
        <w:r w:rsidR="00C44977" w:rsidRPr="00F1521B" w:rsidDel="00986A00">
          <w:rPr>
            <w:color w:val="000000" w:themeColor="text1"/>
            <w:sz w:val="22"/>
            <w:szCs w:val="22"/>
          </w:rPr>
          <w:delText>increased</w:delText>
        </w:r>
        <w:r w:rsidR="007E21BF" w:rsidDel="00986A00">
          <w:rPr>
            <w:color w:val="000000" w:themeColor="text1"/>
            <w:sz w:val="22"/>
            <w:szCs w:val="22"/>
          </w:rPr>
          <w:delText xml:space="preserve"> for 18%</w:delText>
        </w:r>
        <w:r w:rsidR="00C44977" w:rsidRPr="00F1521B" w:rsidDel="00986A00">
          <w:rPr>
            <w:color w:val="000000" w:themeColor="text1"/>
            <w:sz w:val="22"/>
            <w:szCs w:val="22"/>
          </w:rPr>
          <w:delText xml:space="preserve"> and</w:delText>
        </w:r>
        <w:r w:rsidR="007E21BF" w:rsidDel="00986A00">
          <w:rPr>
            <w:color w:val="000000" w:themeColor="text1"/>
            <w:sz w:val="22"/>
            <w:szCs w:val="22"/>
          </w:rPr>
          <w:delText xml:space="preserve"> decreased</w:delText>
        </w:r>
        <w:r w:rsidR="00C44977" w:rsidRPr="00F1521B" w:rsidDel="00986A00">
          <w:rPr>
            <w:color w:val="000000" w:themeColor="text1"/>
            <w:sz w:val="22"/>
            <w:szCs w:val="22"/>
          </w:rPr>
          <w:delText xml:space="preserve"> for 7%.</w:delText>
        </w:r>
      </w:del>
      <w:ins w:id="532" w:author="Martin Tušl" w:date="2021-02-17T10:57:00Z">
        <w:r w:rsidR="00986A00">
          <w:rPr>
            <w:color w:val="000000" w:themeColor="text1"/>
            <w:sz w:val="22"/>
            <w:szCs w:val="22"/>
          </w:rPr>
          <w:t xml:space="preserve"> </w:t>
        </w:r>
        <w:del w:id="533" w:author="Georg Bauer" w:date="2021-03-03T13:34:00Z">
          <w:r w:rsidR="00986A00" w:rsidDel="00CB7FBC">
            <w:rPr>
              <w:color w:val="000000" w:themeColor="text1"/>
              <w:sz w:val="22"/>
              <w:szCs w:val="22"/>
            </w:rPr>
            <w:delText>remained u</w:delText>
          </w:r>
        </w:del>
      </w:ins>
      <w:ins w:id="534" w:author="Martin Tušl" w:date="2021-02-17T10:58:00Z">
        <w:del w:id="535" w:author="Georg Bauer" w:date="2021-03-03T13:34:00Z">
          <w:r w:rsidR="00986A00" w:rsidDel="00CB7FBC">
            <w:rPr>
              <w:color w:val="000000" w:themeColor="text1"/>
              <w:sz w:val="22"/>
              <w:szCs w:val="22"/>
            </w:rPr>
            <w:delText>n</w:delText>
          </w:r>
        </w:del>
        <w:r w:rsidR="00986A00">
          <w:rPr>
            <w:color w:val="000000" w:themeColor="text1"/>
            <w:sz w:val="22"/>
            <w:szCs w:val="22"/>
          </w:rPr>
          <w:t xml:space="preserve">changed for </w:t>
        </w:r>
      </w:ins>
      <w:ins w:id="536" w:author="Martin Tušl" w:date="2021-03-05T08:24:00Z">
        <w:r w:rsidR="00C5533F">
          <w:rPr>
            <w:color w:val="000000" w:themeColor="text1"/>
            <w:sz w:val="22"/>
            <w:szCs w:val="22"/>
          </w:rPr>
          <w:t>26</w:t>
        </w:r>
      </w:ins>
      <w:ins w:id="537" w:author="Martin Tušl" w:date="2021-02-17T10:58:00Z">
        <w:r w:rsidR="00986A00">
          <w:rPr>
            <w:color w:val="000000" w:themeColor="text1"/>
            <w:sz w:val="22"/>
            <w:szCs w:val="22"/>
          </w:rPr>
          <w:t>% of participants.</w:t>
        </w:r>
      </w:ins>
      <w:r w:rsidR="00C44977" w:rsidRPr="00F1521B">
        <w:rPr>
          <w:color w:val="000000" w:themeColor="text1"/>
          <w:sz w:val="22"/>
          <w:szCs w:val="22"/>
        </w:rPr>
        <w:t xml:space="preserve"> </w:t>
      </w:r>
    </w:p>
    <w:p w14:paraId="37E876A5" w14:textId="21AAB68F" w:rsidR="000260EC" w:rsidRDefault="00034BBA" w:rsidP="00AA4AA4">
      <w:pPr>
        <w:spacing w:line="480" w:lineRule="auto"/>
        <w:ind w:firstLine="720"/>
        <w:rPr>
          <w:color w:val="000000" w:themeColor="text1"/>
          <w:sz w:val="22"/>
          <w:szCs w:val="22"/>
        </w:rPr>
      </w:pPr>
      <w:ins w:id="538" w:author="Martin Tušl" w:date="2021-02-17T10:42:00Z">
        <w:del w:id="539" w:author="Georg Bauer" w:date="2021-03-03T13:34:00Z">
          <w:r w:rsidDel="00CB7FBC">
            <w:rPr>
              <w:color w:val="000000" w:themeColor="text1"/>
              <w:sz w:val="22"/>
              <w:szCs w:val="22"/>
            </w:rPr>
            <w:delText xml:space="preserve">Finally, </w:delText>
          </w:r>
        </w:del>
      </w:ins>
      <w:ins w:id="540" w:author="Martin Tušl" w:date="2021-02-16T16:34:00Z">
        <w:r w:rsidR="00614183">
          <w:rPr>
            <w:color w:val="000000" w:themeColor="text1"/>
            <w:sz w:val="22"/>
            <w:szCs w:val="22"/>
          </w:rPr>
          <w:t>Figure</w:t>
        </w:r>
      </w:ins>
      <w:ins w:id="541" w:author="Martin Tušl" w:date="2021-03-05T12:53:00Z">
        <w:r w:rsidR="002B1EEC">
          <w:rPr>
            <w:color w:val="000000" w:themeColor="text1"/>
            <w:sz w:val="22"/>
            <w:szCs w:val="22"/>
          </w:rPr>
          <w:t>s</w:t>
        </w:r>
      </w:ins>
      <w:ins w:id="542" w:author="Martin Tušl" w:date="2021-02-16T16:34:00Z">
        <w:r w:rsidR="00614183">
          <w:rPr>
            <w:color w:val="000000" w:themeColor="text1"/>
            <w:sz w:val="22"/>
            <w:szCs w:val="22"/>
          </w:rPr>
          <w:t xml:space="preserve"> </w:t>
        </w:r>
      </w:ins>
      <w:ins w:id="543" w:author="Martin Tušl" w:date="2021-03-05T08:02:00Z">
        <w:r w:rsidR="000B30A1">
          <w:rPr>
            <w:color w:val="000000" w:themeColor="text1"/>
            <w:sz w:val="22"/>
            <w:szCs w:val="22"/>
          </w:rPr>
          <w:t>4</w:t>
        </w:r>
      </w:ins>
      <w:ins w:id="544" w:author="Martin Tušl" w:date="2021-03-05T12:53:00Z">
        <w:r w:rsidR="002B1EEC">
          <w:rPr>
            <w:color w:val="000000" w:themeColor="text1"/>
            <w:sz w:val="22"/>
            <w:szCs w:val="22"/>
          </w:rPr>
          <w:t xml:space="preserve"> and 5 </w:t>
        </w:r>
      </w:ins>
      <w:del w:id="545" w:author="Martin Tušl" w:date="2021-03-05T12:53:00Z">
        <w:r w:rsidR="002B1EEC" w:rsidDel="002B1EEC">
          <w:rPr>
            <w:color w:val="000000" w:themeColor="text1"/>
            <w:sz w:val="22"/>
            <w:szCs w:val="22"/>
          </w:rPr>
          <w:delText xml:space="preserve"> </w:delText>
        </w:r>
      </w:del>
      <w:ins w:id="546" w:author="Martin Tušl" w:date="2021-02-16T16:48:00Z">
        <w:r w:rsidR="009427C5">
          <w:rPr>
            <w:color w:val="000000" w:themeColor="text1"/>
            <w:sz w:val="22"/>
            <w:szCs w:val="22"/>
          </w:rPr>
          <w:t>show</w:t>
        </w:r>
      </w:ins>
      <w:ins w:id="547" w:author="Martin Tušl" w:date="2021-02-16T16:34:00Z">
        <w:r w:rsidR="00614183">
          <w:rPr>
            <w:color w:val="000000" w:themeColor="text1"/>
            <w:sz w:val="22"/>
            <w:szCs w:val="22"/>
          </w:rPr>
          <w:t xml:space="preserve"> self-reported changes with regard to</w:t>
        </w:r>
      </w:ins>
      <w:ins w:id="548" w:author="Martin Tušl" w:date="2021-02-16T16:35:00Z">
        <w:r w:rsidR="00614183">
          <w:rPr>
            <w:color w:val="000000" w:themeColor="text1"/>
            <w:sz w:val="22"/>
            <w:szCs w:val="22"/>
          </w:rPr>
          <w:t xml:space="preserve"> </w:t>
        </w:r>
      </w:ins>
      <w:ins w:id="549" w:author="Martin Tušl" w:date="2021-02-16T16:56:00Z">
        <w:r w:rsidR="009427C5">
          <w:rPr>
            <w:color w:val="000000" w:themeColor="text1"/>
            <w:sz w:val="22"/>
            <w:szCs w:val="22"/>
          </w:rPr>
          <w:t>contracted working hours</w:t>
        </w:r>
      </w:ins>
      <w:ins w:id="550" w:author="Martin Tušl" w:date="2021-02-16T16:35:00Z">
        <w:r w:rsidR="00614183">
          <w:rPr>
            <w:color w:val="000000" w:themeColor="text1"/>
            <w:sz w:val="22"/>
            <w:szCs w:val="22"/>
          </w:rPr>
          <w:t xml:space="preserve"> and home-office. </w:t>
        </w:r>
      </w:ins>
      <w:del w:id="551" w:author="Georg Bauer" w:date="2021-03-03T13:37:00Z">
        <w:r w:rsidR="00614183" w:rsidDel="00CB7FBC">
          <w:rPr>
            <w:color w:val="000000" w:themeColor="text1"/>
            <w:sz w:val="22"/>
            <w:szCs w:val="22"/>
          </w:rPr>
          <w:delText>Seventy-two</w:delText>
        </w:r>
      </w:del>
      <w:r w:rsidR="00AE4AFF">
        <w:rPr>
          <w:color w:val="000000" w:themeColor="text1"/>
          <w:sz w:val="22"/>
          <w:szCs w:val="22"/>
        </w:rPr>
        <w:t>Twenty-eight</w:t>
      </w:r>
      <w:r w:rsidR="00614183">
        <w:rPr>
          <w:color w:val="000000" w:themeColor="text1"/>
          <w:sz w:val="22"/>
          <w:szCs w:val="22"/>
        </w:rPr>
        <w:t xml:space="preserve"> percent </w:t>
      </w:r>
      <w:r w:rsidR="00614183" w:rsidRPr="00F1521B">
        <w:rPr>
          <w:color w:val="000000" w:themeColor="text1"/>
          <w:sz w:val="22"/>
          <w:szCs w:val="22"/>
        </w:rPr>
        <w:t xml:space="preserve">of </w:t>
      </w:r>
      <w:r w:rsidR="00614183">
        <w:rPr>
          <w:color w:val="000000" w:themeColor="text1"/>
          <w:sz w:val="22"/>
          <w:szCs w:val="22"/>
        </w:rPr>
        <w:t xml:space="preserve">participants </w:t>
      </w:r>
      <w:del w:id="552" w:author="Georg Bauer" w:date="2021-03-03T13:37:00Z">
        <w:r w:rsidR="00614183" w:rsidDel="00CB7FBC">
          <w:rPr>
            <w:color w:val="000000" w:themeColor="text1"/>
            <w:sz w:val="22"/>
            <w:szCs w:val="22"/>
          </w:rPr>
          <w:delText xml:space="preserve">not </w:delText>
        </w:r>
      </w:del>
      <w:r w:rsidR="00614183">
        <w:rPr>
          <w:color w:val="000000" w:themeColor="text1"/>
          <w:sz w:val="22"/>
          <w:szCs w:val="22"/>
        </w:rPr>
        <w:t>experience</w:t>
      </w:r>
      <w:r w:rsidR="000B30A1">
        <w:rPr>
          <w:color w:val="000000" w:themeColor="text1"/>
          <w:sz w:val="22"/>
          <w:szCs w:val="22"/>
        </w:rPr>
        <w:t>d</w:t>
      </w:r>
      <w:r w:rsidR="00614183">
        <w:rPr>
          <w:color w:val="000000" w:themeColor="text1"/>
          <w:sz w:val="22"/>
          <w:szCs w:val="22"/>
        </w:rPr>
        <w:t xml:space="preserve"> a</w:t>
      </w:r>
      <w:ins w:id="553" w:author="Martin Tušl" w:date="2021-02-17T11:13:00Z">
        <w:del w:id="554" w:author="Georg Bauer" w:date="2021-03-03T13:37:00Z">
          <w:r w:rsidR="00CD3ED2" w:rsidDel="00CB7FBC">
            <w:rPr>
              <w:color w:val="000000" w:themeColor="text1"/>
              <w:sz w:val="22"/>
              <w:szCs w:val="22"/>
            </w:rPr>
            <w:delText>ny</w:delText>
          </w:r>
        </w:del>
      </w:ins>
      <w:r w:rsidR="00614183" w:rsidRPr="00F1521B">
        <w:rPr>
          <w:color w:val="000000" w:themeColor="text1"/>
          <w:sz w:val="22"/>
          <w:szCs w:val="22"/>
        </w:rPr>
        <w:t xml:space="preserve"> change in their employment contract, while 27% were affected by mandatory short-time work, 1% lost their job as a result of the COVID-19 crisis. </w:t>
      </w:r>
      <w:r w:rsidR="00614183">
        <w:rPr>
          <w:color w:val="000000" w:themeColor="text1"/>
          <w:sz w:val="22"/>
          <w:szCs w:val="22"/>
        </w:rPr>
        <w:t xml:space="preserve">Fifty-one percent </w:t>
      </w:r>
      <w:r w:rsidR="00614183" w:rsidRPr="00F1521B">
        <w:rPr>
          <w:color w:val="000000" w:themeColor="text1"/>
          <w:sz w:val="22"/>
          <w:szCs w:val="22"/>
        </w:rPr>
        <w:t xml:space="preserve">reported to WFH and of those, 20% reported </w:t>
      </w:r>
      <w:r w:rsidR="00614183">
        <w:rPr>
          <w:color w:val="000000" w:themeColor="text1"/>
          <w:sz w:val="22"/>
          <w:szCs w:val="22"/>
        </w:rPr>
        <w:t>doing</w:t>
      </w:r>
      <w:r w:rsidR="00614183" w:rsidRPr="00F1521B">
        <w:rPr>
          <w:color w:val="000000" w:themeColor="text1"/>
          <w:sz w:val="22"/>
          <w:szCs w:val="22"/>
        </w:rPr>
        <w:t xml:space="preserve"> so for the first time.</w:t>
      </w:r>
    </w:p>
    <w:p w14:paraId="04971BA7" w14:textId="3629688E" w:rsidR="00900FD7" w:rsidRDefault="000B30A1" w:rsidP="000B30A1">
      <w:pPr>
        <w:spacing w:line="480" w:lineRule="auto"/>
        <w:ind w:firstLine="720"/>
        <w:jc w:val="center"/>
        <w:rPr>
          <w:color w:val="000000" w:themeColor="text1"/>
          <w:sz w:val="22"/>
          <w:szCs w:val="22"/>
        </w:rPr>
      </w:pPr>
      <w:ins w:id="555" w:author="Martin Tušl" w:date="2021-03-05T08:02:00Z">
        <w:r>
          <w:rPr>
            <w:color w:val="000000" w:themeColor="text1"/>
            <w:sz w:val="22"/>
            <w:szCs w:val="22"/>
          </w:rPr>
          <w:t>Figure</w:t>
        </w:r>
      </w:ins>
      <w:ins w:id="556" w:author="Martin Tušl" w:date="2021-03-05T12:53:00Z">
        <w:r w:rsidR="002B1EEC">
          <w:rPr>
            <w:color w:val="000000" w:themeColor="text1"/>
            <w:sz w:val="22"/>
            <w:szCs w:val="22"/>
          </w:rPr>
          <w:t>s</w:t>
        </w:r>
      </w:ins>
      <w:ins w:id="557" w:author="Martin Tušl" w:date="2021-03-05T08:02:00Z">
        <w:r>
          <w:rPr>
            <w:color w:val="000000" w:themeColor="text1"/>
            <w:sz w:val="22"/>
            <w:szCs w:val="22"/>
          </w:rPr>
          <w:t xml:space="preserve"> 4 </w:t>
        </w:r>
      </w:ins>
      <w:ins w:id="558" w:author="Martin Tušl" w:date="2021-03-05T12:53:00Z">
        <w:r w:rsidR="002B1EEC">
          <w:rPr>
            <w:color w:val="000000" w:themeColor="text1"/>
            <w:sz w:val="22"/>
            <w:szCs w:val="22"/>
          </w:rPr>
          <w:t xml:space="preserve">and 5 </w:t>
        </w:r>
      </w:ins>
      <w:ins w:id="559" w:author="Martin Tušl" w:date="2021-03-05T08:02:00Z">
        <w:r>
          <w:rPr>
            <w:color w:val="000000" w:themeColor="text1"/>
            <w:sz w:val="22"/>
            <w:szCs w:val="22"/>
          </w:rPr>
          <w:t>here</w:t>
        </w:r>
      </w:ins>
    </w:p>
    <w:p w14:paraId="4DB70A21" w14:textId="32A97755" w:rsidR="0011018E" w:rsidRPr="00F1521B" w:rsidRDefault="005A4ADB" w:rsidP="00C41CD7">
      <w:pPr>
        <w:spacing w:line="480" w:lineRule="auto"/>
        <w:rPr>
          <w:b/>
          <w:sz w:val="22"/>
          <w:szCs w:val="22"/>
        </w:rPr>
      </w:pPr>
      <w:r w:rsidRPr="00F1521B">
        <w:rPr>
          <w:b/>
          <w:sz w:val="22"/>
          <w:szCs w:val="22"/>
        </w:rPr>
        <w:t>Factors associated with p</w:t>
      </w:r>
      <w:r w:rsidR="002E2C7B" w:rsidRPr="00F1521B">
        <w:rPr>
          <w:b/>
          <w:sz w:val="22"/>
          <w:szCs w:val="22"/>
        </w:rPr>
        <w:t>erceived</w:t>
      </w:r>
      <w:r w:rsidR="00B7458C" w:rsidRPr="00F1521B">
        <w:rPr>
          <w:b/>
          <w:sz w:val="22"/>
          <w:szCs w:val="22"/>
        </w:rPr>
        <w:t xml:space="preserve"> impact on </w:t>
      </w:r>
      <w:r w:rsidR="002E2C7B" w:rsidRPr="00F1521B">
        <w:rPr>
          <w:b/>
          <w:sz w:val="22"/>
          <w:szCs w:val="22"/>
        </w:rPr>
        <w:t xml:space="preserve">work life </w:t>
      </w:r>
    </w:p>
    <w:p w14:paraId="05BDF786" w14:textId="205E4AFF" w:rsidR="006F28C4" w:rsidRPr="00F1521B" w:rsidRDefault="00366B00" w:rsidP="00C41CD7">
      <w:pPr>
        <w:spacing w:line="480" w:lineRule="auto"/>
        <w:ind w:firstLine="720"/>
        <w:rPr>
          <w:color w:val="000000" w:themeColor="text1"/>
          <w:sz w:val="22"/>
          <w:szCs w:val="22"/>
        </w:rPr>
      </w:pPr>
      <w:r w:rsidRPr="00F1521B">
        <w:rPr>
          <w:color w:val="000000" w:themeColor="text1"/>
          <w:sz w:val="22"/>
          <w:szCs w:val="22"/>
        </w:rPr>
        <w:t>Tab</w:t>
      </w:r>
      <w:r w:rsidR="00EC0923" w:rsidRPr="00F1521B">
        <w:rPr>
          <w:color w:val="000000" w:themeColor="text1"/>
          <w:sz w:val="22"/>
          <w:szCs w:val="22"/>
        </w:rPr>
        <w:t xml:space="preserve">le </w:t>
      </w:r>
      <w:ins w:id="560" w:author="Martin Tušl" w:date="2021-02-17T12:16:00Z">
        <w:r w:rsidR="00221008">
          <w:rPr>
            <w:color w:val="000000" w:themeColor="text1"/>
            <w:sz w:val="22"/>
            <w:szCs w:val="22"/>
          </w:rPr>
          <w:t>2</w:t>
        </w:r>
      </w:ins>
      <w:r w:rsidR="00EC0923" w:rsidRPr="00F1521B">
        <w:rPr>
          <w:color w:val="000000" w:themeColor="text1"/>
          <w:sz w:val="22"/>
          <w:szCs w:val="22"/>
        </w:rPr>
        <w:t xml:space="preserve"> shows</w:t>
      </w:r>
      <w:r w:rsidR="007A56B6">
        <w:rPr>
          <w:color w:val="000000" w:themeColor="text1"/>
          <w:sz w:val="22"/>
          <w:szCs w:val="22"/>
        </w:rPr>
        <w:t xml:space="preserve"> OR</w:t>
      </w:r>
      <w:r w:rsidR="00EC0923" w:rsidRPr="00F1521B">
        <w:rPr>
          <w:color w:val="000000" w:themeColor="text1"/>
          <w:sz w:val="22"/>
          <w:szCs w:val="22"/>
        </w:rPr>
        <w:t xml:space="preserve"> </w:t>
      </w:r>
      <w:r w:rsidR="00AD0E92" w:rsidRPr="00F1521B">
        <w:rPr>
          <w:color w:val="000000" w:themeColor="text1"/>
          <w:sz w:val="22"/>
          <w:szCs w:val="22"/>
        </w:rPr>
        <w:t xml:space="preserve">comparisons </w:t>
      </w:r>
      <w:r w:rsidR="008154AD" w:rsidRPr="00F1521B">
        <w:rPr>
          <w:color w:val="000000" w:themeColor="text1"/>
          <w:sz w:val="22"/>
          <w:szCs w:val="22"/>
        </w:rPr>
        <w:t xml:space="preserve">between </w:t>
      </w:r>
      <w:r w:rsidR="00AD0E92" w:rsidRPr="00F1521B">
        <w:rPr>
          <w:color w:val="000000" w:themeColor="text1"/>
          <w:sz w:val="22"/>
          <w:szCs w:val="22"/>
        </w:rPr>
        <w:t xml:space="preserve">different subgroups concerning their </w:t>
      </w:r>
      <w:r w:rsidR="00B7612A" w:rsidRPr="00F1521B">
        <w:rPr>
          <w:color w:val="000000" w:themeColor="text1"/>
          <w:sz w:val="22"/>
          <w:szCs w:val="22"/>
        </w:rPr>
        <w:t>evaluation</w:t>
      </w:r>
      <w:r w:rsidR="00AD0E92" w:rsidRPr="00F1521B">
        <w:rPr>
          <w:color w:val="000000" w:themeColor="text1"/>
          <w:sz w:val="22"/>
          <w:szCs w:val="22"/>
        </w:rPr>
        <w:t xml:space="preserve"> </w:t>
      </w:r>
      <w:r w:rsidR="007E21BF">
        <w:rPr>
          <w:color w:val="000000" w:themeColor="text1"/>
          <w:sz w:val="22"/>
          <w:szCs w:val="22"/>
        </w:rPr>
        <w:t xml:space="preserve">of the </w:t>
      </w:r>
      <w:r w:rsidR="00AD0E92" w:rsidRPr="00F1521B">
        <w:rPr>
          <w:color w:val="000000" w:themeColor="text1"/>
          <w:sz w:val="22"/>
          <w:szCs w:val="22"/>
        </w:rPr>
        <w:t>degree</w:t>
      </w:r>
      <w:r w:rsidR="007E21BF">
        <w:rPr>
          <w:color w:val="000000" w:themeColor="text1"/>
          <w:sz w:val="22"/>
          <w:szCs w:val="22"/>
        </w:rPr>
        <w:t xml:space="preserve"> to which</w:t>
      </w:r>
      <w:r w:rsidR="00AD0E92" w:rsidRPr="00F1521B">
        <w:rPr>
          <w:color w:val="000000" w:themeColor="text1"/>
          <w:sz w:val="22"/>
          <w:szCs w:val="22"/>
        </w:rPr>
        <w:t xml:space="preserve"> their work life </w:t>
      </w:r>
      <w:r w:rsidR="007E21BF" w:rsidRPr="00F1521B">
        <w:rPr>
          <w:color w:val="000000" w:themeColor="text1"/>
          <w:sz w:val="22"/>
          <w:szCs w:val="22"/>
        </w:rPr>
        <w:t>ha</w:t>
      </w:r>
      <w:r w:rsidR="007E21BF">
        <w:rPr>
          <w:color w:val="000000" w:themeColor="text1"/>
          <w:sz w:val="22"/>
          <w:szCs w:val="22"/>
        </w:rPr>
        <w:t>d</w:t>
      </w:r>
      <w:r w:rsidR="007E21BF" w:rsidRPr="00F1521B">
        <w:rPr>
          <w:color w:val="000000" w:themeColor="text1"/>
          <w:sz w:val="22"/>
          <w:szCs w:val="22"/>
        </w:rPr>
        <w:t xml:space="preserve"> </w:t>
      </w:r>
      <w:r w:rsidR="00AD0E92" w:rsidRPr="00F1521B">
        <w:rPr>
          <w:color w:val="000000" w:themeColor="text1"/>
          <w:sz w:val="22"/>
          <w:szCs w:val="22"/>
        </w:rPr>
        <w:t>worsened or improved due to</w:t>
      </w:r>
      <w:r w:rsidR="00B0656D" w:rsidRPr="00F1521B">
        <w:rPr>
          <w:color w:val="000000" w:themeColor="text1"/>
          <w:sz w:val="22"/>
          <w:szCs w:val="22"/>
        </w:rPr>
        <w:t xml:space="preserve"> the</w:t>
      </w:r>
      <w:r w:rsidR="00AD0E92" w:rsidRPr="00F1521B">
        <w:rPr>
          <w:color w:val="000000" w:themeColor="text1"/>
          <w:sz w:val="22"/>
          <w:szCs w:val="22"/>
        </w:rPr>
        <w:t xml:space="preserve"> COVID-19 crisis</w:t>
      </w:r>
      <w:r w:rsidR="00FA1A66" w:rsidRPr="00F1521B">
        <w:rPr>
          <w:color w:val="000000" w:themeColor="text1"/>
          <w:sz w:val="22"/>
          <w:szCs w:val="22"/>
        </w:rPr>
        <w:t>,</w:t>
      </w:r>
      <w:r w:rsidR="00744976" w:rsidRPr="00F1521B">
        <w:rPr>
          <w:color w:val="000000" w:themeColor="text1"/>
          <w:sz w:val="22"/>
          <w:szCs w:val="22"/>
        </w:rPr>
        <w:t xml:space="preserve"> assessed by two separate dependent variables</w:t>
      </w:r>
      <w:r w:rsidR="00AD0E92" w:rsidRPr="00F1521B">
        <w:rPr>
          <w:color w:val="000000" w:themeColor="text1"/>
          <w:sz w:val="22"/>
          <w:szCs w:val="22"/>
        </w:rPr>
        <w:t xml:space="preserve">. </w:t>
      </w:r>
      <w:r w:rsidR="00DD5B1D" w:rsidRPr="00F1521B">
        <w:rPr>
          <w:color w:val="000000" w:themeColor="text1"/>
          <w:sz w:val="22"/>
          <w:szCs w:val="22"/>
        </w:rPr>
        <w:t>R</w:t>
      </w:r>
      <w:r w:rsidR="00AD0E92" w:rsidRPr="00F1521B">
        <w:rPr>
          <w:color w:val="000000" w:themeColor="text1"/>
          <w:sz w:val="22"/>
          <w:szCs w:val="22"/>
        </w:rPr>
        <w:t>egarding perceived negative impact on work life</w:t>
      </w:r>
      <w:r w:rsidR="00DD5B1D" w:rsidRPr="00F1521B">
        <w:rPr>
          <w:color w:val="000000" w:themeColor="text1"/>
          <w:sz w:val="22"/>
          <w:szCs w:val="22"/>
        </w:rPr>
        <w:t>,</w:t>
      </w:r>
      <w:r w:rsidR="00AD0E92" w:rsidRPr="00F1521B">
        <w:rPr>
          <w:color w:val="000000" w:themeColor="text1"/>
          <w:sz w:val="22"/>
          <w:szCs w:val="22"/>
        </w:rPr>
        <w:t xml:space="preserve"> change in employment contract </w:t>
      </w:r>
      <w:r w:rsidR="007E21BF">
        <w:rPr>
          <w:color w:val="000000" w:themeColor="text1"/>
          <w:sz w:val="22"/>
          <w:szCs w:val="22"/>
        </w:rPr>
        <w:t>demonstrate</w:t>
      </w:r>
      <w:r w:rsidR="00217359">
        <w:rPr>
          <w:color w:val="000000" w:themeColor="text1"/>
          <w:sz w:val="22"/>
          <w:szCs w:val="22"/>
        </w:rPr>
        <w:t>d</w:t>
      </w:r>
      <w:r w:rsidR="007E21BF" w:rsidRPr="00F1521B">
        <w:rPr>
          <w:color w:val="000000" w:themeColor="text1"/>
          <w:sz w:val="22"/>
          <w:szCs w:val="22"/>
        </w:rPr>
        <w:t xml:space="preserve"> </w:t>
      </w:r>
      <w:r w:rsidR="00DD5B1D" w:rsidRPr="00F1521B">
        <w:rPr>
          <w:color w:val="000000" w:themeColor="text1"/>
          <w:sz w:val="22"/>
          <w:szCs w:val="22"/>
        </w:rPr>
        <w:t xml:space="preserve">the highest </w:t>
      </w:r>
      <w:r w:rsidRPr="00F1521B">
        <w:rPr>
          <w:color w:val="000000" w:themeColor="text1"/>
          <w:sz w:val="22"/>
          <w:szCs w:val="22"/>
        </w:rPr>
        <w:t>OR</w:t>
      </w:r>
      <w:r w:rsidR="00DD5B1D" w:rsidRPr="00F1521B">
        <w:rPr>
          <w:color w:val="000000" w:themeColor="text1"/>
          <w:sz w:val="22"/>
          <w:szCs w:val="22"/>
        </w:rPr>
        <w:t xml:space="preserve"> of reporting </w:t>
      </w:r>
      <w:r w:rsidR="00B0656D" w:rsidRPr="00F1521B">
        <w:rPr>
          <w:color w:val="000000" w:themeColor="text1"/>
          <w:sz w:val="22"/>
          <w:szCs w:val="22"/>
        </w:rPr>
        <w:t xml:space="preserve">a </w:t>
      </w:r>
      <w:r w:rsidR="00DD5B1D" w:rsidRPr="00F1521B">
        <w:rPr>
          <w:color w:val="000000" w:themeColor="text1"/>
          <w:sz w:val="22"/>
          <w:szCs w:val="22"/>
        </w:rPr>
        <w:t>deterioration of work life</w:t>
      </w:r>
      <w:r w:rsidR="00833C65" w:rsidRPr="00F1521B">
        <w:rPr>
          <w:color w:val="000000" w:themeColor="text1"/>
          <w:sz w:val="22"/>
          <w:szCs w:val="22"/>
        </w:rPr>
        <w:t>.</w:t>
      </w:r>
      <w:r w:rsidR="00FE6BC4" w:rsidRPr="00F1521B">
        <w:rPr>
          <w:color w:val="000000" w:themeColor="text1"/>
          <w:sz w:val="22"/>
          <w:szCs w:val="22"/>
        </w:rPr>
        <w:t xml:space="preserve"> </w:t>
      </w:r>
      <w:r w:rsidR="006F28C4" w:rsidRPr="00F1521B">
        <w:rPr>
          <w:color w:val="000000" w:themeColor="text1"/>
          <w:sz w:val="22"/>
          <w:szCs w:val="22"/>
        </w:rPr>
        <w:t xml:space="preserve">The association </w:t>
      </w:r>
      <w:r w:rsidR="00115BE2" w:rsidRPr="00F1521B">
        <w:rPr>
          <w:color w:val="000000" w:themeColor="text1"/>
          <w:sz w:val="22"/>
          <w:szCs w:val="22"/>
        </w:rPr>
        <w:t>was</w:t>
      </w:r>
      <w:r w:rsidR="006F28C4" w:rsidRPr="00F1521B">
        <w:rPr>
          <w:color w:val="000000" w:themeColor="text1"/>
          <w:sz w:val="22"/>
          <w:szCs w:val="22"/>
        </w:rPr>
        <w:t xml:space="preserve"> particularly strong in participants who had their contract reduced to</w:t>
      </w:r>
      <w:r w:rsidR="006F63B2" w:rsidRPr="00F1521B">
        <w:rPr>
          <w:color w:val="000000" w:themeColor="text1"/>
          <w:sz w:val="22"/>
          <w:szCs w:val="22"/>
        </w:rPr>
        <w:t xml:space="preserve"> mandatory short-time work with</w:t>
      </w:r>
      <w:r w:rsidR="006F28C4" w:rsidRPr="00F1521B">
        <w:rPr>
          <w:color w:val="000000" w:themeColor="text1"/>
          <w:sz w:val="22"/>
          <w:szCs w:val="22"/>
        </w:rPr>
        <w:t xml:space="preserve"> 0</w:t>
      </w:r>
      <w:r w:rsidR="00D1571E" w:rsidRPr="00F1521B">
        <w:rPr>
          <w:color w:val="000000" w:themeColor="text1"/>
          <w:sz w:val="22"/>
          <w:szCs w:val="22"/>
        </w:rPr>
        <w:t xml:space="preserve"> </w:t>
      </w:r>
      <w:r w:rsidR="00B0656D" w:rsidRPr="00F1521B">
        <w:rPr>
          <w:color w:val="000000" w:themeColor="text1"/>
          <w:sz w:val="22"/>
          <w:szCs w:val="22"/>
        </w:rPr>
        <w:t>working hours</w:t>
      </w:r>
      <w:r w:rsidR="002E0A78" w:rsidRPr="00F1521B">
        <w:rPr>
          <w:color w:val="000000" w:themeColor="text1"/>
          <w:sz w:val="22"/>
          <w:szCs w:val="22"/>
        </w:rPr>
        <w:t xml:space="preserve"> </w:t>
      </w:r>
      <w:r w:rsidR="006F28C4" w:rsidRPr="00F1521B">
        <w:rPr>
          <w:color w:val="000000" w:themeColor="text1"/>
          <w:sz w:val="22"/>
          <w:szCs w:val="22"/>
        </w:rPr>
        <w:t xml:space="preserve">(OR = </w:t>
      </w:r>
      <w:r w:rsidR="00646583" w:rsidRPr="00F1521B">
        <w:rPr>
          <w:color w:val="000000" w:themeColor="text1"/>
          <w:sz w:val="22"/>
          <w:szCs w:val="22"/>
        </w:rPr>
        <w:t>9.72</w:t>
      </w:r>
      <w:del w:id="561" w:author="Martin Tušl" w:date="2021-03-04T14:51:00Z">
        <w:r w:rsidR="006F28C4" w:rsidRPr="00F1521B" w:rsidDel="001153A7">
          <w:rPr>
            <w:color w:val="000000" w:themeColor="text1"/>
            <w:sz w:val="22"/>
            <w:szCs w:val="22"/>
          </w:rPr>
          <w:delText xml:space="preserve">; 95% CI: </w:delText>
        </w:r>
        <w:r w:rsidR="00646583" w:rsidRPr="00F1521B" w:rsidDel="001153A7">
          <w:rPr>
            <w:color w:val="000000" w:themeColor="text1"/>
            <w:sz w:val="22"/>
            <w:szCs w:val="22"/>
          </w:rPr>
          <w:delText>6.85</w:delText>
        </w:r>
        <w:r w:rsidR="00217359" w:rsidDel="001153A7">
          <w:rPr>
            <w:color w:val="000000" w:themeColor="text1"/>
            <w:sz w:val="22"/>
            <w:szCs w:val="22"/>
          </w:rPr>
          <w:delText>–</w:delText>
        </w:r>
        <w:r w:rsidR="00646583" w:rsidRPr="00F1521B" w:rsidDel="001153A7">
          <w:rPr>
            <w:color w:val="000000" w:themeColor="text1"/>
            <w:sz w:val="22"/>
            <w:szCs w:val="22"/>
          </w:rPr>
          <w:delText>13.86</w:delText>
        </w:r>
      </w:del>
      <w:r w:rsidR="006F28C4" w:rsidRPr="00F1521B">
        <w:rPr>
          <w:color w:val="000000" w:themeColor="text1"/>
          <w:sz w:val="22"/>
          <w:szCs w:val="22"/>
        </w:rPr>
        <w:t>) and in those who had lost their job</w:t>
      </w:r>
      <w:r w:rsidR="00694DD2" w:rsidRPr="00F1521B">
        <w:rPr>
          <w:color w:val="000000" w:themeColor="text1"/>
          <w:sz w:val="22"/>
          <w:szCs w:val="22"/>
        </w:rPr>
        <w:t xml:space="preserve"> (OR = </w:t>
      </w:r>
      <w:r w:rsidR="00646583" w:rsidRPr="00F1521B">
        <w:rPr>
          <w:color w:val="000000" w:themeColor="text1"/>
          <w:sz w:val="22"/>
          <w:szCs w:val="22"/>
        </w:rPr>
        <w:t>35.07</w:t>
      </w:r>
      <w:del w:id="562" w:author="Martin Tušl" w:date="2021-03-04T14:52:00Z">
        <w:r w:rsidR="0053596F" w:rsidRPr="00F1521B" w:rsidDel="001153A7">
          <w:rPr>
            <w:color w:val="000000" w:themeColor="text1"/>
            <w:sz w:val="22"/>
            <w:szCs w:val="22"/>
          </w:rPr>
          <w:delText xml:space="preserve">; 95% CI: </w:delText>
        </w:r>
        <w:r w:rsidR="00646583" w:rsidRPr="00F1521B" w:rsidDel="001153A7">
          <w:rPr>
            <w:color w:val="000000" w:themeColor="text1"/>
            <w:sz w:val="22"/>
            <w:szCs w:val="22"/>
          </w:rPr>
          <w:delText>14.89</w:delText>
        </w:r>
        <w:r w:rsidR="00217359" w:rsidDel="001153A7">
          <w:rPr>
            <w:color w:val="000000" w:themeColor="text1"/>
            <w:sz w:val="22"/>
            <w:szCs w:val="22"/>
          </w:rPr>
          <w:delText>–</w:delText>
        </w:r>
        <w:r w:rsidR="00646583" w:rsidRPr="00F1521B" w:rsidDel="001153A7">
          <w:rPr>
            <w:color w:val="000000" w:themeColor="text1"/>
            <w:sz w:val="22"/>
            <w:szCs w:val="22"/>
          </w:rPr>
          <w:delText>90.03</w:delText>
        </w:r>
      </w:del>
      <w:r w:rsidR="0053596F" w:rsidRPr="00F1521B">
        <w:rPr>
          <w:color w:val="000000" w:themeColor="text1"/>
          <w:sz w:val="22"/>
          <w:szCs w:val="22"/>
        </w:rPr>
        <w:t>)</w:t>
      </w:r>
      <w:r w:rsidR="002E0A78" w:rsidRPr="00F1521B">
        <w:rPr>
          <w:color w:val="000000" w:themeColor="text1"/>
          <w:sz w:val="22"/>
          <w:szCs w:val="22"/>
        </w:rPr>
        <w:t>.</w:t>
      </w:r>
      <w:r w:rsidR="00DD5B1D" w:rsidRPr="00F1521B">
        <w:rPr>
          <w:color w:val="000000" w:themeColor="text1"/>
          <w:sz w:val="22"/>
          <w:szCs w:val="22"/>
        </w:rPr>
        <w:t xml:space="preserve"> Further, p</w:t>
      </w:r>
      <w:r w:rsidR="00FE6BC4" w:rsidRPr="00F1521B">
        <w:rPr>
          <w:color w:val="000000" w:themeColor="text1"/>
          <w:sz w:val="22"/>
          <w:szCs w:val="22"/>
        </w:rPr>
        <w:t>articipants who reported</w:t>
      </w:r>
      <w:r w:rsidR="00C958AF" w:rsidRPr="00F1521B">
        <w:rPr>
          <w:color w:val="000000" w:themeColor="text1"/>
          <w:sz w:val="22"/>
          <w:szCs w:val="22"/>
        </w:rPr>
        <w:t xml:space="preserve"> a</w:t>
      </w:r>
      <w:r w:rsidR="0017393B" w:rsidRPr="00F1521B">
        <w:rPr>
          <w:color w:val="000000" w:themeColor="text1"/>
          <w:sz w:val="22"/>
          <w:szCs w:val="22"/>
        </w:rPr>
        <w:t xml:space="preserve"> change </w:t>
      </w:r>
      <w:r w:rsidR="00FE6BC4" w:rsidRPr="00F1521B">
        <w:rPr>
          <w:color w:val="000000" w:themeColor="text1"/>
          <w:sz w:val="22"/>
          <w:szCs w:val="22"/>
        </w:rPr>
        <w:t xml:space="preserve">in their </w:t>
      </w:r>
      <w:r w:rsidR="00217359">
        <w:rPr>
          <w:color w:val="000000" w:themeColor="text1"/>
          <w:sz w:val="22"/>
          <w:szCs w:val="22"/>
        </w:rPr>
        <w:t xml:space="preserve">work </w:t>
      </w:r>
      <w:r w:rsidR="004C1CEA">
        <w:rPr>
          <w:color w:val="000000" w:themeColor="text1"/>
          <w:sz w:val="22"/>
          <w:szCs w:val="22"/>
        </w:rPr>
        <w:t>time</w:t>
      </w:r>
      <w:r w:rsidR="00217359">
        <w:rPr>
          <w:color w:val="000000" w:themeColor="text1"/>
          <w:sz w:val="22"/>
          <w:szCs w:val="22"/>
        </w:rPr>
        <w:t xml:space="preserve"> </w:t>
      </w:r>
      <w:r w:rsidR="00FE6BC4" w:rsidRPr="00F1521B">
        <w:rPr>
          <w:color w:val="000000" w:themeColor="text1"/>
          <w:sz w:val="22"/>
          <w:szCs w:val="22"/>
        </w:rPr>
        <w:t>had</w:t>
      </w:r>
      <w:r w:rsidR="00C13759" w:rsidRPr="00F1521B">
        <w:rPr>
          <w:color w:val="000000" w:themeColor="text1"/>
          <w:sz w:val="22"/>
          <w:szCs w:val="22"/>
        </w:rPr>
        <w:t xml:space="preserve"> </w:t>
      </w:r>
      <w:r w:rsidR="008D3853" w:rsidRPr="00F1521B">
        <w:rPr>
          <w:color w:val="000000" w:themeColor="text1"/>
          <w:sz w:val="22"/>
          <w:szCs w:val="22"/>
        </w:rPr>
        <w:t xml:space="preserve">a </w:t>
      </w:r>
      <w:r w:rsidR="00FE6BC4" w:rsidRPr="00F1521B">
        <w:rPr>
          <w:color w:val="000000" w:themeColor="text1"/>
          <w:sz w:val="22"/>
          <w:szCs w:val="22"/>
        </w:rPr>
        <w:t xml:space="preserve">significantly higher </w:t>
      </w:r>
      <w:r w:rsidR="006F63B2" w:rsidRPr="00F1521B">
        <w:rPr>
          <w:color w:val="000000" w:themeColor="text1"/>
          <w:sz w:val="22"/>
          <w:szCs w:val="22"/>
        </w:rPr>
        <w:t>OR</w:t>
      </w:r>
      <w:r w:rsidR="00FE6BC4" w:rsidRPr="00F1521B">
        <w:rPr>
          <w:color w:val="000000" w:themeColor="text1"/>
          <w:sz w:val="22"/>
          <w:szCs w:val="22"/>
        </w:rPr>
        <w:t xml:space="preserve"> of reporting </w:t>
      </w:r>
      <w:r w:rsidR="00B0656D" w:rsidRPr="00F1521B">
        <w:rPr>
          <w:color w:val="000000" w:themeColor="text1"/>
          <w:sz w:val="22"/>
          <w:szCs w:val="22"/>
        </w:rPr>
        <w:t xml:space="preserve">a </w:t>
      </w:r>
      <w:r w:rsidR="00FE6BC4" w:rsidRPr="00F1521B">
        <w:rPr>
          <w:color w:val="000000" w:themeColor="text1"/>
          <w:sz w:val="22"/>
          <w:szCs w:val="22"/>
        </w:rPr>
        <w:t>deterioration of work</w:t>
      </w:r>
      <w:r w:rsidR="00BB3C67" w:rsidRPr="00F1521B">
        <w:rPr>
          <w:color w:val="000000" w:themeColor="text1"/>
          <w:sz w:val="22"/>
          <w:szCs w:val="22"/>
        </w:rPr>
        <w:t xml:space="preserve"> </w:t>
      </w:r>
      <w:r w:rsidR="00FE6BC4" w:rsidRPr="00F1521B">
        <w:rPr>
          <w:color w:val="000000" w:themeColor="text1"/>
          <w:sz w:val="22"/>
          <w:szCs w:val="22"/>
        </w:rPr>
        <w:t>life</w:t>
      </w:r>
      <w:ins w:id="563" w:author="Martin Tušl" w:date="2021-03-04T14:52:00Z">
        <w:r w:rsidR="001153A7">
          <w:rPr>
            <w:color w:val="000000" w:themeColor="text1"/>
            <w:sz w:val="22"/>
            <w:szCs w:val="22"/>
          </w:rPr>
          <w:t xml:space="preserve"> (OR = 2.95</w:t>
        </w:r>
      </w:ins>
      <w:ins w:id="564" w:author="Martin Tušl" w:date="2021-03-04T14:53:00Z">
        <w:r w:rsidR="001153A7">
          <w:rPr>
            <w:color w:val="000000" w:themeColor="text1"/>
            <w:sz w:val="22"/>
            <w:szCs w:val="22"/>
          </w:rPr>
          <w:t>; 2.06)</w:t>
        </w:r>
      </w:ins>
      <w:r w:rsidR="0017393B" w:rsidRPr="00F1521B">
        <w:rPr>
          <w:color w:val="000000" w:themeColor="text1"/>
          <w:sz w:val="22"/>
          <w:szCs w:val="22"/>
        </w:rPr>
        <w:t xml:space="preserve">. </w:t>
      </w:r>
      <w:del w:id="565" w:author="Martin Tušl" w:date="2021-02-17T14:31:00Z">
        <w:r w:rsidR="0017393B" w:rsidRPr="00F1521B" w:rsidDel="00344A61">
          <w:rPr>
            <w:color w:val="000000" w:themeColor="text1"/>
            <w:sz w:val="22"/>
            <w:szCs w:val="22"/>
          </w:rPr>
          <w:delText>T</w:delText>
        </w:r>
        <w:r w:rsidR="00FE6BC4" w:rsidRPr="00F1521B" w:rsidDel="00344A61">
          <w:rPr>
            <w:color w:val="000000" w:themeColor="text1"/>
            <w:sz w:val="22"/>
            <w:szCs w:val="22"/>
          </w:rPr>
          <w:delText xml:space="preserve">his association was stronger for those whose </w:delText>
        </w:r>
        <w:r w:rsidR="00217359" w:rsidDel="00344A61">
          <w:rPr>
            <w:color w:val="000000" w:themeColor="text1"/>
            <w:sz w:val="22"/>
            <w:szCs w:val="22"/>
          </w:rPr>
          <w:delText xml:space="preserve">work </w:delText>
        </w:r>
        <w:r w:rsidR="004C1CEA" w:rsidDel="00344A61">
          <w:rPr>
            <w:color w:val="000000" w:themeColor="text1"/>
            <w:sz w:val="22"/>
            <w:szCs w:val="22"/>
          </w:rPr>
          <w:delText>time</w:delText>
        </w:r>
        <w:r w:rsidR="00217359" w:rsidDel="00344A61">
          <w:rPr>
            <w:color w:val="000000" w:themeColor="text1"/>
            <w:sz w:val="22"/>
            <w:szCs w:val="22"/>
          </w:rPr>
          <w:delText xml:space="preserve"> </w:delText>
        </w:r>
        <w:r w:rsidR="00FE6BC4" w:rsidRPr="00F1521B" w:rsidDel="00344A61">
          <w:rPr>
            <w:color w:val="000000" w:themeColor="text1"/>
            <w:sz w:val="22"/>
            <w:szCs w:val="22"/>
          </w:rPr>
          <w:delText>ha</w:delText>
        </w:r>
        <w:r w:rsidR="00F71615" w:rsidRPr="00F1521B" w:rsidDel="00344A61">
          <w:rPr>
            <w:color w:val="000000" w:themeColor="text1"/>
            <w:sz w:val="22"/>
            <w:szCs w:val="22"/>
          </w:rPr>
          <w:delText>d</w:delText>
        </w:r>
        <w:r w:rsidR="00FE6BC4" w:rsidRPr="00F1521B" w:rsidDel="00344A61">
          <w:rPr>
            <w:color w:val="000000" w:themeColor="text1"/>
            <w:sz w:val="22"/>
            <w:szCs w:val="22"/>
          </w:rPr>
          <w:delText xml:space="preserve"> decreased (OR = </w:delText>
        </w:r>
        <w:r w:rsidR="00646583" w:rsidRPr="00F1521B" w:rsidDel="00344A61">
          <w:rPr>
            <w:color w:val="000000" w:themeColor="text1"/>
            <w:sz w:val="22"/>
            <w:szCs w:val="22"/>
          </w:rPr>
          <w:delText>2.95</w:delText>
        </w:r>
        <w:r w:rsidR="00FE6BC4" w:rsidRPr="00F1521B" w:rsidDel="00344A61">
          <w:rPr>
            <w:color w:val="000000" w:themeColor="text1"/>
            <w:sz w:val="22"/>
            <w:szCs w:val="22"/>
          </w:rPr>
          <w:delText xml:space="preserve">; 95% CI: </w:delText>
        </w:r>
        <w:r w:rsidR="00646583" w:rsidRPr="00F1521B" w:rsidDel="00344A61">
          <w:rPr>
            <w:color w:val="000000" w:themeColor="text1"/>
            <w:sz w:val="22"/>
            <w:szCs w:val="22"/>
          </w:rPr>
          <w:delText>2.33</w:delText>
        </w:r>
        <w:r w:rsidR="00217359" w:rsidDel="00344A61">
          <w:rPr>
            <w:color w:val="000000" w:themeColor="text1"/>
            <w:sz w:val="22"/>
            <w:szCs w:val="22"/>
          </w:rPr>
          <w:delText>–</w:delText>
        </w:r>
        <w:r w:rsidR="00646583" w:rsidRPr="00F1521B" w:rsidDel="00344A61">
          <w:rPr>
            <w:color w:val="000000" w:themeColor="text1"/>
            <w:sz w:val="22"/>
            <w:szCs w:val="22"/>
          </w:rPr>
          <w:delText>3.74</w:delText>
        </w:r>
        <w:r w:rsidR="00FE6BC4" w:rsidRPr="00F1521B" w:rsidDel="00344A61">
          <w:rPr>
            <w:color w:val="000000" w:themeColor="text1"/>
            <w:sz w:val="22"/>
            <w:szCs w:val="22"/>
          </w:rPr>
          <w:delText>)</w:delText>
        </w:r>
        <w:r w:rsidR="0017393B" w:rsidRPr="00F1521B" w:rsidDel="00344A61">
          <w:rPr>
            <w:color w:val="000000" w:themeColor="text1"/>
            <w:sz w:val="22"/>
            <w:szCs w:val="22"/>
          </w:rPr>
          <w:delText xml:space="preserve"> compared to those with</w:delText>
        </w:r>
        <w:r w:rsidR="00833C65" w:rsidRPr="00F1521B" w:rsidDel="00344A61">
          <w:rPr>
            <w:color w:val="000000" w:themeColor="text1"/>
            <w:sz w:val="22"/>
            <w:szCs w:val="22"/>
          </w:rPr>
          <w:delText xml:space="preserve"> </w:delText>
        </w:r>
        <w:r w:rsidR="0017393B" w:rsidRPr="00F1521B" w:rsidDel="00344A61">
          <w:rPr>
            <w:color w:val="000000" w:themeColor="text1"/>
            <w:sz w:val="22"/>
            <w:szCs w:val="22"/>
          </w:rPr>
          <w:delText>increased</w:delText>
        </w:r>
        <w:r w:rsidR="00217359" w:rsidDel="00344A61">
          <w:rPr>
            <w:color w:val="000000" w:themeColor="text1"/>
            <w:sz w:val="22"/>
            <w:szCs w:val="22"/>
          </w:rPr>
          <w:delText xml:space="preserve"> work </w:delText>
        </w:r>
        <w:r w:rsidR="004C1CEA" w:rsidDel="00344A61">
          <w:rPr>
            <w:color w:val="000000" w:themeColor="text1"/>
            <w:sz w:val="22"/>
            <w:szCs w:val="22"/>
          </w:rPr>
          <w:delText>time</w:delText>
        </w:r>
        <w:r w:rsidR="0017393B" w:rsidRPr="00F1521B" w:rsidDel="00344A61">
          <w:rPr>
            <w:color w:val="000000" w:themeColor="text1"/>
            <w:sz w:val="22"/>
            <w:szCs w:val="22"/>
          </w:rPr>
          <w:delText xml:space="preserve"> (OR = </w:delText>
        </w:r>
        <w:r w:rsidR="004A26A6" w:rsidRPr="00F1521B" w:rsidDel="00344A61">
          <w:rPr>
            <w:color w:val="000000" w:themeColor="text1"/>
            <w:sz w:val="22"/>
            <w:szCs w:val="22"/>
          </w:rPr>
          <w:delText>2.06</w:delText>
        </w:r>
        <w:r w:rsidR="0017393B" w:rsidRPr="00F1521B" w:rsidDel="00344A61">
          <w:rPr>
            <w:color w:val="000000" w:themeColor="text1"/>
            <w:sz w:val="22"/>
            <w:szCs w:val="22"/>
          </w:rPr>
          <w:delText>, CI</w:delText>
        </w:r>
        <w:r w:rsidR="004A26A6" w:rsidRPr="00F1521B" w:rsidDel="00344A61">
          <w:rPr>
            <w:color w:val="000000" w:themeColor="text1"/>
            <w:sz w:val="22"/>
            <w:szCs w:val="22"/>
          </w:rPr>
          <w:delText>: 1.55</w:delText>
        </w:r>
        <w:r w:rsidR="00217359" w:rsidDel="00344A61">
          <w:rPr>
            <w:color w:val="000000" w:themeColor="text1"/>
            <w:sz w:val="22"/>
            <w:szCs w:val="22"/>
          </w:rPr>
          <w:delText>–</w:delText>
        </w:r>
        <w:r w:rsidR="004A26A6" w:rsidRPr="00F1521B" w:rsidDel="00344A61">
          <w:rPr>
            <w:color w:val="000000" w:themeColor="text1"/>
            <w:sz w:val="22"/>
            <w:szCs w:val="22"/>
          </w:rPr>
          <w:delText>2.73</w:delText>
        </w:r>
        <w:r w:rsidR="0017393B" w:rsidRPr="00F1521B" w:rsidDel="00344A61">
          <w:rPr>
            <w:color w:val="000000" w:themeColor="text1"/>
            <w:sz w:val="22"/>
            <w:szCs w:val="22"/>
          </w:rPr>
          <w:delText>)</w:delText>
        </w:r>
        <w:r w:rsidR="00711BEE" w:rsidRPr="00F1521B" w:rsidDel="00344A61">
          <w:rPr>
            <w:color w:val="000000" w:themeColor="text1"/>
            <w:sz w:val="22"/>
            <w:szCs w:val="22"/>
          </w:rPr>
          <w:delText xml:space="preserve">. </w:delText>
        </w:r>
      </w:del>
      <w:r w:rsidR="00DD5B1D" w:rsidRPr="00F1521B">
        <w:rPr>
          <w:color w:val="000000" w:themeColor="text1"/>
          <w:sz w:val="22"/>
          <w:szCs w:val="22"/>
        </w:rPr>
        <w:t>Finally</w:t>
      </w:r>
      <w:r w:rsidR="00711BEE" w:rsidRPr="00F1521B">
        <w:rPr>
          <w:color w:val="000000" w:themeColor="text1"/>
          <w:sz w:val="22"/>
          <w:szCs w:val="22"/>
        </w:rPr>
        <w:t>,</w:t>
      </w:r>
      <w:r w:rsidR="00C958AF" w:rsidRPr="00F1521B">
        <w:rPr>
          <w:color w:val="000000" w:themeColor="text1"/>
          <w:sz w:val="22"/>
          <w:szCs w:val="22"/>
        </w:rPr>
        <w:t xml:space="preserve"> </w:t>
      </w:r>
      <w:r w:rsidR="00FE6BC4" w:rsidRPr="00F1521B">
        <w:rPr>
          <w:color w:val="000000" w:themeColor="text1"/>
          <w:sz w:val="22"/>
          <w:szCs w:val="22"/>
        </w:rPr>
        <w:t>change</w:t>
      </w:r>
      <w:r w:rsidR="00DD5B1D" w:rsidRPr="00F1521B">
        <w:rPr>
          <w:color w:val="000000" w:themeColor="text1"/>
          <w:sz w:val="22"/>
          <w:szCs w:val="22"/>
        </w:rPr>
        <w:t>s</w:t>
      </w:r>
      <w:r w:rsidR="00FE6BC4" w:rsidRPr="00F1521B">
        <w:rPr>
          <w:color w:val="000000" w:themeColor="text1"/>
          <w:sz w:val="22"/>
          <w:szCs w:val="22"/>
        </w:rPr>
        <w:t xml:space="preserve"> in </w:t>
      </w:r>
      <w:r w:rsidR="006152B8" w:rsidRPr="00F1521B">
        <w:rPr>
          <w:color w:val="000000" w:themeColor="text1"/>
          <w:sz w:val="22"/>
          <w:szCs w:val="22"/>
        </w:rPr>
        <w:t>leisure</w:t>
      </w:r>
      <w:r w:rsidR="00FE6BC4" w:rsidRPr="00F1521B">
        <w:rPr>
          <w:color w:val="000000" w:themeColor="text1"/>
          <w:sz w:val="22"/>
          <w:szCs w:val="22"/>
        </w:rPr>
        <w:t xml:space="preserve"> time</w:t>
      </w:r>
      <w:r w:rsidR="00711BEE" w:rsidRPr="00F1521B">
        <w:rPr>
          <w:color w:val="000000" w:themeColor="text1"/>
          <w:sz w:val="22"/>
          <w:szCs w:val="22"/>
        </w:rPr>
        <w:t xml:space="preserve"> and </w:t>
      </w:r>
      <w:r w:rsidR="00217359">
        <w:rPr>
          <w:color w:val="000000" w:themeColor="text1"/>
          <w:sz w:val="22"/>
          <w:szCs w:val="22"/>
        </w:rPr>
        <w:t xml:space="preserve">increased </w:t>
      </w:r>
      <w:r w:rsidR="00711BEE" w:rsidRPr="00F1521B">
        <w:rPr>
          <w:color w:val="000000" w:themeColor="text1"/>
          <w:sz w:val="22"/>
          <w:szCs w:val="22"/>
        </w:rPr>
        <w:t>caring duties were significant</w:t>
      </w:r>
      <w:r w:rsidR="00C958AF" w:rsidRPr="00F1521B">
        <w:rPr>
          <w:color w:val="000000" w:themeColor="text1"/>
          <w:sz w:val="22"/>
          <w:szCs w:val="22"/>
        </w:rPr>
        <w:t xml:space="preserve">ly associated </w:t>
      </w:r>
      <w:r w:rsidR="0053596F" w:rsidRPr="00F1521B">
        <w:rPr>
          <w:color w:val="000000" w:themeColor="text1"/>
          <w:sz w:val="22"/>
          <w:szCs w:val="22"/>
        </w:rPr>
        <w:t>with</w:t>
      </w:r>
      <w:r w:rsidR="00B0656D" w:rsidRPr="00F1521B">
        <w:rPr>
          <w:color w:val="000000" w:themeColor="text1"/>
          <w:sz w:val="22"/>
          <w:szCs w:val="22"/>
        </w:rPr>
        <w:t xml:space="preserve"> </w:t>
      </w:r>
      <w:r w:rsidR="00F71615" w:rsidRPr="00F1521B">
        <w:rPr>
          <w:color w:val="000000" w:themeColor="text1"/>
          <w:sz w:val="22"/>
          <w:szCs w:val="22"/>
        </w:rPr>
        <w:t xml:space="preserve">perceived </w:t>
      </w:r>
      <w:r w:rsidR="00711BEE" w:rsidRPr="00F1521B">
        <w:rPr>
          <w:color w:val="000000" w:themeColor="text1"/>
          <w:sz w:val="22"/>
          <w:szCs w:val="22"/>
        </w:rPr>
        <w:t xml:space="preserve">deterioration of </w:t>
      </w:r>
      <w:r w:rsidR="001B5B06" w:rsidRPr="00F1521B">
        <w:rPr>
          <w:color w:val="000000" w:themeColor="text1"/>
          <w:sz w:val="22"/>
          <w:szCs w:val="22"/>
        </w:rPr>
        <w:t xml:space="preserve">work life. This association </w:t>
      </w:r>
      <w:r w:rsidR="00F71615" w:rsidRPr="00F1521B">
        <w:rPr>
          <w:color w:val="000000" w:themeColor="text1"/>
          <w:sz w:val="22"/>
          <w:szCs w:val="22"/>
        </w:rPr>
        <w:t>w</w:t>
      </w:r>
      <w:r w:rsidR="00115F41" w:rsidRPr="00F1521B">
        <w:rPr>
          <w:color w:val="000000" w:themeColor="text1"/>
          <w:sz w:val="22"/>
          <w:szCs w:val="22"/>
        </w:rPr>
        <w:t>as</w:t>
      </w:r>
      <w:r w:rsidR="00F71615" w:rsidRPr="00F1521B">
        <w:rPr>
          <w:color w:val="000000" w:themeColor="text1"/>
          <w:sz w:val="22"/>
          <w:szCs w:val="22"/>
        </w:rPr>
        <w:t xml:space="preserve"> particularly strong</w:t>
      </w:r>
      <w:r w:rsidR="001B5B06" w:rsidRPr="00F1521B">
        <w:rPr>
          <w:color w:val="000000" w:themeColor="text1"/>
          <w:sz w:val="22"/>
          <w:szCs w:val="22"/>
        </w:rPr>
        <w:t xml:space="preserve"> for </w:t>
      </w:r>
      <w:r w:rsidR="006F63B2" w:rsidRPr="00F1521B">
        <w:rPr>
          <w:color w:val="000000" w:themeColor="text1"/>
          <w:sz w:val="22"/>
          <w:szCs w:val="22"/>
        </w:rPr>
        <w:t xml:space="preserve">a </w:t>
      </w:r>
      <w:r w:rsidR="00646583" w:rsidRPr="00F1521B">
        <w:rPr>
          <w:color w:val="000000" w:themeColor="text1"/>
          <w:sz w:val="22"/>
          <w:szCs w:val="22"/>
        </w:rPr>
        <w:t>dec</w:t>
      </w:r>
      <w:r w:rsidR="001B5B06" w:rsidRPr="00F1521B">
        <w:rPr>
          <w:color w:val="000000" w:themeColor="text1"/>
          <w:sz w:val="22"/>
          <w:szCs w:val="22"/>
        </w:rPr>
        <w:t xml:space="preserve">rease in </w:t>
      </w:r>
      <w:r w:rsidR="006152B8" w:rsidRPr="00F1521B">
        <w:rPr>
          <w:color w:val="000000" w:themeColor="text1"/>
          <w:sz w:val="22"/>
          <w:szCs w:val="22"/>
        </w:rPr>
        <w:t>leisure</w:t>
      </w:r>
      <w:r w:rsidR="001B5B06" w:rsidRPr="00F1521B">
        <w:rPr>
          <w:color w:val="000000" w:themeColor="text1"/>
          <w:sz w:val="22"/>
          <w:szCs w:val="22"/>
        </w:rPr>
        <w:t xml:space="preserve"> time (OR = </w:t>
      </w:r>
      <w:r w:rsidR="00646583" w:rsidRPr="00F1521B">
        <w:rPr>
          <w:color w:val="000000" w:themeColor="text1"/>
          <w:sz w:val="22"/>
          <w:szCs w:val="22"/>
        </w:rPr>
        <w:t>1</w:t>
      </w:r>
      <w:r w:rsidR="001B5B06" w:rsidRPr="00F1521B">
        <w:rPr>
          <w:color w:val="000000" w:themeColor="text1"/>
          <w:sz w:val="22"/>
          <w:szCs w:val="22"/>
        </w:rPr>
        <w:t>.</w:t>
      </w:r>
      <w:r w:rsidR="00646583" w:rsidRPr="00F1521B">
        <w:rPr>
          <w:color w:val="000000" w:themeColor="text1"/>
          <w:sz w:val="22"/>
          <w:szCs w:val="22"/>
        </w:rPr>
        <w:t>62</w:t>
      </w:r>
      <w:del w:id="566" w:author="Martin Tušl" w:date="2021-03-04T14:53:00Z">
        <w:r w:rsidR="001B5B06" w:rsidRPr="00F1521B" w:rsidDel="001153A7">
          <w:rPr>
            <w:color w:val="000000" w:themeColor="text1"/>
            <w:sz w:val="22"/>
            <w:szCs w:val="22"/>
          </w:rPr>
          <w:delText>; 95% CI: 1.</w:delText>
        </w:r>
        <w:r w:rsidR="00646583" w:rsidRPr="00F1521B" w:rsidDel="001153A7">
          <w:rPr>
            <w:color w:val="000000" w:themeColor="text1"/>
            <w:sz w:val="22"/>
            <w:szCs w:val="22"/>
          </w:rPr>
          <w:delText>29</w:delText>
        </w:r>
        <w:r w:rsidR="00217359" w:rsidDel="001153A7">
          <w:rPr>
            <w:color w:val="000000" w:themeColor="text1"/>
            <w:sz w:val="22"/>
            <w:szCs w:val="22"/>
          </w:rPr>
          <w:delText>–</w:delText>
        </w:r>
        <w:r w:rsidR="001B5B06" w:rsidRPr="00F1521B" w:rsidDel="001153A7">
          <w:rPr>
            <w:color w:val="000000" w:themeColor="text1"/>
            <w:sz w:val="22"/>
            <w:szCs w:val="22"/>
          </w:rPr>
          <w:delText>2.</w:delText>
        </w:r>
        <w:r w:rsidR="00115BE2" w:rsidRPr="00F1521B" w:rsidDel="001153A7">
          <w:rPr>
            <w:color w:val="000000" w:themeColor="text1"/>
            <w:sz w:val="22"/>
            <w:szCs w:val="22"/>
          </w:rPr>
          <w:delText>03</w:delText>
        </w:r>
      </w:del>
      <w:r w:rsidR="001B5B06" w:rsidRPr="00F1521B">
        <w:rPr>
          <w:color w:val="000000" w:themeColor="text1"/>
          <w:sz w:val="22"/>
          <w:szCs w:val="22"/>
        </w:rPr>
        <w:t>) and</w:t>
      </w:r>
      <w:r w:rsidR="006F63B2" w:rsidRPr="00F1521B">
        <w:rPr>
          <w:color w:val="000000" w:themeColor="text1"/>
          <w:sz w:val="22"/>
          <w:szCs w:val="22"/>
        </w:rPr>
        <w:t xml:space="preserve"> an</w:t>
      </w:r>
      <w:r w:rsidR="001B5B06" w:rsidRPr="00F1521B">
        <w:rPr>
          <w:color w:val="000000" w:themeColor="text1"/>
          <w:sz w:val="22"/>
          <w:szCs w:val="22"/>
        </w:rPr>
        <w:t xml:space="preserve"> increase in caring duties (OR = 1.</w:t>
      </w:r>
      <w:r w:rsidR="00115BE2" w:rsidRPr="00F1521B">
        <w:rPr>
          <w:color w:val="000000" w:themeColor="text1"/>
          <w:sz w:val="22"/>
          <w:szCs w:val="22"/>
        </w:rPr>
        <w:t>58</w:t>
      </w:r>
      <w:del w:id="567" w:author="Martin Tušl" w:date="2021-03-04T14:53:00Z">
        <w:r w:rsidR="001B5B06" w:rsidRPr="00F1521B" w:rsidDel="001153A7">
          <w:rPr>
            <w:color w:val="000000" w:themeColor="text1"/>
            <w:sz w:val="22"/>
            <w:szCs w:val="22"/>
          </w:rPr>
          <w:delText>; 95% CI: 1.2</w:delText>
        </w:r>
        <w:r w:rsidR="00115BE2" w:rsidRPr="00F1521B" w:rsidDel="001153A7">
          <w:rPr>
            <w:color w:val="000000" w:themeColor="text1"/>
            <w:sz w:val="22"/>
            <w:szCs w:val="22"/>
          </w:rPr>
          <w:delText>7</w:delText>
        </w:r>
        <w:r w:rsidR="00217359" w:rsidDel="001153A7">
          <w:rPr>
            <w:color w:val="000000" w:themeColor="text1"/>
            <w:sz w:val="22"/>
            <w:szCs w:val="22"/>
          </w:rPr>
          <w:delText>–</w:delText>
        </w:r>
        <w:r w:rsidR="001B5B06" w:rsidRPr="00F1521B" w:rsidDel="001153A7">
          <w:rPr>
            <w:color w:val="000000" w:themeColor="text1"/>
            <w:sz w:val="22"/>
            <w:szCs w:val="22"/>
          </w:rPr>
          <w:delText>1.</w:delText>
        </w:r>
        <w:r w:rsidR="00115BE2" w:rsidRPr="00F1521B" w:rsidDel="001153A7">
          <w:rPr>
            <w:color w:val="000000" w:themeColor="text1"/>
            <w:sz w:val="22"/>
            <w:szCs w:val="22"/>
          </w:rPr>
          <w:delText>97</w:delText>
        </w:r>
      </w:del>
      <w:r w:rsidR="001B5B06" w:rsidRPr="00F1521B">
        <w:rPr>
          <w:color w:val="000000" w:themeColor="text1"/>
          <w:sz w:val="22"/>
          <w:szCs w:val="22"/>
        </w:rPr>
        <w:t>)</w:t>
      </w:r>
      <w:ins w:id="568" w:author="Martin Tušl" w:date="2021-02-17T14:36:00Z">
        <w:r w:rsidR="00333ADE">
          <w:rPr>
            <w:color w:val="000000" w:themeColor="text1"/>
            <w:sz w:val="22"/>
            <w:szCs w:val="22"/>
          </w:rPr>
          <w:t>.</w:t>
        </w:r>
      </w:ins>
    </w:p>
    <w:p w14:paraId="32FF7DDA" w14:textId="47967DD1" w:rsidR="0022407D" w:rsidRDefault="00E11378" w:rsidP="00B60908">
      <w:pPr>
        <w:spacing w:line="480" w:lineRule="auto"/>
        <w:ind w:firstLine="720"/>
        <w:rPr>
          <w:color w:val="000000" w:themeColor="text1"/>
          <w:sz w:val="22"/>
          <w:szCs w:val="22"/>
        </w:rPr>
      </w:pPr>
      <w:r w:rsidRPr="00F1521B">
        <w:rPr>
          <w:color w:val="000000" w:themeColor="text1"/>
          <w:sz w:val="22"/>
          <w:szCs w:val="22"/>
        </w:rPr>
        <w:lastRenderedPageBreak/>
        <w:t xml:space="preserve">Regarding perceived positive impact of COVID-19 on work life, </w:t>
      </w:r>
      <w:r w:rsidR="00CF1138" w:rsidRPr="00F1521B">
        <w:rPr>
          <w:color w:val="000000" w:themeColor="text1"/>
          <w:sz w:val="22"/>
          <w:szCs w:val="22"/>
        </w:rPr>
        <w:t xml:space="preserve">WFH </w:t>
      </w:r>
      <w:del w:id="569" w:author="Martin Tušl" w:date="2021-02-17T14:32:00Z">
        <w:r w:rsidR="00217359" w:rsidDel="00344A61">
          <w:rPr>
            <w:color w:val="000000" w:themeColor="text1"/>
            <w:sz w:val="22"/>
            <w:szCs w:val="22"/>
          </w:rPr>
          <w:delText>achieved</w:delText>
        </w:r>
        <w:r w:rsidR="00217359" w:rsidRPr="00F1521B" w:rsidDel="00344A61">
          <w:rPr>
            <w:color w:val="000000" w:themeColor="text1"/>
            <w:sz w:val="22"/>
            <w:szCs w:val="22"/>
          </w:rPr>
          <w:delText xml:space="preserve"> </w:delText>
        </w:r>
      </w:del>
      <w:ins w:id="570" w:author="Martin Tušl" w:date="2021-02-17T14:32:00Z">
        <w:r w:rsidR="00344A61">
          <w:rPr>
            <w:color w:val="000000" w:themeColor="text1"/>
            <w:sz w:val="22"/>
            <w:szCs w:val="22"/>
          </w:rPr>
          <w:t>had</w:t>
        </w:r>
        <w:r w:rsidR="00344A61" w:rsidRPr="00F1521B">
          <w:rPr>
            <w:color w:val="000000" w:themeColor="text1"/>
            <w:sz w:val="22"/>
            <w:szCs w:val="22"/>
          </w:rPr>
          <w:t xml:space="preserve"> </w:t>
        </w:r>
      </w:ins>
      <w:r w:rsidR="008D3853" w:rsidRPr="00F1521B">
        <w:rPr>
          <w:color w:val="000000" w:themeColor="text1"/>
          <w:sz w:val="22"/>
          <w:szCs w:val="22"/>
        </w:rPr>
        <w:t xml:space="preserve">the highest </w:t>
      </w:r>
      <w:r w:rsidR="007D4036" w:rsidRPr="00F1521B">
        <w:rPr>
          <w:color w:val="000000" w:themeColor="text1"/>
          <w:sz w:val="22"/>
          <w:szCs w:val="22"/>
        </w:rPr>
        <w:t>OR</w:t>
      </w:r>
      <w:r w:rsidR="008D3853" w:rsidRPr="00F1521B">
        <w:rPr>
          <w:color w:val="000000" w:themeColor="text1"/>
          <w:sz w:val="22"/>
          <w:szCs w:val="22"/>
        </w:rPr>
        <w:t xml:space="preserve"> of reporting an improvement </w:t>
      </w:r>
      <w:r w:rsidR="00217359">
        <w:rPr>
          <w:color w:val="000000" w:themeColor="text1"/>
          <w:sz w:val="22"/>
          <w:szCs w:val="22"/>
        </w:rPr>
        <w:t>in</w:t>
      </w:r>
      <w:r w:rsidR="00217359" w:rsidRPr="00F1521B">
        <w:rPr>
          <w:color w:val="000000" w:themeColor="text1"/>
          <w:sz w:val="22"/>
          <w:szCs w:val="22"/>
        </w:rPr>
        <w:t xml:space="preserve"> </w:t>
      </w:r>
      <w:r w:rsidR="008D3853" w:rsidRPr="00F1521B">
        <w:rPr>
          <w:color w:val="000000" w:themeColor="text1"/>
          <w:sz w:val="22"/>
          <w:szCs w:val="22"/>
        </w:rPr>
        <w:t>work life</w:t>
      </w:r>
      <w:r w:rsidR="00C70905" w:rsidRPr="00F1521B">
        <w:rPr>
          <w:color w:val="000000" w:themeColor="text1"/>
          <w:sz w:val="22"/>
          <w:szCs w:val="22"/>
        </w:rPr>
        <w:t xml:space="preserve">. The association </w:t>
      </w:r>
      <w:r w:rsidR="007E1449" w:rsidRPr="00F1521B">
        <w:rPr>
          <w:color w:val="000000" w:themeColor="text1"/>
          <w:sz w:val="22"/>
          <w:szCs w:val="22"/>
        </w:rPr>
        <w:t>was</w:t>
      </w:r>
      <w:r w:rsidR="008D3853" w:rsidRPr="00F1521B">
        <w:rPr>
          <w:color w:val="000000" w:themeColor="text1"/>
          <w:sz w:val="22"/>
          <w:szCs w:val="22"/>
        </w:rPr>
        <w:t xml:space="preserve"> </w:t>
      </w:r>
      <w:r w:rsidR="00C70905" w:rsidRPr="00F1521B">
        <w:rPr>
          <w:color w:val="000000" w:themeColor="text1"/>
          <w:sz w:val="22"/>
          <w:szCs w:val="22"/>
        </w:rPr>
        <w:t>particularly strong in those who ha</w:t>
      </w:r>
      <w:r w:rsidR="00946EA9" w:rsidRPr="00F1521B">
        <w:rPr>
          <w:color w:val="000000" w:themeColor="text1"/>
          <w:sz w:val="22"/>
          <w:szCs w:val="22"/>
        </w:rPr>
        <w:t>d</w:t>
      </w:r>
      <w:r w:rsidR="00C70905" w:rsidRPr="00F1521B">
        <w:rPr>
          <w:color w:val="000000" w:themeColor="text1"/>
          <w:sz w:val="22"/>
          <w:szCs w:val="22"/>
        </w:rPr>
        <w:t xml:space="preserve"> started to </w:t>
      </w:r>
      <w:r w:rsidR="005B42F5" w:rsidRPr="00F1521B">
        <w:rPr>
          <w:color w:val="000000" w:themeColor="text1"/>
          <w:sz w:val="22"/>
          <w:szCs w:val="22"/>
        </w:rPr>
        <w:t>WFH</w:t>
      </w:r>
      <w:r w:rsidR="00C70905" w:rsidRPr="00F1521B">
        <w:rPr>
          <w:color w:val="000000" w:themeColor="text1"/>
          <w:sz w:val="22"/>
          <w:szCs w:val="22"/>
        </w:rPr>
        <w:t xml:space="preserve"> for the first time (OR = 2.</w:t>
      </w:r>
      <w:r w:rsidR="00115BE2" w:rsidRPr="00F1521B">
        <w:rPr>
          <w:color w:val="000000" w:themeColor="text1"/>
          <w:sz w:val="22"/>
          <w:szCs w:val="22"/>
        </w:rPr>
        <w:t>77</w:t>
      </w:r>
      <w:del w:id="571" w:author="Martin Tušl" w:date="2021-03-04T14:54:00Z">
        <w:r w:rsidR="00C70905" w:rsidRPr="00F1521B" w:rsidDel="001153A7">
          <w:rPr>
            <w:color w:val="000000" w:themeColor="text1"/>
            <w:sz w:val="22"/>
            <w:szCs w:val="22"/>
          </w:rPr>
          <w:delText>; 95% CI: 2.</w:delText>
        </w:r>
        <w:r w:rsidR="00115BE2" w:rsidRPr="00F1521B" w:rsidDel="001153A7">
          <w:rPr>
            <w:color w:val="000000" w:themeColor="text1"/>
            <w:sz w:val="22"/>
            <w:szCs w:val="22"/>
          </w:rPr>
          <w:delText>2</w:delText>
        </w:r>
        <w:r w:rsidR="00C70905" w:rsidRPr="00F1521B" w:rsidDel="001153A7">
          <w:rPr>
            <w:color w:val="000000" w:themeColor="text1"/>
            <w:sz w:val="22"/>
            <w:szCs w:val="22"/>
          </w:rPr>
          <w:delText>2</w:delText>
        </w:r>
        <w:r w:rsidR="00217359" w:rsidDel="001153A7">
          <w:rPr>
            <w:color w:val="000000" w:themeColor="text1"/>
            <w:sz w:val="22"/>
            <w:szCs w:val="22"/>
          </w:rPr>
          <w:delText>–</w:delText>
        </w:r>
        <w:r w:rsidR="00115BE2" w:rsidRPr="00F1521B" w:rsidDel="001153A7">
          <w:rPr>
            <w:color w:val="000000" w:themeColor="text1"/>
            <w:sz w:val="22"/>
            <w:szCs w:val="22"/>
          </w:rPr>
          <w:delText>3</w:delText>
        </w:r>
        <w:r w:rsidR="00C70905" w:rsidRPr="00F1521B" w:rsidDel="001153A7">
          <w:rPr>
            <w:color w:val="000000" w:themeColor="text1"/>
            <w:sz w:val="22"/>
            <w:szCs w:val="22"/>
          </w:rPr>
          <w:delText>.</w:delText>
        </w:r>
        <w:r w:rsidR="00115BE2" w:rsidRPr="00F1521B" w:rsidDel="001153A7">
          <w:rPr>
            <w:color w:val="000000" w:themeColor="text1"/>
            <w:sz w:val="22"/>
            <w:szCs w:val="22"/>
          </w:rPr>
          <w:delText>45</w:delText>
        </w:r>
      </w:del>
      <w:r w:rsidR="00C70905" w:rsidRPr="00F1521B">
        <w:rPr>
          <w:color w:val="000000" w:themeColor="text1"/>
          <w:sz w:val="22"/>
          <w:szCs w:val="22"/>
        </w:rPr>
        <w:t>)</w:t>
      </w:r>
      <w:r w:rsidR="00A92508" w:rsidRPr="00F1521B">
        <w:rPr>
          <w:color w:val="000000" w:themeColor="text1"/>
          <w:sz w:val="22"/>
          <w:szCs w:val="22"/>
        </w:rPr>
        <w:t>.</w:t>
      </w:r>
      <w:ins w:id="572" w:author="Martin Tušl" w:date="2021-02-17T14:34:00Z">
        <w:r w:rsidR="00344A61">
          <w:rPr>
            <w:color w:val="000000" w:themeColor="text1"/>
            <w:sz w:val="22"/>
            <w:szCs w:val="22"/>
          </w:rPr>
          <w:t xml:space="preserve"> I</w:t>
        </w:r>
        <w:r w:rsidR="00344A61" w:rsidRPr="00F1521B">
          <w:rPr>
            <w:color w:val="000000" w:themeColor="text1"/>
            <w:sz w:val="22"/>
            <w:szCs w:val="22"/>
          </w:rPr>
          <w:t xml:space="preserve">ncrease in leisure time was </w:t>
        </w:r>
        <w:r w:rsidR="00344A61">
          <w:rPr>
            <w:color w:val="000000" w:themeColor="text1"/>
            <w:sz w:val="22"/>
            <w:szCs w:val="22"/>
          </w:rPr>
          <w:t xml:space="preserve">also </w:t>
        </w:r>
        <w:r w:rsidR="00344A61" w:rsidRPr="00F1521B">
          <w:rPr>
            <w:color w:val="000000" w:themeColor="text1"/>
            <w:sz w:val="22"/>
            <w:szCs w:val="22"/>
          </w:rPr>
          <w:t>significantly associated with a positive impact on work life</w:t>
        </w:r>
        <w:r w:rsidR="00344A61">
          <w:rPr>
            <w:color w:val="000000" w:themeColor="text1"/>
            <w:sz w:val="22"/>
            <w:szCs w:val="22"/>
          </w:rPr>
          <w:t>.</w:t>
        </w:r>
      </w:ins>
      <w:r w:rsidR="00A92508" w:rsidRPr="00F1521B">
        <w:rPr>
          <w:color w:val="000000" w:themeColor="text1"/>
          <w:sz w:val="22"/>
          <w:szCs w:val="22"/>
        </w:rPr>
        <w:t xml:space="preserve"> </w:t>
      </w:r>
      <w:r w:rsidR="008D3853" w:rsidRPr="00F1521B">
        <w:rPr>
          <w:color w:val="000000" w:themeColor="text1"/>
          <w:sz w:val="22"/>
          <w:szCs w:val="22"/>
        </w:rPr>
        <w:t xml:space="preserve">Further, </w:t>
      </w:r>
      <w:r w:rsidR="00FA1A66" w:rsidRPr="00F1521B">
        <w:rPr>
          <w:color w:val="000000" w:themeColor="text1"/>
          <w:sz w:val="22"/>
          <w:szCs w:val="22"/>
        </w:rPr>
        <w:t>older</w:t>
      </w:r>
      <w:r w:rsidR="00115BE2" w:rsidRPr="00F1521B">
        <w:rPr>
          <w:color w:val="000000" w:themeColor="text1"/>
          <w:sz w:val="22"/>
          <w:szCs w:val="22"/>
        </w:rPr>
        <w:t xml:space="preserve"> employees </w:t>
      </w:r>
      <w:r w:rsidR="00217359">
        <w:rPr>
          <w:color w:val="000000" w:themeColor="text1"/>
          <w:sz w:val="22"/>
          <w:szCs w:val="22"/>
        </w:rPr>
        <w:t xml:space="preserve">in the </w:t>
      </w:r>
      <w:r w:rsidR="00115BE2" w:rsidRPr="00F1521B">
        <w:rPr>
          <w:color w:val="000000" w:themeColor="text1"/>
          <w:sz w:val="22"/>
          <w:szCs w:val="22"/>
        </w:rPr>
        <w:t>51</w:t>
      </w:r>
      <w:r w:rsidR="00217359">
        <w:rPr>
          <w:color w:val="000000" w:themeColor="text1"/>
          <w:sz w:val="22"/>
          <w:szCs w:val="22"/>
        </w:rPr>
        <w:t>–</w:t>
      </w:r>
      <w:r w:rsidR="00115BE2" w:rsidRPr="00F1521B">
        <w:rPr>
          <w:color w:val="000000" w:themeColor="text1"/>
          <w:sz w:val="22"/>
          <w:szCs w:val="22"/>
        </w:rPr>
        <w:t>60 and</w:t>
      </w:r>
      <w:r w:rsidR="008D3853" w:rsidRPr="00F1521B">
        <w:rPr>
          <w:color w:val="000000" w:themeColor="text1"/>
          <w:sz w:val="22"/>
          <w:szCs w:val="22"/>
        </w:rPr>
        <w:t xml:space="preserve"> 61</w:t>
      </w:r>
      <w:r w:rsidR="00217359">
        <w:rPr>
          <w:color w:val="000000" w:themeColor="text1"/>
          <w:sz w:val="22"/>
          <w:szCs w:val="22"/>
        </w:rPr>
        <w:t>–</w:t>
      </w:r>
      <w:r w:rsidR="008D3853" w:rsidRPr="00F1521B">
        <w:rPr>
          <w:color w:val="000000" w:themeColor="text1"/>
          <w:sz w:val="22"/>
          <w:szCs w:val="22"/>
        </w:rPr>
        <w:t>65</w:t>
      </w:r>
      <w:r w:rsidR="00217359">
        <w:rPr>
          <w:color w:val="000000" w:themeColor="text1"/>
          <w:sz w:val="22"/>
          <w:szCs w:val="22"/>
        </w:rPr>
        <w:t xml:space="preserve"> age groups</w:t>
      </w:r>
      <w:r w:rsidR="008D3853" w:rsidRPr="00F1521B">
        <w:rPr>
          <w:color w:val="000000" w:themeColor="text1"/>
          <w:sz w:val="22"/>
          <w:szCs w:val="22"/>
        </w:rPr>
        <w:t xml:space="preserve"> had significantly lower odds of reporting a positive impact of COVID-19 on work life (</w:t>
      </w:r>
      <w:r w:rsidR="00115BE2" w:rsidRPr="00F1521B">
        <w:rPr>
          <w:color w:val="000000" w:themeColor="text1"/>
          <w:sz w:val="22"/>
          <w:szCs w:val="22"/>
        </w:rPr>
        <w:t xml:space="preserve">OR = 0.71; </w:t>
      </w:r>
      <w:del w:id="573" w:author="Martin Tušl" w:date="2021-03-04T14:54:00Z">
        <w:r w:rsidR="00115BE2" w:rsidRPr="00F1521B" w:rsidDel="001153A7">
          <w:rPr>
            <w:color w:val="000000" w:themeColor="text1"/>
            <w:sz w:val="22"/>
            <w:szCs w:val="22"/>
          </w:rPr>
          <w:delText>95% CI: 0.52</w:delText>
        </w:r>
        <w:r w:rsidR="00217359" w:rsidDel="001153A7">
          <w:rPr>
            <w:color w:val="000000" w:themeColor="text1"/>
            <w:sz w:val="22"/>
            <w:szCs w:val="22"/>
          </w:rPr>
          <w:delText>–</w:delText>
        </w:r>
        <w:r w:rsidR="00115BE2" w:rsidRPr="00F1521B" w:rsidDel="001153A7">
          <w:rPr>
            <w:color w:val="000000" w:themeColor="text1"/>
            <w:sz w:val="22"/>
            <w:szCs w:val="22"/>
          </w:rPr>
          <w:delText xml:space="preserve">0.95; </w:delText>
        </w:r>
        <w:r w:rsidR="008D3853" w:rsidRPr="00F1521B" w:rsidDel="001153A7">
          <w:rPr>
            <w:color w:val="000000" w:themeColor="text1"/>
            <w:sz w:val="22"/>
            <w:szCs w:val="22"/>
          </w:rPr>
          <w:delText xml:space="preserve">OR = </w:delText>
        </w:r>
      </w:del>
      <w:r w:rsidR="008D3853" w:rsidRPr="00F1521B">
        <w:rPr>
          <w:color w:val="000000" w:themeColor="text1"/>
          <w:sz w:val="22"/>
          <w:szCs w:val="22"/>
        </w:rPr>
        <w:t>0.61</w:t>
      </w:r>
      <w:del w:id="574" w:author="Martin Tušl" w:date="2021-03-04T14:54:00Z">
        <w:r w:rsidR="008D3853" w:rsidRPr="00F1521B" w:rsidDel="001153A7">
          <w:rPr>
            <w:color w:val="000000" w:themeColor="text1"/>
            <w:sz w:val="22"/>
            <w:szCs w:val="22"/>
          </w:rPr>
          <w:delText>; 95% CI: 0.43</w:delText>
        </w:r>
        <w:r w:rsidR="00217359" w:rsidDel="001153A7">
          <w:rPr>
            <w:color w:val="000000" w:themeColor="text1"/>
            <w:sz w:val="22"/>
            <w:szCs w:val="22"/>
          </w:rPr>
          <w:delText>–</w:delText>
        </w:r>
        <w:r w:rsidR="008D3853" w:rsidRPr="00F1521B" w:rsidDel="001153A7">
          <w:rPr>
            <w:color w:val="000000" w:themeColor="text1"/>
            <w:sz w:val="22"/>
            <w:szCs w:val="22"/>
          </w:rPr>
          <w:delText>0.84</w:delText>
        </w:r>
      </w:del>
      <w:r w:rsidR="008D3853" w:rsidRPr="00F1521B">
        <w:rPr>
          <w:color w:val="000000" w:themeColor="text1"/>
          <w:sz w:val="22"/>
          <w:szCs w:val="22"/>
        </w:rPr>
        <w:t>)</w:t>
      </w:r>
      <w:ins w:id="575" w:author="Martin Tušl" w:date="2021-03-04T14:54:00Z">
        <w:r w:rsidR="001153A7">
          <w:rPr>
            <w:color w:val="000000" w:themeColor="text1"/>
            <w:sz w:val="22"/>
            <w:szCs w:val="22"/>
          </w:rPr>
          <w:t>,</w:t>
        </w:r>
      </w:ins>
      <w:r w:rsidR="008D3853" w:rsidRPr="00F1521B">
        <w:rPr>
          <w:color w:val="000000" w:themeColor="text1"/>
          <w:sz w:val="22"/>
          <w:szCs w:val="22"/>
        </w:rPr>
        <w:t xml:space="preserve"> as well as short-time </w:t>
      </w:r>
      <w:r w:rsidR="007C08E2" w:rsidRPr="00F1521B">
        <w:rPr>
          <w:color w:val="000000" w:themeColor="text1"/>
          <w:sz w:val="22"/>
          <w:szCs w:val="22"/>
        </w:rPr>
        <w:t>employee</w:t>
      </w:r>
      <w:r w:rsidR="008D3853" w:rsidRPr="00F1521B">
        <w:rPr>
          <w:color w:val="000000" w:themeColor="text1"/>
          <w:sz w:val="22"/>
          <w:szCs w:val="22"/>
        </w:rPr>
        <w:t>s</w:t>
      </w:r>
      <w:r w:rsidR="00115BE2" w:rsidRPr="00F1521B">
        <w:rPr>
          <w:color w:val="000000" w:themeColor="text1"/>
          <w:sz w:val="22"/>
          <w:szCs w:val="22"/>
        </w:rPr>
        <w:t>, in particular those</w:t>
      </w:r>
      <w:r w:rsidR="008D3853" w:rsidRPr="00F1521B">
        <w:rPr>
          <w:color w:val="000000" w:themeColor="text1"/>
          <w:sz w:val="22"/>
          <w:szCs w:val="22"/>
        </w:rPr>
        <w:t xml:space="preserve"> with a contract reduced to </w:t>
      </w:r>
      <w:r w:rsidR="00EB1C2E" w:rsidRPr="00F1521B">
        <w:rPr>
          <w:color w:val="000000" w:themeColor="text1"/>
          <w:sz w:val="22"/>
          <w:szCs w:val="22"/>
        </w:rPr>
        <w:t>0</w:t>
      </w:r>
      <w:r w:rsidR="008D3853" w:rsidRPr="00F1521B">
        <w:rPr>
          <w:color w:val="000000" w:themeColor="text1"/>
          <w:sz w:val="22"/>
          <w:szCs w:val="22"/>
        </w:rPr>
        <w:t xml:space="preserve"> </w:t>
      </w:r>
      <w:r w:rsidR="00EB1C2E" w:rsidRPr="00F1521B">
        <w:rPr>
          <w:color w:val="000000" w:themeColor="text1"/>
          <w:sz w:val="22"/>
          <w:szCs w:val="22"/>
        </w:rPr>
        <w:t xml:space="preserve">working hours </w:t>
      </w:r>
      <w:r w:rsidR="008D3853" w:rsidRPr="00F1521B">
        <w:rPr>
          <w:color w:val="000000" w:themeColor="text1"/>
          <w:sz w:val="22"/>
          <w:szCs w:val="22"/>
        </w:rPr>
        <w:t>(OR = 0.</w:t>
      </w:r>
      <w:r w:rsidR="00115BE2" w:rsidRPr="00F1521B">
        <w:rPr>
          <w:color w:val="000000" w:themeColor="text1"/>
          <w:sz w:val="22"/>
          <w:szCs w:val="22"/>
        </w:rPr>
        <w:t>53</w:t>
      </w:r>
      <w:del w:id="576" w:author="Martin Tušl" w:date="2021-03-04T14:55:00Z">
        <w:r w:rsidR="008D3853" w:rsidRPr="00F1521B" w:rsidDel="001153A7">
          <w:rPr>
            <w:color w:val="000000" w:themeColor="text1"/>
            <w:sz w:val="22"/>
            <w:szCs w:val="22"/>
          </w:rPr>
          <w:delText>; 95% CI: 0.</w:delText>
        </w:r>
        <w:r w:rsidR="00115BE2" w:rsidRPr="00F1521B" w:rsidDel="001153A7">
          <w:rPr>
            <w:color w:val="000000" w:themeColor="text1"/>
            <w:sz w:val="22"/>
            <w:szCs w:val="22"/>
          </w:rPr>
          <w:delText>37</w:delText>
        </w:r>
        <w:r w:rsidR="00217359" w:rsidDel="001153A7">
          <w:rPr>
            <w:color w:val="000000" w:themeColor="text1"/>
            <w:sz w:val="22"/>
            <w:szCs w:val="22"/>
          </w:rPr>
          <w:delText>–</w:delText>
        </w:r>
        <w:r w:rsidR="008D3853" w:rsidRPr="00F1521B" w:rsidDel="001153A7">
          <w:rPr>
            <w:color w:val="000000" w:themeColor="text1"/>
            <w:sz w:val="22"/>
            <w:szCs w:val="22"/>
          </w:rPr>
          <w:delText>0.</w:delText>
        </w:r>
        <w:r w:rsidR="00115BE2" w:rsidRPr="00F1521B" w:rsidDel="001153A7">
          <w:rPr>
            <w:color w:val="000000" w:themeColor="text1"/>
            <w:sz w:val="22"/>
            <w:szCs w:val="22"/>
          </w:rPr>
          <w:delText>77</w:delText>
        </w:r>
      </w:del>
      <w:r w:rsidR="008D3853" w:rsidRPr="00F1521B">
        <w:rPr>
          <w:color w:val="000000" w:themeColor="text1"/>
          <w:sz w:val="22"/>
          <w:szCs w:val="22"/>
        </w:rPr>
        <w:t>)</w:t>
      </w:r>
      <w:r w:rsidR="00115BE2" w:rsidRPr="00F1521B">
        <w:rPr>
          <w:color w:val="000000" w:themeColor="text1"/>
          <w:sz w:val="22"/>
          <w:szCs w:val="22"/>
        </w:rPr>
        <w:t xml:space="preserve">, and those who </w:t>
      </w:r>
      <w:r w:rsidR="00FA1A66" w:rsidRPr="00F1521B">
        <w:rPr>
          <w:color w:val="000000" w:themeColor="text1"/>
          <w:sz w:val="22"/>
          <w:szCs w:val="22"/>
        </w:rPr>
        <w:t>reporte</w:t>
      </w:r>
      <w:r w:rsidR="00115BE2" w:rsidRPr="00F1521B">
        <w:rPr>
          <w:color w:val="000000" w:themeColor="text1"/>
          <w:sz w:val="22"/>
          <w:szCs w:val="22"/>
        </w:rPr>
        <w:t>d a dec</w:t>
      </w:r>
      <w:r w:rsidR="00EC0923" w:rsidRPr="00F1521B">
        <w:rPr>
          <w:color w:val="000000" w:themeColor="text1"/>
          <w:sz w:val="22"/>
          <w:szCs w:val="22"/>
        </w:rPr>
        <w:t>rease in</w:t>
      </w:r>
      <w:r w:rsidR="00217359">
        <w:rPr>
          <w:color w:val="000000" w:themeColor="text1"/>
          <w:sz w:val="22"/>
          <w:szCs w:val="22"/>
        </w:rPr>
        <w:t xml:space="preserve"> work </w:t>
      </w:r>
      <w:r w:rsidR="004C1CEA">
        <w:rPr>
          <w:color w:val="000000" w:themeColor="text1"/>
          <w:sz w:val="22"/>
          <w:szCs w:val="22"/>
        </w:rPr>
        <w:t>time</w:t>
      </w:r>
      <w:r w:rsidR="00EE589F" w:rsidRPr="00F1521B">
        <w:rPr>
          <w:color w:val="000000" w:themeColor="text1"/>
          <w:sz w:val="22"/>
          <w:szCs w:val="22"/>
        </w:rPr>
        <w:t xml:space="preserve"> (OR = </w:t>
      </w:r>
      <w:r w:rsidR="00115BE2" w:rsidRPr="00F1521B">
        <w:rPr>
          <w:color w:val="000000" w:themeColor="text1"/>
          <w:sz w:val="22"/>
          <w:szCs w:val="22"/>
        </w:rPr>
        <w:t>0</w:t>
      </w:r>
      <w:r w:rsidR="00EE589F" w:rsidRPr="00F1521B">
        <w:rPr>
          <w:color w:val="000000" w:themeColor="text1"/>
          <w:sz w:val="22"/>
          <w:szCs w:val="22"/>
        </w:rPr>
        <w:t>.</w:t>
      </w:r>
      <w:r w:rsidR="00115BE2" w:rsidRPr="00F1521B">
        <w:rPr>
          <w:color w:val="000000" w:themeColor="text1"/>
          <w:sz w:val="22"/>
          <w:szCs w:val="22"/>
        </w:rPr>
        <w:t>61</w:t>
      </w:r>
      <w:del w:id="577" w:author="Martin Tušl" w:date="2021-03-04T14:55:00Z">
        <w:r w:rsidR="00EE589F" w:rsidRPr="00F1521B" w:rsidDel="001153A7">
          <w:rPr>
            <w:color w:val="000000" w:themeColor="text1"/>
            <w:sz w:val="22"/>
            <w:szCs w:val="22"/>
          </w:rPr>
          <w:delText xml:space="preserve">; 95% CI: </w:delText>
        </w:r>
        <w:r w:rsidR="00115BE2" w:rsidRPr="00F1521B" w:rsidDel="001153A7">
          <w:rPr>
            <w:color w:val="000000" w:themeColor="text1"/>
            <w:sz w:val="22"/>
            <w:szCs w:val="22"/>
          </w:rPr>
          <w:delText>0.48</w:delText>
        </w:r>
        <w:r w:rsidR="00217359" w:rsidDel="001153A7">
          <w:rPr>
            <w:color w:val="000000" w:themeColor="text1"/>
            <w:sz w:val="22"/>
            <w:szCs w:val="22"/>
          </w:rPr>
          <w:delText>–</w:delText>
        </w:r>
        <w:r w:rsidR="00115BE2" w:rsidRPr="00F1521B" w:rsidDel="001153A7">
          <w:rPr>
            <w:color w:val="000000" w:themeColor="text1"/>
            <w:sz w:val="22"/>
            <w:szCs w:val="22"/>
          </w:rPr>
          <w:delText>0.78</w:delText>
        </w:r>
      </w:del>
      <w:r w:rsidR="00EE589F" w:rsidRPr="00F1521B">
        <w:rPr>
          <w:color w:val="000000" w:themeColor="text1"/>
          <w:sz w:val="22"/>
          <w:szCs w:val="22"/>
        </w:rPr>
        <w:t>)</w:t>
      </w:r>
      <w:r w:rsidR="00115BE2" w:rsidRPr="00F1521B">
        <w:rPr>
          <w:color w:val="000000" w:themeColor="text1"/>
          <w:sz w:val="22"/>
          <w:szCs w:val="22"/>
        </w:rPr>
        <w:t>.</w:t>
      </w:r>
      <w:del w:id="578" w:author="Martin Tušl" w:date="2021-02-17T14:34:00Z">
        <w:r w:rsidR="00115BE2" w:rsidRPr="00F1521B" w:rsidDel="00344A61">
          <w:rPr>
            <w:color w:val="000000" w:themeColor="text1"/>
            <w:sz w:val="22"/>
            <w:szCs w:val="22"/>
          </w:rPr>
          <w:delText xml:space="preserve"> Finally, </w:delText>
        </w:r>
        <w:r w:rsidR="00EE589F" w:rsidRPr="00F1521B" w:rsidDel="00344A61">
          <w:rPr>
            <w:color w:val="000000" w:themeColor="text1"/>
            <w:sz w:val="22"/>
            <w:szCs w:val="22"/>
          </w:rPr>
          <w:delText>increase in</w:delText>
        </w:r>
        <w:r w:rsidR="00EC0923" w:rsidRPr="00F1521B" w:rsidDel="00344A61">
          <w:rPr>
            <w:color w:val="000000" w:themeColor="text1"/>
            <w:sz w:val="22"/>
            <w:szCs w:val="22"/>
          </w:rPr>
          <w:delText xml:space="preserve"> </w:delText>
        </w:r>
        <w:r w:rsidR="006152B8" w:rsidRPr="00F1521B" w:rsidDel="00344A61">
          <w:rPr>
            <w:color w:val="000000" w:themeColor="text1"/>
            <w:sz w:val="22"/>
            <w:szCs w:val="22"/>
          </w:rPr>
          <w:delText>leisure</w:delText>
        </w:r>
        <w:r w:rsidR="00EC0923" w:rsidRPr="00F1521B" w:rsidDel="00344A61">
          <w:rPr>
            <w:color w:val="000000" w:themeColor="text1"/>
            <w:sz w:val="22"/>
            <w:szCs w:val="22"/>
          </w:rPr>
          <w:delText xml:space="preserve"> time</w:delText>
        </w:r>
        <w:r w:rsidR="00A92508" w:rsidRPr="00F1521B" w:rsidDel="00344A61">
          <w:rPr>
            <w:color w:val="000000" w:themeColor="text1"/>
            <w:sz w:val="22"/>
            <w:szCs w:val="22"/>
          </w:rPr>
          <w:delText xml:space="preserve"> </w:delText>
        </w:r>
        <w:r w:rsidR="00EE589F" w:rsidRPr="00F1521B" w:rsidDel="00344A61">
          <w:rPr>
            <w:color w:val="000000" w:themeColor="text1"/>
            <w:sz w:val="22"/>
            <w:szCs w:val="22"/>
          </w:rPr>
          <w:delText>w</w:delText>
        </w:r>
        <w:r w:rsidR="00115BE2" w:rsidRPr="00F1521B" w:rsidDel="00344A61">
          <w:rPr>
            <w:color w:val="000000" w:themeColor="text1"/>
            <w:sz w:val="22"/>
            <w:szCs w:val="22"/>
          </w:rPr>
          <w:delText>as</w:delText>
        </w:r>
        <w:r w:rsidR="00EE589F" w:rsidRPr="00F1521B" w:rsidDel="00344A61">
          <w:rPr>
            <w:color w:val="000000" w:themeColor="text1"/>
            <w:sz w:val="22"/>
            <w:szCs w:val="22"/>
          </w:rPr>
          <w:delText xml:space="preserve"> </w:delText>
        </w:r>
        <w:r w:rsidR="00A92508" w:rsidRPr="00F1521B" w:rsidDel="00344A61">
          <w:rPr>
            <w:color w:val="000000" w:themeColor="text1"/>
            <w:sz w:val="22"/>
            <w:szCs w:val="22"/>
          </w:rPr>
          <w:delText>significantly associated with</w:delText>
        </w:r>
        <w:r w:rsidR="00607FAF" w:rsidRPr="00F1521B" w:rsidDel="00344A61">
          <w:rPr>
            <w:color w:val="000000" w:themeColor="text1"/>
            <w:sz w:val="22"/>
            <w:szCs w:val="22"/>
          </w:rPr>
          <w:delText xml:space="preserve"> a</w:delText>
        </w:r>
        <w:r w:rsidR="00A92508" w:rsidRPr="00F1521B" w:rsidDel="00344A61">
          <w:rPr>
            <w:color w:val="000000" w:themeColor="text1"/>
            <w:sz w:val="22"/>
            <w:szCs w:val="22"/>
          </w:rPr>
          <w:delText xml:space="preserve"> positive impact on work life</w:delText>
        </w:r>
        <w:r w:rsidR="00115BE2" w:rsidRPr="00F1521B" w:rsidDel="00344A61">
          <w:rPr>
            <w:color w:val="000000" w:themeColor="text1"/>
            <w:sz w:val="22"/>
            <w:szCs w:val="22"/>
          </w:rPr>
          <w:delText xml:space="preserve"> (OR = 1.91; 95% CI: 1.54</w:delText>
        </w:r>
        <w:r w:rsidR="00217359" w:rsidDel="00344A61">
          <w:rPr>
            <w:color w:val="000000" w:themeColor="text1"/>
            <w:sz w:val="22"/>
            <w:szCs w:val="22"/>
          </w:rPr>
          <w:delText>–</w:delText>
        </w:r>
        <w:r w:rsidR="00115BE2" w:rsidRPr="00F1521B" w:rsidDel="00344A61">
          <w:rPr>
            <w:color w:val="000000" w:themeColor="text1"/>
            <w:sz w:val="22"/>
            <w:szCs w:val="22"/>
          </w:rPr>
          <w:delText>2.38).</w:delText>
        </w:r>
      </w:del>
    </w:p>
    <w:p w14:paraId="0FF8F49C" w14:textId="3ECA1731" w:rsidR="00B60908" w:rsidRPr="00B60908" w:rsidRDefault="00F84BA9">
      <w:pPr>
        <w:spacing w:line="480" w:lineRule="auto"/>
        <w:ind w:firstLine="720"/>
        <w:jc w:val="center"/>
        <w:rPr>
          <w:color w:val="000000" w:themeColor="text1"/>
          <w:sz w:val="22"/>
          <w:szCs w:val="22"/>
        </w:rPr>
        <w:pPrChange w:id="579" w:author="Martin Tušl" w:date="2021-03-05T08:05:00Z">
          <w:pPr>
            <w:spacing w:line="480" w:lineRule="auto"/>
            <w:ind w:firstLine="720"/>
          </w:pPr>
        </w:pPrChange>
      </w:pPr>
      <w:ins w:id="580" w:author="Martin Tušl" w:date="2021-03-05T08:05:00Z">
        <w:r>
          <w:rPr>
            <w:color w:val="000000" w:themeColor="text1"/>
            <w:sz w:val="22"/>
            <w:szCs w:val="22"/>
          </w:rPr>
          <w:t>Table 2 here</w:t>
        </w:r>
      </w:ins>
    </w:p>
    <w:p w14:paraId="5C74601E" w14:textId="570F639F" w:rsidR="00EC0923" w:rsidRPr="00F1521B" w:rsidRDefault="005A4ADB" w:rsidP="00C41CD7">
      <w:pPr>
        <w:spacing w:line="480" w:lineRule="auto"/>
        <w:rPr>
          <w:b/>
          <w:sz w:val="22"/>
          <w:szCs w:val="22"/>
        </w:rPr>
      </w:pPr>
      <w:r w:rsidRPr="00F1521B">
        <w:rPr>
          <w:b/>
          <w:sz w:val="22"/>
          <w:szCs w:val="22"/>
        </w:rPr>
        <w:t>Factors associated with p</w:t>
      </w:r>
      <w:r w:rsidR="002E2C7B" w:rsidRPr="00F1521B">
        <w:rPr>
          <w:b/>
          <w:sz w:val="22"/>
          <w:szCs w:val="22"/>
        </w:rPr>
        <w:t xml:space="preserve">erceived </w:t>
      </w:r>
      <w:r w:rsidR="00B7458C" w:rsidRPr="00F1521B">
        <w:rPr>
          <w:b/>
          <w:sz w:val="22"/>
          <w:szCs w:val="22"/>
        </w:rPr>
        <w:t>impact</w:t>
      </w:r>
      <w:r w:rsidR="002E2C7B" w:rsidRPr="00F1521B">
        <w:rPr>
          <w:b/>
          <w:sz w:val="22"/>
          <w:szCs w:val="22"/>
        </w:rPr>
        <w:t xml:space="preserve"> </w:t>
      </w:r>
      <w:r w:rsidR="00B7458C" w:rsidRPr="00F1521B">
        <w:rPr>
          <w:b/>
          <w:sz w:val="22"/>
          <w:szCs w:val="22"/>
        </w:rPr>
        <w:t>o</w:t>
      </w:r>
      <w:r w:rsidR="002E2C7B" w:rsidRPr="00F1521B">
        <w:rPr>
          <w:b/>
          <w:sz w:val="22"/>
          <w:szCs w:val="22"/>
        </w:rPr>
        <w:t>n private life</w:t>
      </w:r>
    </w:p>
    <w:p w14:paraId="31660843" w14:textId="559AC736" w:rsidR="00736B53" w:rsidRPr="00F1521B" w:rsidRDefault="00366B00" w:rsidP="00C41CD7">
      <w:pPr>
        <w:spacing w:line="480" w:lineRule="auto"/>
        <w:ind w:firstLine="720"/>
        <w:rPr>
          <w:color w:val="000000" w:themeColor="text1"/>
          <w:sz w:val="22"/>
          <w:szCs w:val="22"/>
        </w:rPr>
      </w:pPr>
      <w:r w:rsidRPr="00F1521B">
        <w:rPr>
          <w:color w:val="000000" w:themeColor="text1"/>
          <w:sz w:val="22"/>
          <w:szCs w:val="22"/>
        </w:rPr>
        <w:t xml:space="preserve">Table </w:t>
      </w:r>
      <w:del w:id="581" w:author="Martin Tušl" w:date="2021-02-17T12:19:00Z">
        <w:r w:rsidR="007E420B" w:rsidRPr="00F1521B" w:rsidDel="00D34833">
          <w:rPr>
            <w:color w:val="000000" w:themeColor="text1"/>
            <w:sz w:val="22"/>
            <w:szCs w:val="22"/>
          </w:rPr>
          <w:delText>4</w:delText>
        </w:r>
      </w:del>
      <w:ins w:id="582" w:author="Martin Tušl" w:date="2021-02-17T12:19:00Z">
        <w:r w:rsidR="00D34833">
          <w:rPr>
            <w:color w:val="000000" w:themeColor="text1"/>
            <w:sz w:val="22"/>
            <w:szCs w:val="22"/>
          </w:rPr>
          <w:t>2</w:t>
        </w:r>
      </w:ins>
      <w:r w:rsidRPr="00F1521B">
        <w:rPr>
          <w:color w:val="000000" w:themeColor="text1"/>
          <w:sz w:val="22"/>
          <w:szCs w:val="22"/>
        </w:rPr>
        <w:t xml:space="preserve"> </w:t>
      </w:r>
      <w:ins w:id="583" w:author="Martin Tušl" w:date="2021-02-17T12:19:00Z">
        <w:r w:rsidR="00D34833">
          <w:rPr>
            <w:color w:val="000000" w:themeColor="text1"/>
            <w:sz w:val="22"/>
            <w:szCs w:val="22"/>
          </w:rPr>
          <w:t xml:space="preserve">further </w:t>
        </w:r>
      </w:ins>
      <w:r w:rsidRPr="00F1521B">
        <w:rPr>
          <w:color w:val="000000" w:themeColor="text1"/>
          <w:sz w:val="22"/>
          <w:szCs w:val="22"/>
        </w:rPr>
        <w:t xml:space="preserve">shows </w:t>
      </w:r>
      <w:r w:rsidR="007A56B6">
        <w:rPr>
          <w:color w:val="000000" w:themeColor="text1"/>
          <w:sz w:val="22"/>
          <w:szCs w:val="22"/>
        </w:rPr>
        <w:t xml:space="preserve">OR </w:t>
      </w:r>
      <w:r w:rsidRPr="00F1521B">
        <w:rPr>
          <w:color w:val="000000" w:themeColor="text1"/>
          <w:sz w:val="22"/>
          <w:szCs w:val="22"/>
        </w:rPr>
        <w:t xml:space="preserve">comparisons within different subgroups concerning their evaluation </w:t>
      </w:r>
      <w:r w:rsidR="00F20C29">
        <w:rPr>
          <w:color w:val="000000" w:themeColor="text1"/>
          <w:sz w:val="22"/>
          <w:szCs w:val="22"/>
        </w:rPr>
        <w:t xml:space="preserve">of the </w:t>
      </w:r>
      <w:r w:rsidRPr="00F1521B">
        <w:rPr>
          <w:color w:val="000000" w:themeColor="text1"/>
          <w:sz w:val="22"/>
          <w:szCs w:val="22"/>
        </w:rPr>
        <w:t xml:space="preserve">degree </w:t>
      </w:r>
      <w:r w:rsidR="00F20C29">
        <w:rPr>
          <w:color w:val="000000" w:themeColor="text1"/>
          <w:sz w:val="22"/>
          <w:szCs w:val="22"/>
        </w:rPr>
        <w:t xml:space="preserve">to which </w:t>
      </w:r>
      <w:r w:rsidRPr="00F1521B">
        <w:rPr>
          <w:color w:val="000000" w:themeColor="text1"/>
          <w:sz w:val="22"/>
          <w:szCs w:val="22"/>
        </w:rPr>
        <w:t xml:space="preserve">their private life </w:t>
      </w:r>
      <w:r w:rsidR="00F20C29" w:rsidRPr="00F1521B">
        <w:rPr>
          <w:color w:val="000000" w:themeColor="text1"/>
          <w:sz w:val="22"/>
          <w:szCs w:val="22"/>
        </w:rPr>
        <w:t>ha</w:t>
      </w:r>
      <w:r w:rsidR="00F20C29">
        <w:rPr>
          <w:color w:val="000000" w:themeColor="text1"/>
          <w:sz w:val="22"/>
          <w:szCs w:val="22"/>
        </w:rPr>
        <w:t>d</w:t>
      </w:r>
      <w:r w:rsidR="00F20C29" w:rsidRPr="00F1521B">
        <w:rPr>
          <w:color w:val="000000" w:themeColor="text1"/>
          <w:sz w:val="22"/>
          <w:szCs w:val="22"/>
        </w:rPr>
        <w:t xml:space="preserve"> </w:t>
      </w:r>
      <w:r w:rsidRPr="00F1521B">
        <w:rPr>
          <w:color w:val="000000" w:themeColor="text1"/>
          <w:sz w:val="22"/>
          <w:szCs w:val="22"/>
        </w:rPr>
        <w:t xml:space="preserve">worsened or improved due to </w:t>
      </w:r>
      <w:r w:rsidR="00914317" w:rsidRPr="00F1521B">
        <w:rPr>
          <w:color w:val="000000" w:themeColor="text1"/>
          <w:sz w:val="22"/>
          <w:szCs w:val="22"/>
        </w:rPr>
        <w:t xml:space="preserve">the </w:t>
      </w:r>
      <w:r w:rsidRPr="00F1521B">
        <w:rPr>
          <w:color w:val="000000" w:themeColor="text1"/>
          <w:sz w:val="22"/>
          <w:szCs w:val="22"/>
        </w:rPr>
        <w:t>COVID-19 crisis</w:t>
      </w:r>
      <w:r w:rsidR="00FA1A66" w:rsidRPr="00F1521B">
        <w:rPr>
          <w:color w:val="000000" w:themeColor="text1"/>
          <w:sz w:val="22"/>
          <w:szCs w:val="22"/>
        </w:rPr>
        <w:t xml:space="preserve">, </w:t>
      </w:r>
      <w:r w:rsidR="00744976" w:rsidRPr="00F1521B">
        <w:rPr>
          <w:color w:val="000000" w:themeColor="text1"/>
          <w:sz w:val="22"/>
          <w:szCs w:val="22"/>
        </w:rPr>
        <w:t>assessed by two separate dependent variables</w:t>
      </w:r>
      <w:r w:rsidRPr="00F1521B">
        <w:rPr>
          <w:color w:val="000000" w:themeColor="text1"/>
          <w:sz w:val="22"/>
          <w:szCs w:val="22"/>
        </w:rPr>
        <w:t xml:space="preserve">. Regarding perceived negative impact on private life, </w:t>
      </w:r>
      <w:r w:rsidR="00C03880" w:rsidRPr="00F1521B">
        <w:rPr>
          <w:color w:val="000000" w:themeColor="text1"/>
          <w:sz w:val="22"/>
          <w:szCs w:val="22"/>
        </w:rPr>
        <w:t>the subgroup of p</w:t>
      </w:r>
      <w:r w:rsidR="006474EB" w:rsidRPr="00F1521B">
        <w:rPr>
          <w:color w:val="000000" w:themeColor="text1"/>
          <w:sz w:val="22"/>
          <w:szCs w:val="22"/>
        </w:rPr>
        <w:t xml:space="preserve">articipants </w:t>
      </w:r>
      <w:r w:rsidR="00F20C29">
        <w:rPr>
          <w:color w:val="000000" w:themeColor="text1"/>
          <w:sz w:val="22"/>
          <w:szCs w:val="22"/>
        </w:rPr>
        <w:t xml:space="preserve">living </w:t>
      </w:r>
      <w:r w:rsidR="006474EB" w:rsidRPr="00F1521B">
        <w:rPr>
          <w:color w:val="000000" w:themeColor="text1"/>
          <w:sz w:val="22"/>
          <w:szCs w:val="22"/>
        </w:rPr>
        <w:t>with a partner</w:t>
      </w:r>
      <w:r w:rsidR="00FA1A66" w:rsidRPr="00F1521B">
        <w:rPr>
          <w:color w:val="000000" w:themeColor="text1"/>
          <w:sz w:val="22"/>
          <w:szCs w:val="22"/>
        </w:rPr>
        <w:t>,</w:t>
      </w:r>
      <w:r w:rsidR="006474EB" w:rsidRPr="00F1521B">
        <w:rPr>
          <w:color w:val="000000" w:themeColor="text1"/>
          <w:sz w:val="22"/>
          <w:szCs w:val="22"/>
        </w:rPr>
        <w:t xml:space="preserve"> family</w:t>
      </w:r>
      <w:r w:rsidR="00FA1A66" w:rsidRPr="00F1521B">
        <w:rPr>
          <w:color w:val="000000" w:themeColor="text1"/>
          <w:sz w:val="22"/>
          <w:szCs w:val="22"/>
        </w:rPr>
        <w:t xml:space="preserve">, or in a shared </w:t>
      </w:r>
      <w:r w:rsidR="00EC4602">
        <w:rPr>
          <w:color w:val="000000" w:themeColor="text1"/>
          <w:sz w:val="22"/>
          <w:szCs w:val="22"/>
        </w:rPr>
        <w:t>housing</w:t>
      </w:r>
      <w:r w:rsidR="00F20C29">
        <w:rPr>
          <w:color w:val="000000" w:themeColor="text1"/>
          <w:sz w:val="22"/>
          <w:szCs w:val="22"/>
        </w:rPr>
        <w:t xml:space="preserve"> </w:t>
      </w:r>
      <w:r w:rsidR="006474EB" w:rsidRPr="00F1521B">
        <w:rPr>
          <w:color w:val="000000" w:themeColor="text1"/>
          <w:sz w:val="22"/>
          <w:szCs w:val="22"/>
        </w:rPr>
        <w:t xml:space="preserve">had significantly lower odds of reporting </w:t>
      </w:r>
      <w:r w:rsidR="007A56B6">
        <w:rPr>
          <w:color w:val="000000" w:themeColor="text1"/>
          <w:sz w:val="22"/>
          <w:szCs w:val="22"/>
        </w:rPr>
        <w:t xml:space="preserve">the </w:t>
      </w:r>
      <w:r w:rsidR="006474EB" w:rsidRPr="00F1521B">
        <w:rPr>
          <w:color w:val="000000" w:themeColor="text1"/>
          <w:sz w:val="22"/>
          <w:szCs w:val="22"/>
        </w:rPr>
        <w:t xml:space="preserve">deterioration of their private life compared to those </w:t>
      </w:r>
      <w:r w:rsidR="00F20C29">
        <w:rPr>
          <w:color w:val="000000" w:themeColor="text1"/>
          <w:sz w:val="22"/>
          <w:szCs w:val="22"/>
        </w:rPr>
        <w:t>living</w:t>
      </w:r>
      <w:r w:rsidR="006474EB" w:rsidRPr="00F1521B">
        <w:rPr>
          <w:color w:val="000000" w:themeColor="text1"/>
          <w:sz w:val="22"/>
          <w:szCs w:val="22"/>
        </w:rPr>
        <w:t xml:space="preserve"> alone (OR = 0.</w:t>
      </w:r>
      <w:r w:rsidR="00087DF5" w:rsidRPr="00F1521B">
        <w:rPr>
          <w:color w:val="000000" w:themeColor="text1"/>
          <w:sz w:val="22"/>
          <w:szCs w:val="22"/>
        </w:rPr>
        <w:t>41</w:t>
      </w:r>
      <w:del w:id="584" w:author="Martin Tušl" w:date="2021-03-04T14:56:00Z">
        <w:r w:rsidR="006474EB" w:rsidRPr="00F1521B" w:rsidDel="001153A7">
          <w:rPr>
            <w:color w:val="000000" w:themeColor="text1"/>
            <w:sz w:val="22"/>
            <w:szCs w:val="22"/>
          </w:rPr>
          <w:delText>; 95% CI: 0.</w:delText>
        </w:r>
        <w:r w:rsidR="00087DF5" w:rsidRPr="00F1521B" w:rsidDel="001153A7">
          <w:rPr>
            <w:color w:val="000000" w:themeColor="text1"/>
            <w:sz w:val="22"/>
            <w:szCs w:val="22"/>
          </w:rPr>
          <w:delText>34</w:delText>
        </w:r>
        <w:r w:rsidR="00F20C29" w:rsidDel="001153A7">
          <w:rPr>
            <w:color w:val="000000" w:themeColor="text1"/>
            <w:sz w:val="22"/>
            <w:szCs w:val="22"/>
          </w:rPr>
          <w:delText>–</w:delText>
        </w:r>
        <w:r w:rsidR="006474EB" w:rsidRPr="00F1521B" w:rsidDel="001153A7">
          <w:rPr>
            <w:color w:val="000000" w:themeColor="text1"/>
            <w:sz w:val="22"/>
            <w:szCs w:val="22"/>
          </w:rPr>
          <w:delText>0.</w:delText>
        </w:r>
        <w:r w:rsidR="00087DF5" w:rsidRPr="00F1521B" w:rsidDel="001153A7">
          <w:rPr>
            <w:color w:val="000000" w:themeColor="text1"/>
            <w:sz w:val="22"/>
            <w:szCs w:val="22"/>
          </w:rPr>
          <w:delText>49</w:delText>
        </w:r>
      </w:del>
      <w:r w:rsidR="006474EB" w:rsidRPr="00F1521B">
        <w:rPr>
          <w:color w:val="000000" w:themeColor="text1"/>
          <w:sz w:val="22"/>
          <w:szCs w:val="22"/>
        </w:rPr>
        <w:t>).</w:t>
      </w:r>
      <w:r w:rsidR="00EC0923" w:rsidRPr="00F1521B">
        <w:rPr>
          <w:color w:val="000000" w:themeColor="text1"/>
          <w:sz w:val="22"/>
          <w:szCs w:val="22"/>
        </w:rPr>
        <w:t xml:space="preserve"> </w:t>
      </w:r>
      <w:ins w:id="585" w:author="Martin Tušl" w:date="2021-02-17T14:38:00Z">
        <w:r w:rsidR="00333ADE">
          <w:rPr>
            <w:color w:val="000000" w:themeColor="text1"/>
            <w:sz w:val="22"/>
            <w:szCs w:val="22"/>
          </w:rPr>
          <w:t>T</w:t>
        </w:r>
      </w:ins>
      <w:r w:rsidR="00EB1C2E" w:rsidRPr="00F1521B">
        <w:rPr>
          <w:color w:val="000000" w:themeColor="text1"/>
          <w:sz w:val="22"/>
          <w:szCs w:val="22"/>
        </w:rPr>
        <w:t xml:space="preserve">he odds of reporting deterioration </w:t>
      </w:r>
      <w:r w:rsidR="006E387E">
        <w:rPr>
          <w:color w:val="000000" w:themeColor="text1"/>
          <w:sz w:val="22"/>
          <w:szCs w:val="22"/>
        </w:rPr>
        <w:t>of</w:t>
      </w:r>
      <w:r w:rsidR="006E387E" w:rsidRPr="00F1521B">
        <w:rPr>
          <w:color w:val="000000" w:themeColor="text1"/>
          <w:sz w:val="22"/>
          <w:szCs w:val="22"/>
        </w:rPr>
        <w:t xml:space="preserve"> </w:t>
      </w:r>
      <w:r w:rsidR="00EB1C2E" w:rsidRPr="00F1521B">
        <w:rPr>
          <w:color w:val="000000" w:themeColor="text1"/>
          <w:sz w:val="22"/>
          <w:szCs w:val="22"/>
        </w:rPr>
        <w:t xml:space="preserve">private life were lower </w:t>
      </w:r>
      <w:ins w:id="586" w:author="Martin Tušl" w:date="2021-02-17T14:38:00Z">
        <w:r w:rsidR="00333ADE">
          <w:rPr>
            <w:color w:val="000000" w:themeColor="text1"/>
            <w:sz w:val="22"/>
            <w:szCs w:val="22"/>
          </w:rPr>
          <w:t xml:space="preserve">also </w:t>
        </w:r>
      </w:ins>
      <w:r w:rsidR="00EB1C2E" w:rsidRPr="00F1521B">
        <w:rPr>
          <w:color w:val="000000" w:themeColor="text1"/>
          <w:sz w:val="22"/>
          <w:szCs w:val="22"/>
        </w:rPr>
        <w:t>for the 61</w:t>
      </w:r>
      <w:r w:rsidR="00F20C29">
        <w:rPr>
          <w:color w:val="000000" w:themeColor="text1"/>
          <w:sz w:val="22"/>
          <w:szCs w:val="22"/>
        </w:rPr>
        <w:t>–</w:t>
      </w:r>
      <w:r w:rsidR="00EB1C2E" w:rsidRPr="00F1521B">
        <w:rPr>
          <w:color w:val="000000" w:themeColor="text1"/>
          <w:sz w:val="22"/>
          <w:szCs w:val="22"/>
        </w:rPr>
        <w:t>65</w:t>
      </w:r>
      <w:r w:rsidR="00F20C29" w:rsidRPr="00F20C29">
        <w:rPr>
          <w:color w:val="000000" w:themeColor="text1"/>
          <w:sz w:val="22"/>
          <w:szCs w:val="22"/>
        </w:rPr>
        <w:t xml:space="preserve"> </w:t>
      </w:r>
      <w:r w:rsidR="00F20C29" w:rsidRPr="00F1521B">
        <w:rPr>
          <w:color w:val="000000" w:themeColor="text1"/>
          <w:sz w:val="22"/>
          <w:szCs w:val="22"/>
        </w:rPr>
        <w:t>age group</w:t>
      </w:r>
      <w:r w:rsidR="00EB1C2E" w:rsidRPr="00F1521B">
        <w:rPr>
          <w:color w:val="000000" w:themeColor="text1"/>
          <w:sz w:val="22"/>
          <w:szCs w:val="22"/>
        </w:rPr>
        <w:t xml:space="preserve"> (OR = 0.</w:t>
      </w:r>
      <w:r w:rsidR="00087DF5" w:rsidRPr="00F1521B">
        <w:rPr>
          <w:color w:val="000000" w:themeColor="text1"/>
          <w:sz w:val="22"/>
          <w:szCs w:val="22"/>
        </w:rPr>
        <w:t>58</w:t>
      </w:r>
      <w:del w:id="587" w:author="Martin Tušl" w:date="2021-03-04T14:56:00Z">
        <w:r w:rsidR="00EB1C2E" w:rsidRPr="00F1521B" w:rsidDel="001153A7">
          <w:rPr>
            <w:color w:val="000000" w:themeColor="text1"/>
            <w:sz w:val="22"/>
            <w:szCs w:val="22"/>
          </w:rPr>
          <w:delText>; 95% CI: 0.</w:delText>
        </w:r>
        <w:r w:rsidR="00087DF5" w:rsidRPr="00F1521B" w:rsidDel="001153A7">
          <w:rPr>
            <w:color w:val="000000" w:themeColor="text1"/>
            <w:sz w:val="22"/>
            <w:szCs w:val="22"/>
          </w:rPr>
          <w:delText>41</w:delText>
        </w:r>
        <w:r w:rsidR="00F20C29" w:rsidDel="001153A7">
          <w:rPr>
            <w:color w:val="000000" w:themeColor="text1"/>
            <w:sz w:val="22"/>
            <w:szCs w:val="22"/>
          </w:rPr>
          <w:delText>–</w:delText>
        </w:r>
        <w:r w:rsidR="00EB1C2E" w:rsidRPr="00F1521B" w:rsidDel="001153A7">
          <w:rPr>
            <w:color w:val="000000" w:themeColor="text1"/>
            <w:sz w:val="22"/>
            <w:szCs w:val="22"/>
          </w:rPr>
          <w:delText>0.</w:delText>
        </w:r>
        <w:r w:rsidR="00087DF5" w:rsidRPr="00F1521B" w:rsidDel="001153A7">
          <w:rPr>
            <w:color w:val="000000" w:themeColor="text1"/>
            <w:sz w:val="22"/>
            <w:szCs w:val="22"/>
          </w:rPr>
          <w:delText>82</w:delText>
        </w:r>
      </w:del>
      <w:r w:rsidR="00EB1C2E" w:rsidRPr="00F1521B">
        <w:rPr>
          <w:color w:val="000000" w:themeColor="text1"/>
          <w:sz w:val="22"/>
          <w:szCs w:val="22"/>
        </w:rPr>
        <w:t xml:space="preserve">). </w:t>
      </w:r>
      <w:del w:id="588" w:author="Martin Tušl" w:date="2021-02-17T14:38:00Z">
        <w:r w:rsidR="00EB1C2E" w:rsidRPr="00F1521B" w:rsidDel="00333ADE">
          <w:rPr>
            <w:color w:val="000000" w:themeColor="text1"/>
            <w:sz w:val="22"/>
            <w:szCs w:val="22"/>
          </w:rPr>
          <w:delText>Finally</w:delText>
        </w:r>
      </w:del>
      <w:ins w:id="589" w:author="Martin Tušl" w:date="2021-02-17T14:40:00Z">
        <w:r w:rsidR="001F7784">
          <w:rPr>
            <w:color w:val="000000" w:themeColor="text1"/>
            <w:sz w:val="22"/>
            <w:szCs w:val="22"/>
          </w:rPr>
          <w:t>Finally</w:t>
        </w:r>
      </w:ins>
      <w:r w:rsidR="00EB1C2E" w:rsidRPr="00F1521B">
        <w:rPr>
          <w:color w:val="000000" w:themeColor="text1"/>
          <w:sz w:val="22"/>
          <w:szCs w:val="22"/>
        </w:rPr>
        <w:t>, c</w:t>
      </w:r>
      <w:r w:rsidR="00EC0923" w:rsidRPr="00F1521B">
        <w:rPr>
          <w:color w:val="000000" w:themeColor="text1"/>
          <w:sz w:val="22"/>
          <w:szCs w:val="22"/>
        </w:rPr>
        <w:t>hange</w:t>
      </w:r>
      <w:r w:rsidR="00087DF5" w:rsidRPr="00F1521B">
        <w:rPr>
          <w:color w:val="000000" w:themeColor="text1"/>
          <w:sz w:val="22"/>
          <w:szCs w:val="22"/>
        </w:rPr>
        <w:t>s</w:t>
      </w:r>
      <w:r w:rsidR="00EC0923" w:rsidRPr="00F1521B">
        <w:rPr>
          <w:color w:val="000000" w:themeColor="text1"/>
          <w:sz w:val="22"/>
          <w:szCs w:val="22"/>
        </w:rPr>
        <w:t xml:space="preserve"> in</w:t>
      </w:r>
      <w:r w:rsidR="00087DF5" w:rsidRPr="00F1521B">
        <w:rPr>
          <w:color w:val="000000" w:themeColor="text1"/>
          <w:sz w:val="22"/>
          <w:szCs w:val="22"/>
        </w:rPr>
        <w:t xml:space="preserve"> the </w:t>
      </w:r>
      <w:r w:rsidR="00EC4602">
        <w:rPr>
          <w:color w:val="000000" w:themeColor="text1"/>
          <w:sz w:val="22"/>
          <w:szCs w:val="22"/>
        </w:rPr>
        <w:t>quantity</w:t>
      </w:r>
      <w:r w:rsidR="00F20C29">
        <w:rPr>
          <w:color w:val="000000" w:themeColor="text1"/>
          <w:sz w:val="22"/>
          <w:szCs w:val="22"/>
        </w:rPr>
        <w:t xml:space="preserve"> </w:t>
      </w:r>
      <w:r w:rsidR="00087DF5" w:rsidRPr="00F1521B">
        <w:rPr>
          <w:color w:val="000000" w:themeColor="text1"/>
          <w:sz w:val="22"/>
          <w:szCs w:val="22"/>
        </w:rPr>
        <w:t>of</w:t>
      </w:r>
      <w:r w:rsidR="00EC0923" w:rsidRPr="00F1521B">
        <w:rPr>
          <w:color w:val="000000" w:themeColor="text1"/>
          <w:sz w:val="22"/>
          <w:szCs w:val="22"/>
        </w:rPr>
        <w:t xml:space="preserve"> </w:t>
      </w:r>
      <w:r w:rsidR="006152B8" w:rsidRPr="00F1521B">
        <w:rPr>
          <w:color w:val="000000" w:themeColor="text1"/>
          <w:sz w:val="22"/>
          <w:szCs w:val="22"/>
        </w:rPr>
        <w:t>leisure</w:t>
      </w:r>
      <w:r w:rsidR="00EC0923" w:rsidRPr="00F1521B">
        <w:rPr>
          <w:color w:val="000000" w:themeColor="text1"/>
          <w:sz w:val="22"/>
          <w:szCs w:val="22"/>
        </w:rPr>
        <w:t xml:space="preserve"> time and </w:t>
      </w:r>
      <w:r w:rsidR="00F20C29">
        <w:rPr>
          <w:color w:val="000000" w:themeColor="text1"/>
          <w:sz w:val="22"/>
          <w:szCs w:val="22"/>
        </w:rPr>
        <w:t xml:space="preserve">quantity of </w:t>
      </w:r>
      <w:r w:rsidR="00EC0923" w:rsidRPr="00F1521B">
        <w:rPr>
          <w:color w:val="000000" w:themeColor="text1"/>
          <w:sz w:val="22"/>
          <w:szCs w:val="22"/>
        </w:rPr>
        <w:t>caring duties</w:t>
      </w:r>
      <w:r w:rsidR="006474EB" w:rsidRPr="00F1521B">
        <w:rPr>
          <w:color w:val="000000" w:themeColor="text1"/>
          <w:sz w:val="22"/>
          <w:szCs w:val="22"/>
        </w:rPr>
        <w:t xml:space="preserve"> were associated with </w:t>
      </w:r>
      <w:r w:rsidR="00B7458C" w:rsidRPr="00F1521B">
        <w:rPr>
          <w:color w:val="000000" w:themeColor="text1"/>
          <w:sz w:val="22"/>
          <w:szCs w:val="22"/>
        </w:rPr>
        <w:t>perceived</w:t>
      </w:r>
      <w:r w:rsidR="006474EB" w:rsidRPr="00F1521B">
        <w:rPr>
          <w:color w:val="000000" w:themeColor="text1"/>
          <w:sz w:val="22"/>
          <w:szCs w:val="22"/>
        </w:rPr>
        <w:t xml:space="preserve"> deterioration of private life, </w:t>
      </w:r>
      <w:r w:rsidR="00F20C29">
        <w:rPr>
          <w:color w:val="000000" w:themeColor="text1"/>
          <w:sz w:val="22"/>
          <w:szCs w:val="22"/>
        </w:rPr>
        <w:t xml:space="preserve">and </w:t>
      </w:r>
      <w:r w:rsidR="00C03880" w:rsidRPr="00F1521B">
        <w:rPr>
          <w:color w:val="000000" w:themeColor="text1"/>
          <w:sz w:val="22"/>
          <w:szCs w:val="22"/>
        </w:rPr>
        <w:t>this association was particularly strong for</w:t>
      </w:r>
      <w:r w:rsidR="006474EB" w:rsidRPr="00F1521B">
        <w:rPr>
          <w:color w:val="000000" w:themeColor="text1"/>
          <w:sz w:val="22"/>
          <w:szCs w:val="22"/>
        </w:rPr>
        <w:t xml:space="preserve"> </w:t>
      </w:r>
      <w:r w:rsidR="00F20C29">
        <w:rPr>
          <w:color w:val="000000" w:themeColor="text1"/>
          <w:sz w:val="22"/>
          <w:szCs w:val="22"/>
        </w:rPr>
        <w:t xml:space="preserve">a </w:t>
      </w:r>
      <w:r w:rsidR="006474EB" w:rsidRPr="00F1521B">
        <w:rPr>
          <w:color w:val="000000" w:themeColor="text1"/>
          <w:sz w:val="22"/>
          <w:szCs w:val="22"/>
        </w:rPr>
        <w:t xml:space="preserve">decrease in </w:t>
      </w:r>
      <w:r w:rsidR="006152B8" w:rsidRPr="00F1521B">
        <w:rPr>
          <w:color w:val="000000" w:themeColor="text1"/>
          <w:sz w:val="22"/>
          <w:szCs w:val="22"/>
        </w:rPr>
        <w:t>leisure</w:t>
      </w:r>
      <w:r w:rsidR="006474EB" w:rsidRPr="00F1521B">
        <w:rPr>
          <w:color w:val="000000" w:themeColor="text1"/>
          <w:sz w:val="22"/>
          <w:szCs w:val="22"/>
        </w:rPr>
        <w:t xml:space="preserve"> time (OR = </w:t>
      </w:r>
      <w:r w:rsidR="00087DF5" w:rsidRPr="00F1521B">
        <w:rPr>
          <w:color w:val="000000" w:themeColor="text1"/>
          <w:sz w:val="22"/>
          <w:szCs w:val="22"/>
        </w:rPr>
        <w:t>2.62</w:t>
      </w:r>
      <w:del w:id="590" w:author="Martin Tušl" w:date="2021-03-04T14:56:00Z">
        <w:r w:rsidR="006474EB" w:rsidRPr="00F1521B" w:rsidDel="001153A7">
          <w:rPr>
            <w:color w:val="000000" w:themeColor="text1"/>
            <w:sz w:val="22"/>
            <w:szCs w:val="22"/>
          </w:rPr>
          <w:delText xml:space="preserve">; 95% CI: </w:delText>
        </w:r>
        <w:r w:rsidR="00087DF5" w:rsidRPr="00F1521B" w:rsidDel="001153A7">
          <w:rPr>
            <w:color w:val="000000" w:themeColor="text1"/>
            <w:sz w:val="22"/>
            <w:szCs w:val="22"/>
          </w:rPr>
          <w:delText>2.09</w:delText>
        </w:r>
        <w:r w:rsidR="00F20C29" w:rsidDel="001153A7">
          <w:rPr>
            <w:color w:val="000000" w:themeColor="text1"/>
            <w:sz w:val="22"/>
            <w:szCs w:val="22"/>
          </w:rPr>
          <w:delText>–</w:delText>
        </w:r>
        <w:r w:rsidR="00087DF5" w:rsidRPr="00F1521B" w:rsidDel="001153A7">
          <w:rPr>
            <w:color w:val="000000" w:themeColor="text1"/>
            <w:sz w:val="22"/>
            <w:szCs w:val="22"/>
          </w:rPr>
          <w:delText>3.28</w:delText>
        </w:r>
      </w:del>
      <w:r w:rsidR="006474EB" w:rsidRPr="00F1521B">
        <w:rPr>
          <w:color w:val="000000" w:themeColor="text1"/>
          <w:sz w:val="22"/>
          <w:szCs w:val="22"/>
        </w:rPr>
        <w:t xml:space="preserve">) and </w:t>
      </w:r>
      <w:ins w:id="591" w:author="Martin Tušl" w:date="2021-02-17T14:39:00Z">
        <w:r w:rsidR="00333ADE">
          <w:rPr>
            <w:color w:val="000000" w:themeColor="text1"/>
            <w:sz w:val="22"/>
            <w:szCs w:val="22"/>
          </w:rPr>
          <w:t xml:space="preserve">a </w:t>
        </w:r>
      </w:ins>
      <w:r w:rsidR="006474EB" w:rsidRPr="00F1521B">
        <w:rPr>
          <w:color w:val="000000" w:themeColor="text1"/>
          <w:sz w:val="22"/>
          <w:szCs w:val="22"/>
        </w:rPr>
        <w:t>decrease in caring duties (OR = 1.</w:t>
      </w:r>
      <w:r w:rsidR="00087DF5" w:rsidRPr="00F1521B">
        <w:rPr>
          <w:color w:val="000000" w:themeColor="text1"/>
          <w:sz w:val="22"/>
          <w:szCs w:val="22"/>
        </w:rPr>
        <w:t>62</w:t>
      </w:r>
      <w:del w:id="592" w:author="Martin Tušl" w:date="2021-03-04T14:57:00Z">
        <w:r w:rsidR="006474EB" w:rsidRPr="00F1521B" w:rsidDel="001153A7">
          <w:rPr>
            <w:color w:val="000000" w:themeColor="text1"/>
            <w:sz w:val="22"/>
            <w:szCs w:val="22"/>
          </w:rPr>
          <w:delText>; 95% CI: 1.</w:delText>
        </w:r>
        <w:r w:rsidR="00087DF5" w:rsidRPr="00F1521B" w:rsidDel="001153A7">
          <w:rPr>
            <w:color w:val="000000" w:themeColor="text1"/>
            <w:sz w:val="22"/>
            <w:szCs w:val="22"/>
          </w:rPr>
          <w:delText>19</w:delText>
        </w:r>
        <w:r w:rsidR="00F20C29" w:rsidDel="001153A7">
          <w:rPr>
            <w:color w:val="000000" w:themeColor="text1"/>
            <w:sz w:val="22"/>
            <w:szCs w:val="22"/>
          </w:rPr>
          <w:delText>–</w:delText>
        </w:r>
        <w:r w:rsidR="00087DF5" w:rsidRPr="00F1521B" w:rsidDel="001153A7">
          <w:rPr>
            <w:color w:val="000000" w:themeColor="text1"/>
            <w:sz w:val="22"/>
            <w:szCs w:val="22"/>
          </w:rPr>
          <w:delText>2</w:delText>
        </w:r>
        <w:r w:rsidR="006474EB" w:rsidRPr="00F1521B" w:rsidDel="001153A7">
          <w:rPr>
            <w:color w:val="000000" w:themeColor="text1"/>
            <w:sz w:val="22"/>
            <w:szCs w:val="22"/>
          </w:rPr>
          <w:delText>.</w:delText>
        </w:r>
        <w:r w:rsidR="00087DF5" w:rsidRPr="00F1521B" w:rsidDel="001153A7">
          <w:rPr>
            <w:color w:val="000000" w:themeColor="text1"/>
            <w:sz w:val="22"/>
            <w:szCs w:val="22"/>
          </w:rPr>
          <w:delText>22</w:delText>
        </w:r>
      </w:del>
      <w:r w:rsidR="006474EB" w:rsidRPr="00F1521B">
        <w:rPr>
          <w:color w:val="000000" w:themeColor="text1"/>
          <w:sz w:val="22"/>
          <w:szCs w:val="22"/>
        </w:rPr>
        <w:t>)</w:t>
      </w:r>
      <w:r w:rsidR="00EC0923" w:rsidRPr="00F1521B">
        <w:rPr>
          <w:color w:val="000000" w:themeColor="text1"/>
          <w:sz w:val="22"/>
          <w:szCs w:val="22"/>
        </w:rPr>
        <w:t>.</w:t>
      </w:r>
    </w:p>
    <w:p w14:paraId="6F2E883A" w14:textId="765F2891" w:rsidR="00EC0923" w:rsidRPr="00F1521B" w:rsidRDefault="00EB1C2E" w:rsidP="00C41CD7">
      <w:pPr>
        <w:spacing w:line="480" w:lineRule="auto"/>
        <w:ind w:firstLine="720"/>
        <w:rPr>
          <w:color w:val="000000" w:themeColor="text1"/>
          <w:sz w:val="22"/>
          <w:szCs w:val="22"/>
        </w:rPr>
      </w:pPr>
      <w:r w:rsidRPr="00F1521B">
        <w:rPr>
          <w:color w:val="000000" w:themeColor="text1"/>
          <w:sz w:val="22"/>
          <w:szCs w:val="22"/>
        </w:rPr>
        <w:t xml:space="preserve">Regarding perceived positive impact on private life, the strongest association was with </w:t>
      </w:r>
      <w:r w:rsidR="00F20C29">
        <w:rPr>
          <w:color w:val="000000" w:themeColor="text1"/>
          <w:sz w:val="22"/>
          <w:szCs w:val="22"/>
        </w:rPr>
        <w:t>an</w:t>
      </w:r>
      <w:r w:rsidRPr="00F1521B">
        <w:rPr>
          <w:color w:val="000000" w:themeColor="text1"/>
          <w:sz w:val="22"/>
          <w:szCs w:val="22"/>
        </w:rPr>
        <w:t xml:space="preserve"> i</w:t>
      </w:r>
      <w:r w:rsidR="00736B53" w:rsidRPr="00F1521B">
        <w:rPr>
          <w:color w:val="000000" w:themeColor="text1"/>
          <w:sz w:val="22"/>
          <w:szCs w:val="22"/>
        </w:rPr>
        <w:t xml:space="preserve">ncrease in </w:t>
      </w:r>
      <w:r w:rsidR="006152B8" w:rsidRPr="00F1521B">
        <w:rPr>
          <w:color w:val="000000" w:themeColor="text1"/>
          <w:sz w:val="22"/>
          <w:szCs w:val="22"/>
        </w:rPr>
        <w:t>leisure</w:t>
      </w:r>
      <w:r w:rsidR="00736B53" w:rsidRPr="00F1521B">
        <w:rPr>
          <w:color w:val="000000" w:themeColor="text1"/>
          <w:sz w:val="22"/>
          <w:szCs w:val="22"/>
        </w:rPr>
        <w:t xml:space="preserve"> time (OR = </w:t>
      </w:r>
      <w:r w:rsidR="00087DF5" w:rsidRPr="00F1521B">
        <w:rPr>
          <w:color w:val="000000" w:themeColor="text1"/>
          <w:sz w:val="22"/>
          <w:szCs w:val="22"/>
        </w:rPr>
        <w:t>2.25</w:t>
      </w:r>
      <w:del w:id="593" w:author="Martin Tušl" w:date="2021-03-04T14:57:00Z">
        <w:r w:rsidR="00736B53" w:rsidRPr="00F1521B" w:rsidDel="001153A7">
          <w:rPr>
            <w:color w:val="000000" w:themeColor="text1"/>
            <w:sz w:val="22"/>
            <w:szCs w:val="22"/>
          </w:rPr>
          <w:delText>; 95% CI: 1.</w:delText>
        </w:r>
        <w:r w:rsidR="00087DF5" w:rsidRPr="00F1521B" w:rsidDel="001153A7">
          <w:rPr>
            <w:color w:val="000000" w:themeColor="text1"/>
            <w:sz w:val="22"/>
            <w:szCs w:val="22"/>
          </w:rPr>
          <w:delText>82</w:delText>
        </w:r>
        <w:r w:rsidR="00F20C29" w:rsidDel="001153A7">
          <w:rPr>
            <w:color w:val="000000" w:themeColor="text1"/>
            <w:sz w:val="22"/>
            <w:szCs w:val="22"/>
          </w:rPr>
          <w:delText>–</w:delText>
        </w:r>
        <w:r w:rsidR="00736B53" w:rsidRPr="00F1521B" w:rsidDel="001153A7">
          <w:rPr>
            <w:color w:val="000000" w:themeColor="text1"/>
            <w:sz w:val="22"/>
            <w:szCs w:val="22"/>
          </w:rPr>
          <w:delText>2.</w:delText>
        </w:r>
        <w:r w:rsidR="00087DF5" w:rsidRPr="00F1521B" w:rsidDel="001153A7">
          <w:rPr>
            <w:color w:val="000000" w:themeColor="text1"/>
            <w:sz w:val="22"/>
            <w:szCs w:val="22"/>
          </w:rPr>
          <w:delText>79</w:delText>
        </w:r>
      </w:del>
      <w:r w:rsidR="00736B53" w:rsidRPr="00F1521B">
        <w:rPr>
          <w:color w:val="000000" w:themeColor="text1"/>
          <w:sz w:val="22"/>
          <w:szCs w:val="22"/>
        </w:rPr>
        <w:t>), followed by liv</w:t>
      </w:r>
      <w:r w:rsidR="00355D3A" w:rsidRPr="00F1521B">
        <w:rPr>
          <w:color w:val="000000" w:themeColor="text1"/>
          <w:sz w:val="22"/>
          <w:szCs w:val="22"/>
        </w:rPr>
        <w:t>ing</w:t>
      </w:r>
      <w:r w:rsidR="00736B53" w:rsidRPr="00F1521B">
        <w:rPr>
          <w:color w:val="000000" w:themeColor="text1"/>
          <w:sz w:val="22"/>
          <w:szCs w:val="22"/>
        </w:rPr>
        <w:t xml:space="preserve"> with a partner</w:t>
      </w:r>
      <w:r w:rsidR="00FA1A66" w:rsidRPr="00F1521B">
        <w:rPr>
          <w:color w:val="000000" w:themeColor="text1"/>
          <w:sz w:val="22"/>
          <w:szCs w:val="22"/>
        </w:rPr>
        <w:t>,</w:t>
      </w:r>
      <w:r w:rsidR="00736B53" w:rsidRPr="00F1521B">
        <w:rPr>
          <w:color w:val="000000" w:themeColor="text1"/>
          <w:sz w:val="22"/>
          <w:szCs w:val="22"/>
        </w:rPr>
        <w:t xml:space="preserve"> family</w:t>
      </w:r>
      <w:r w:rsidR="00FA1A66" w:rsidRPr="00F1521B">
        <w:rPr>
          <w:color w:val="000000" w:themeColor="text1"/>
          <w:sz w:val="22"/>
          <w:szCs w:val="22"/>
        </w:rPr>
        <w:t xml:space="preserve">, or in a shared </w:t>
      </w:r>
      <w:r w:rsidR="00EC4602">
        <w:rPr>
          <w:color w:val="000000" w:themeColor="text1"/>
          <w:sz w:val="22"/>
          <w:szCs w:val="22"/>
        </w:rPr>
        <w:t>housing</w:t>
      </w:r>
      <w:r w:rsidR="00736B53" w:rsidRPr="00F1521B">
        <w:rPr>
          <w:color w:val="000000" w:themeColor="text1"/>
          <w:sz w:val="22"/>
          <w:szCs w:val="22"/>
        </w:rPr>
        <w:t xml:space="preserve"> (OR = 1.</w:t>
      </w:r>
      <w:r w:rsidR="00087DF5" w:rsidRPr="00F1521B">
        <w:rPr>
          <w:color w:val="000000" w:themeColor="text1"/>
          <w:sz w:val="22"/>
          <w:szCs w:val="22"/>
        </w:rPr>
        <w:t>74</w:t>
      </w:r>
      <w:del w:id="594" w:author="Martin Tušl" w:date="2021-03-04T14:57:00Z">
        <w:r w:rsidR="00736B53" w:rsidRPr="00F1521B" w:rsidDel="001153A7">
          <w:rPr>
            <w:color w:val="000000" w:themeColor="text1"/>
            <w:sz w:val="22"/>
            <w:szCs w:val="22"/>
          </w:rPr>
          <w:delText>, 95% CI: 1.</w:delText>
        </w:r>
        <w:r w:rsidR="00087DF5" w:rsidRPr="00F1521B" w:rsidDel="001153A7">
          <w:rPr>
            <w:color w:val="000000" w:themeColor="text1"/>
            <w:sz w:val="22"/>
            <w:szCs w:val="22"/>
          </w:rPr>
          <w:delText>44</w:delText>
        </w:r>
        <w:r w:rsidR="00F20C29" w:rsidDel="001153A7">
          <w:rPr>
            <w:color w:val="000000" w:themeColor="text1"/>
            <w:sz w:val="22"/>
            <w:szCs w:val="22"/>
          </w:rPr>
          <w:delText>–</w:delText>
        </w:r>
        <w:r w:rsidR="00087DF5" w:rsidRPr="00F1521B" w:rsidDel="001153A7">
          <w:rPr>
            <w:color w:val="000000" w:themeColor="text1"/>
            <w:sz w:val="22"/>
            <w:szCs w:val="22"/>
          </w:rPr>
          <w:delText>2.11</w:delText>
        </w:r>
      </w:del>
      <w:r w:rsidR="00736B53" w:rsidRPr="00F1521B">
        <w:rPr>
          <w:color w:val="000000" w:themeColor="text1"/>
          <w:sz w:val="22"/>
          <w:szCs w:val="22"/>
        </w:rPr>
        <w:t>)</w:t>
      </w:r>
      <w:r w:rsidR="00F20C29">
        <w:rPr>
          <w:color w:val="000000" w:themeColor="text1"/>
          <w:sz w:val="22"/>
          <w:szCs w:val="22"/>
        </w:rPr>
        <w:t>;</w:t>
      </w:r>
      <w:r w:rsidR="00087DF5" w:rsidRPr="00F1521B">
        <w:rPr>
          <w:color w:val="000000" w:themeColor="text1"/>
          <w:sz w:val="22"/>
          <w:szCs w:val="22"/>
        </w:rPr>
        <w:t xml:space="preserve"> WFH, </w:t>
      </w:r>
      <w:r w:rsidR="00DC12DD">
        <w:rPr>
          <w:color w:val="000000" w:themeColor="text1"/>
          <w:sz w:val="22"/>
          <w:szCs w:val="22"/>
        </w:rPr>
        <w:t>particularly among those with prior</w:t>
      </w:r>
      <w:r w:rsidR="00D32F94" w:rsidRPr="00F1521B">
        <w:rPr>
          <w:color w:val="000000" w:themeColor="text1"/>
          <w:sz w:val="22"/>
          <w:szCs w:val="22"/>
        </w:rPr>
        <w:t xml:space="preserve"> WFH </w:t>
      </w:r>
      <w:r w:rsidR="00DC12DD">
        <w:rPr>
          <w:color w:val="000000" w:themeColor="text1"/>
          <w:sz w:val="22"/>
          <w:szCs w:val="22"/>
        </w:rPr>
        <w:t xml:space="preserve">experience </w:t>
      </w:r>
      <w:r w:rsidR="00D32F94" w:rsidRPr="00F1521B">
        <w:rPr>
          <w:color w:val="000000" w:themeColor="text1"/>
          <w:sz w:val="22"/>
          <w:szCs w:val="22"/>
        </w:rPr>
        <w:t>(OR = 1.72</w:t>
      </w:r>
      <w:del w:id="595" w:author="Martin Tušl" w:date="2021-03-04T14:57:00Z">
        <w:r w:rsidR="00D32F94" w:rsidRPr="00F1521B" w:rsidDel="001153A7">
          <w:rPr>
            <w:color w:val="000000" w:themeColor="text1"/>
            <w:sz w:val="22"/>
            <w:szCs w:val="22"/>
          </w:rPr>
          <w:delText>; 95% CI: 1.43</w:delText>
        </w:r>
        <w:r w:rsidR="00F20C29" w:rsidDel="001153A7">
          <w:rPr>
            <w:color w:val="000000" w:themeColor="text1"/>
            <w:sz w:val="22"/>
            <w:szCs w:val="22"/>
          </w:rPr>
          <w:delText>–</w:delText>
        </w:r>
        <w:r w:rsidR="00D32F94" w:rsidRPr="00F1521B" w:rsidDel="001153A7">
          <w:rPr>
            <w:color w:val="000000" w:themeColor="text1"/>
            <w:sz w:val="22"/>
            <w:szCs w:val="22"/>
          </w:rPr>
          <w:delText>2.08</w:delText>
        </w:r>
      </w:del>
      <w:r w:rsidR="00D32F94" w:rsidRPr="00F1521B">
        <w:rPr>
          <w:color w:val="000000" w:themeColor="text1"/>
          <w:sz w:val="22"/>
          <w:szCs w:val="22"/>
        </w:rPr>
        <w:t>)</w:t>
      </w:r>
      <w:r w:rsidR="00F20C29">
        <w:rPr>
          <w:color w:val="000000" w:themeColor="text1"/>
          <w:sz w:val="22"/>
          <w:szCs w:val="22"/>
        </w:rPr>
        <w:t>;</w:t>
      </w:r>
      <w:r w:rsidR="00D32F94" w:rsidRPr="00F1521B">
        <w:rPr>
          <w:color w:val="000000" w:themeColor="text1"/>
          <w:sz w:val="22"/>
          <w:szCs w:val="22"/>
        </w:rPr>
        <w:t xml:space="preserve"> and </w:t>
      </w:r>
      <w:ins w:id="596" w:author="Martin Tušl" w:date="2021-02-17T14:42:00Z">
        <w:r w:rsidR="001F7784">
          <w:rPr>
            <w:color w:val="000000" w:themeColor="text1"/>
            <w:sz w:val="22"/>
            <w:szCs w:val="22"/>
          </w:rPr>
          <w:t xml:space="preserve">with </w:t>
        </w:r>
      </w:ins>
      <w:r w:rsidR="00D32F94" w:rsidRPr="00F1521B">
        <w:rPr>
          <w:color w:val="000000" w:themeColor="text1"/>
          <w:sz w:val="22"/>
          <w:szCs w:val="22"/>
        </w:rPr>
        <w:t>an</w:t>
      </w:r>
      <w:r w:rsidR="00087DF5" w:rsidRPr="00F1521B">
        <w:rPr>
          <w:color w:val="000000" w:themeColor="text1"/>
          <w:sz w:val="22"/>
          <w:szCs w:val="22"/>
        </w:rPr>
        <w:t xml:space="preserve"> </w:t>
      </w:r>
      <w:r w:rsidR="00D32F94" w:rsidRPr="00F1521B">
        <w:rPr>
          <w:color w:val="000000" w:themeColor="text1"/>
          <w:sz w:val="22"/>
          <w:szCs w:val="22"/>
        </w:rPr>
        <w:t>increase</w:t>
      </w:r>
      <w:r w:rsidR="00087DF5" w:rsidRPr="00F1521B">
        <w:rPr>
          <w:color w:val="000000" w:themeColor="text1"/>
          <w:sz w:val="22"/>
          <w:szCs w:val="22"/>
        </w:rPr>
        <w:t xml:space="preserve"> in caring dutie</w:t>
      </w:r>
      <w:r w:rsidR="00D32F94" w:rsidRPr="00F1521B">
        <w:rPr>
          <w:color w:val="000000" w:themeColor="text1"/>
          <w:sz w:val="22"/>
          <w:szCs w:val="22"/>
        </w:rPr>
        <w:t>s</w:t>
      </w:r>
      <w:r w:rsidR="00FA1A66" w:rsidRPr="00F1521B">
        <w:rPr>
          <w:color w:val="000000" w:themeColor="text1"/>
          <w:sz w:val="22"/>
          <w:szCs w:val="22"/>
        </w:rPr>
        <w:t xml:space="preserve"> </w:t>
      </w:r>
      <w:r w:rsidR="00087DF5" w:rsidRPr="00F1521B">
        <w:rPr>
          <w:color w:val="000000" w:themeColor="text1"/>
          <w:sz w:val="22"/>
          <w:szCs w:val="22"/>
        </w:rPr>
        <w:t>(OR = 1.</w:t>
      </w:r>
      <w:r w:rsidR="00D32F94" w:rsidRPr="00F1521B">
        <w:rPr>
          <w:color w:val="000000" w:themeColor="text1"/>
          <w:sz w:val="22"/>
          <w:szCs w:val="22"/>
        </w:rPr>
        <w:t>33</w:t>
      </w:r>
      <w:del w:id="597" w:author="Martin Tušl" w:date="2021-03-04T14:57:00Z">
        <w:r w:rsidR="00087DF5" w:rsidRPr="00F1521B" w:rsidDel="001153A7">
          <w:rPr>
            <w:color w:val="000000" w:themeColor="text1"/>
            <w:sz w:val="22"/>
            <w:szCs w:val="22"/>
          </w:rPr>
          <w:delText xml:space="preserve">; 95% </w:delText>
        </w:r>
        <w:r w:rsidR="00FA1A66" w:rsidRPr="00F1521B" w:rsidDel="001153A7">
          <w:rPr>
            <w:color w:val="000000" w:themeColor="text1"/>
            <w:sz w:val="22"/>
            <w:szCs w:val="22"/>
          </w:rPr>
          <w:delText>C</w:delText>
        </w:r>
        <w:r w:rsidR="00087DF5" w:rsidRPr="00F1521B" w:rsidDel="001153A7">
          <w:rPr>
            <w:color w:val="000000" w:themeColor="text1"/>
            <w:sz w:val="22"/>
            <w:szCs w:val="22"/>
          </w:rPr>
          <w:delText>I: 1.</w:delText>
        </w:r>
        <w:r w:rsidR="00D32F94" w:rsidRPr="00F1521B" w:rsidDel="001153A7">
          <w:rPr>
            <w:color w:val="000000" w:themeColor="text1"/>
            <w:sz w:val="22"/>
            <w:szCs w:val="22"/>
          </w:rPr>
          <w:delText>07</w:delText>
        </w:r>
        <w:r w:rsidR="00F20C29" w:rsidDel="001153A7">
          <w:rPr>
            <w:color w:val="000000" w:themeColor="text1"/>
            <w:sz w:val="22"/>
            <w:szCs w:val="22"/>
          </w:rPr>
          <w:delText>–</w:delText>
        </w:r>
        <w:r w:rsidR="00D32F94" w:rsidRPr="00F1521B" w:rsidDel="001153A7">
          <w:rPr>
            <w:color w:val="000000" w:themeColor="text1"/>
            <w:sz w:val="22"/>
            <w:szCs w:val="22"/>
          </w:rPr>
          <w:delText>1.67</w:delText>
        </w:r>
      </w:del>
      <w:r w:rsidR="00087DF5" w:rsidRPr="00F1521B">
        <w:rPr>
          <w:color w:val="000000" w:themeColor="text1"/>
          <w:sz w:val="22"/>
          <w:szCs w:val="22"/>
        </w:rPr>
        <w:t>)</w:t>
      </w:r>
      <w:r w:rsidR="00736B53" w:rsidRPr="00F1521B">
        <w:rPr>
          <w:color w:val="000000" w:themeColor="text1"/>
          <w:sz w:val="22"/>
          <w:szCs w:val="22"/>
        </w:rPr>
        <w:t xml:space="preserve">. </w:t>
      </w:r>
      <w:ins w:id="598" w:author="Martin Tušl" w:date="2021-02-17T14:42:00Z">
        <w:r w:rsidR="001F7784">
          <w:rPr>
            <w:color w:val="000000" w:themeColor="text1"/>
            <w:sz w:val="22"/>
            <w:szCs w:val="22"/>
          </w:rPr>
          <w:t>S</w:t>
        </w:r>
      </w:ins>
      <w:r w:rsidR="00736B53" w:rsidRPr="00F1521B">
        <w:rPr>
          <w:color w:val="000000" w:themeColor="text1"/>
          <w:sz w:val="22"/>
          <w:szCs w:val="22"/>
        </w:rPr>
        <w:t xml:space="preserve">hort-time workers had significantly higher odds of reporting a positive impact on their private life compared to workers </w:t>
      </w:r>
      <w:r w:rsidR="00914317" w:rsidRPr="00F1521B">
        <w:rPr>
          <w:color w:val="000000" w:themeColor="text1"/>
          <w:sz w:val="22"/>
          <w:szCs w:val="22"/>
        </w:rPr>
        <w:t>without any change</w:t>
      </w:r>
      <w:r w:rsidR="00736B53" w:rsidRPr="00F1521B">
        <w:rPr>
          <w:color w:val="000000" w:themeColor="text1"/>
          <w:sz w:val="22"/>
          <w:szCs w:val="22"/>
        </w:rPr>
        <w:t xml:space="preserve">, </w:t>
      </w:r>
      <w:r w:rsidR="00914317" w:rsidRPr="00F1521B">
        <w:rPr>
          <w:color w:val="000000" w:themeColor="text1"/>
          <w:sz w:val="22"/>
          <w:szCs w:val="22"/>
        </w:rPr>
        <w:t>especially</w:t>
      </w:r>
      <w:r w:rsidR="00736B53" w:rsidRPr="00F1521B">
        <w:rPr>
          <w:color w:val="000000" w:themeColor="text1"/>
          <w:sz w:val="22"/>
          <w:szCs w:val="22"/>
        </w:rPr>
        <w:t xml:space="preserve"> those with a contract </w:t>
      </w:r>
      <w:r w:rsidR="00D32F94" w:rsidRPr="00F1521B">
        <w:rPr>
          <w:color w:val="000000" w:themeColor="text1"/>
          <w:sz w:val="22"/>
          <w:szCs w:val="22"/>
        </w:rPr>
        <w:t xml:space="preserve">reduced </w:t>
      </w:r>
      <w:r w:rsidR="00736B53" w:rsidRPr="00F1521B">
        <w:rPr>
          <w:color w:val="000000" w:themeColor="text1"/>
          <w:sz w:val="22"/>
          <w:szCs w:val="22"/>
        </w:rPr>
        <w:t>to 0</w:t>
      </w:r>
      <w:r w:rsidR="00856143" w:rsidRPr="00F1521B">
        <w:rPr>
          <w:color w:val="000000" w:themeColor="text1"/>
          <w:sz w:val="22"/>
          <w:szCs w:val="22"/>
        </w:rPr>
        <w:t xml:space="preserve"> working hours</w:t>
      </w:r>
      <w:r w:rsidR="00736B53" w:rsidRPr="00F1521B">
        <w:rPr>
          <w:color w:val="000000" w:themeColor="text1"/>
          <w:sz w:val="22"/>
          <w:szCs w:val="22"/>
        </w:rPr>
        <w:t xml:space="preserve"> (OR = 1.5</w:t>
      </w:r>
      <w:r w:rsidR="007E420B" w:rsidRPr="00F1521B">
        <w:rPr>
          <w:color w:val="000000" w:themeColor="text1"/>
          <w:sz w:val="22"/>
          <w:szCs w:val="22"/>
        </w:rPr>
        <w:t>7</w:t>
      </w:r>
      <w:del w:id="599" w:author="Martin Tušl" w:date="2021-03-04T14:57:00Z">
        <w:r w:rsidR="00736B53" w:rsidRPr="00F1521B" w:rsidDel="001153A7">
          <w:rPr>
            <w:color w:val="000000" w:themeColor="text1"/>
            <w:sz w:val="22"/>
            <w:szCs w:val="22"/>
          </w:rPr>
          <w:delText xml:space="preserve">; 95% CI: </w:delText>
        </w:r>
        <w:r w:rsidR="00E61472" w:rsidRPr="00F1521B" w:rsidDel="001153A7">
          <w:rPr>
            <w:color w:val="000000" w:themeColor="text1"/>
            <w:sz w:val="22"/>
            <w:szCs w:val="22"/>
          </w:rPr>
          <w:delText>1.</w:delText>
        </w:r>
        <w:r w:rsidR="007E420B" w:rsidRPr="00F1521B" w:rsidDel="001153A7">
          <w:rPr>
            <w:color w:val="000000" w:themeColor="text1"/>
            <w:sz w:val="22"/>
            <w:szCs w:val="22"/>
          </w:rPr>
          <w:delText>13</w:delText>
        </w:r>
        <w:r w:rsidR="00F20C29" w:rsidDel="001153A7">
          <w:rPr>
            <w:color w:val="000000" w:themeColor="text1"/>
            <w:sz w:val="22"/>
            <w:szCs w:val="22"/>
          </w:rPr>
          <w:delText>–</w:delText>
        </w:r>
        <w:r w:rsidR="007E420B" w:rsidRPr="00F1521B" w:rsidDel="001153A7">
          <w:rPr>
            <w:color w:val="000000" w:themeColor="text1"/>
            <w:sz w:val="22"/>
            <w:szCs w:val="22"/>
          </w:rPr>
          <w:delText>2</w:delText>
        </w:r>
        <w:r w:rsidR="00E61472" w:rsidRPr="00F1521B" w:rsidDel="001153A7">
          <w:rPr>
            <w:color w:val="000000" w:themeColor="text1"/>
            <w:sz w:val="22"/>
            <w:szCs w:val="22"/>
          </w:rPr>
          <w:delText>.</w:delText>
        </w:r>
        <w:r w:rsidR="007E420B" w:rsidRPr="00F1521B" w:rsidDel="001153A7">
          <w:rPr>
            <w:color w:val="000000" w:themeColor="text1"/>
            <w:sz w:val="22"/>
            <w:szCs w:val="22"/>
          </w:rPr>
          <w:delText>18</w:delText>
        </w:r>
      </w:del>
      <w:r w:rsidR="00E61472" w:rsidRPr="00F1521B">
        <w:rPr>
          <w:color w:val="000000" w:themeColor="text1"/>
          <w:sz w:val="22"/>
          <w:szCs w:val="22"/>
        </w:rPr>
        <w:t>)</w:t>
      </w:r>
      <w:r w:rsidR="00021DDB" w:rsidRPr="00F1521B">
        <w:rPr>
          <w:color w:val="000000" w:themeColor="text1"/>
          <w:sz w:val="22"/>
          <w:szCs w:val="22"/>
        </w:rPr>
        <w:t>.</w:t>
      </w:r>
    </w:p>
    <w:p w14:paraId="16211070" w14:textId="0D8054EF" w:rsidR="004D76E7" w:rsidRPr="00F1521B" w:rsidRDefault="004D76E7" w:rsidP="00C41CD7">
      <w:pPr>
        <w:spacing w:line="480" w:lineRule="auto"/>
        <w:ind w:firstLine="720"/>
        <w:rPr>
          <w:sz w:val="22"/>
          <w:szCs w:val="22"/>
        </w:rPr>
      </w:pPr>
    </w:p>
    <w:p w14:paraId="6DEA0045" w14:textId="458354EF" w:rsidR="00EB32C5" w:rsidRPr="00F1521B" w:rsidRDefault="00884416" w:rsidP="00C41CD7">
      <w:pPr>
        <w:spacing w:line="480" w:lineRule="auto"/>
        <w:rPr>
          <w:b/>
          <w:sz w:val="22"/>
          <w:szCs w:val="22"/>
        </w:rPr>
      </w:pPr>
      <w:ins w:id="600" w:author="Georg Bauer" w:date="2021-03-03T15:57:00Z">
        <w:r>
          <w:rPr>
            <w:b/>
            <w:sz w:val="22"/>
            <w:szCs w:val="22"/>
          </w:rPr>
          <w:t xml:space="preserve">Association </w:t>
        </w:r>
      </w:ins>
      <w:ins w:id="601" w:author="Georg Bauer" w:date="2021-03-03T15:58:00Z">
        <w:r>
          <w:rPr>
            <w:b/>
            <w:sz w:val="22"/>
            <w:szCs w:val="22"/>
          </w:rPr>
          <w:t xml:space="preserve">between </w:t>
        </w:r>
      </w:ins>
      <w:ins w:id="602" w:author="Georg Bauer" w:date="2021-03-03T15:57:00Z">
        <w:r>
          <w:rPr>
            <w:b/>
            <w:sz w:val="22"/>
            <w:szCs w:val="22"/>
          </w:rPr>
          <w:t xml:space="preserve">the </w:t>
        </w:r>
      </w:ins>
      <w:ins w:id="603" w:author="Georg Bauer" w:date="2021-03-03T15:58:00Z">
        <w:r>
          <w:rPr>
            <w:b/>
            <w:sz w:val="22"/>
            <w:szCs w:val="22"/>
          </w:rPr>
          <w:t>p</w:t>
        </w:r>
      </w:ins>
      <w:del w:id="604" w:author="Georg Bauer" w:date="2021-03-03T15:57:00Z">
        <w:r w:rsidR="004A26A6" w:rsidRPr="00F1521B" w:rsidDel="00884416">
          <w:rPr>
            <w:b/>
            <w:sz w:val="22"/>
            <w:szCs w:val="22"/>
          </w:rPr>
          <w:delText>P</w:delText>
        </w:r>
      </w:del>
      <w:r w:rsidR="00856143" w:rsidRPr="00F1521B">
        <w:rPr>
          <w:b/>
          <w:sz w:val="22"/>
          <w:szCs w:val="22"/>
        </w:rPr>
        <w:t>erceived</w:t>
      </w:r>
      <w:r w:rsidR="004A26A6" w:rsidRPr="00F1521B">
        <w:rPr>
          <w:b/>
          <w:sz w:val="22"/>
          <w:szCs w:val="22"/>
        </w:rPr>
        <w:t xml:space="preserve"> </w:t>
      </w:r>
      <w:del w:id="605" w:author="Georg Bauer" w:date="2021-03-03T15:56:00Z">
        <w:r w:rsidR="004A26A6" w:rsidRPr="00F1521B" w:rsidDel="00884416">
          <w:rPr>
            <w:b/>
            <w:sz w:val="22"/>
            <w:szCs w:val="22"/>
          </w:rPr>
          <w:delText>and actual</w:delText>
        </w:r>
        <w:r w:rsidR="00AB0395" w:rsidRPr="00F1521B" w:rsidDel="00884416">
          <w:rPr>
            <w:b/>
            <w:sz w:val="22"/>
            <w:szCs w:val="22"/>
          </w:rPr>
          <w:delText xml:space="preserve"> </w:delText>
        </w:r>
      </w:del>
      <w:r w:rsidR="00856143" w:rsidRPr="00F1521B">
        <w:rPr>
          <w:b/>
          <w:sz w:val="22"/>
          <w:szCs w:val="22"/>
        </w:rPr>
        <w:t>impact</w:t>
      </w:r>
      <w:ins w:id="606" w:author="Georg Bauer" w:date="2021-03-03T15:59:00Z">
        <w:r>
          <w:rPr>
            <w:b/>
            <w:sz w:val="22"/>
            <w:szCs w:val="22"/>
          </w:rPr>
          <w:t xml:space="preserve">, </w:t>
        </w:r>
      </w:ins>
      <w:ins w:id="607" w:author="Georg Bauer" w:date="2021-03-03T15:57:00Z">
        <w:r>
          <w:rPr>
            <w:b/>
            <w:bCs/>
            <w:sz w:val="22"/>
            <w:szCs w:val="22"/>
          </w:rPr>
          <w:t xml:space="preserve">self-reported </w:t>
        </w:r>
        <w:r w:rsidRPr="00F1521B">
          <w:rPr>
            <w:b/>
            <w:bCs/>
            <w:sz w:val="22"/>
            <w:szCs w:val="22"/>
          </w:rPr>
          <w:t>changes</w:t>
        </w:r>
      </w:ins>
      <w:del w:id="608" w:author="Martin Tušl" w:date="2021-03-04T19:21:00Z">
        <w:r w:rsidR="00856143" w:rsidRPr="00F1521B" w:rsidDel="00872721">
          <w:rPr>
            <w:b/>
            <w:sz w:val="22"/>
            <w:szCs w:val="22"/>
          </w:rPr>
          <w:delText xml:space="preserve"> </w:delText>
        </w:r>
      </w:del>
      <w:del w:id="609" w:author="Georg Bauer" w:date="2021-03-03T15:57:00Z">
        <w:r w:rsidR="00856143" w:rsidRPr="00F1521B" w:rsidDel="00884416">
          <w:rPr>
            <w:b/>
            <w:sz w:val="22"/>
            <w:szCs w:val="22"/>
          </w:rPr>
          <w:delText>of</w:delText>
        </w:r>
      </w:del>
      <w:ins w:id="610" w:author="Martin Tušl" w:date="2021-03-04T19:20:00Z">
        <w:r w:rsidR="00872721">
          <w:rPr>
            <w:b/>
            <w:sz w:val="22"/>
            <w:szCs w:val="22"/>
          </w:rPr>
          <w:t>,</w:t>
        </w:r>
      </w:ins>
      <w:del w:id="611" w:author="Georg Bauer" w:date="2021-03-03T15:58:00Z">
        <w:r w:rsidR="00856143" w:rsidRPr="00F1521B" w:rsidDel="00884416">
          <w:rPr>
            <w:b/>
            <w:sz w:val="22"/>
            <w:szCs w:val="22"/>
          </w:rPr>
          <w:delText xml:space="preserve">and </w:delText>
        </w:r>
        <w:r w:rsidR="00BA4CC1" w:rsidDel="00884416">
          <w:rPr>
            <w:b/>
            <w:sz w:val="22"/>
            <w:szCs w:val="22"/>
          </w:rPr>
          <w:delText>the</w:delText>
        </w:r>
        <w:r w:rsidR="00F20C29" w:rsidRPr="00F1521B" w:rsidDel="00884416">
          <w:rPr>
            <w:b/>
            <w:sz w:val="22"/>
            <w:szCs w:val="22"/>
          </w:rPr>
          <w:delText xml:space="preserve"> association</w:delText>
        </w:r>
        <w:r w:rsidR="00F20C29" w:rsidDel="00884416">
          <w:rPr>
            <w:b/>
            <w:sz w:val="22"/>
            <w:szCs w:val="22"/>
          </w:rPr>
          <w:delText>s</w:delText>
        </w:r>
        <w:r w:rsidR="00F20C29" w:rsidRPr="00F1521B" w:rsidDel="00884416">
          <w:rPr>
            <w:b/>
            <w:sz w:val="22"/>
            <w:szCs w:val="22"/>
          </w:rPr>
          <w:delText xml:space="preserve"> </w:delText>
        </w:r>
      </w:del>
      <w:del w:id="612" w:author="Georg Bauer" w:date="2021-03-03T15:59:00Z">
        <w:r w:rsidR="00EB1C2E" w:rsidRPr="00F1521B" w:rsidDel="00884416">
          <w:rPr>
            <w:b/>
            <w:sz w:val="22"/>
            <w:szCs w:val="22"/>
          </w:rPr>
          <w:delText>with</w:delText>
        </w:r>
      </w:del>
      <w:r w:rsidR="00EB1C2E" w:rsidRPr="00F1521B">
        <w:rPr>
          <w:b/>
          <w:sz w:val="22"/>
          <w:szCs w:val="22"/>
        </w:rPr>
        <w:t xml:space="preserve"> </w:t>
      </w:r>
      <w:r w:rsidR="00856143" w:rsidRPr="00F1521B">
        <w:rPr>
          <w:b/>
          <w:sz w:val="22"/>
          <w:szCs w:val="22"/>
        </w:rPr>
        <w:t>m</w:t>
      </w:r>
      <w:r w:rsidR="002E2C7B" w:rsidRPr="00F1521B">
        <w:rPr>
          <w:b/>
          <w:sz w:val="22"/>
          <w:szCs w:val="22"/>
        </w:rPr>
        <w:t>ental</w:t>
      </w:r>
      <w:r w:rsidR="00EB32C5" w:rsidRPr="00F1521B">
        <w:rPr>
          <w:b/>
          <w:sz w:val="22"/>
          <w:szCs w:val="22"/>
        </w:rPr>
        <w:t xml:space="preserve"> well-being and self-rated health</w:t>
      </w:r>
    </w:p>
    <w:p w14:paraId="2F16BABD" w14:textId="07916633" w:rsidR="0011018E" w:rsidRPr="00F1521B" w:rsidRDefault="00BE0BC7" w:rsidP="00B86C44">
      <w:pPr>
        <w:spacing w:line="480" w:lineRule="auto"/>
        <w:ind w:firstLine="720"/>
        <w:rPr>
          <w:sz w:val="22"/>
          <w:szCs w:val="22"/>
        </w:rPr>
      </w:pPr>
      <w:r w:rsidRPr="00F1521B">
        <w:rPr>
          <w:sz w:val="22"/>
          <w:szCs w:val="22"/>
        </w:rPr>
        <w:lastRenderedPageBreak/>
        <w:t xml:space="preserve">Table </w:t>
      </w:r>
      <w:del w:id="613" w:author="Martin Tušl" w:date="2021-02-17T14:44:00Z">
        <w:r w:rsidR="007E420B" w:rsidRPr="00F1521B" w:rsidDel="001F7784">
          <w:rPr>
            <w:sz w:val="22"/>
            <w:szCs w:val="22"/>
          </w:rPr>
          <w:delText>5</w:delText>
        </w:r>
      </w:del>
      <w:ins w:id="614" w:author="Martin Tušl" w:date="2021-02-17T14:44:00Z">
        <w:r w:rsidR="001F7784">
          <w:rPr>
            <w:sz w:val="22"/>
            <w:szCs w:val="22"/>
          </w:rPr>
          <w:t>3</w:t>
        </w:r>
      </w:ins>
      <w:r w:rsidRPr="00F1521B">
        <w:rPr>
          <w:sz w:val="22"/>
          <w:szCs w:val="22"/>
        </w:rPr>
        <w:t xml:space="preserve"> shows the results of the association</w:t>
      </w:r>
      <w:r w:rsidR="00BA4CC1">
        <w:rPr>
          <w:sz w:val="22"/>
          <w:szCs w:val="22"/>
        </w:rPr>
        <w:t>s</w:t>
      </w:r>
      <w:r w:rsidRPr="00F1521B">
        <w:rPr>
          <w:sz w:val="22"/>
          <w:szCs w:val="22"/>
        </w:rPr>
        <w:t xml:space="preserve"> between </w:t>
      </w:r>
      <w:r w:rsidR="004A26A6" w:rsidRPr="00F1521B">
        <w:rPr>
          <w:sz w:val="22"/>
          <w:szCs w:val="22"/>
        </w:rPr>
        <w:t xml:space="preserve">perceived </w:t>
      </w:r>
      <w:r w:rsidR="00B86C44" w:rsidRPr="00F1521B">
        <w:rPr>
          <w:sz w:val="22"/>
          <w:szCs w:val="22"/>
        </w:rPr>
        <w:t>overall impact</w:t>
      </w:r>
      <w:r w:rsidR="00C64D7D" w:rsidRPr="00F1521B">
        <w:rPr>
          <w:sz w:val="22"/>
          <w:szCs w:val="22"/>
        </w:rPr>
        <w:t>,</w:t>
      </w:r>
      <w:r w:rsidR="004A26A6" w:rsidRPr="00F1521B">
        <w:rPr>
          <w:sz w:val="22"/>
          <w:szCs w:val="22"/>
        </w:rPr>
        <w:t xml:space="preserve"> </w:t>
      </w:r>
      <w:r w:rsidR="00F4085A">
        <w:rPr>
          <w:sz w:val="22"/>
          <w:szCs w:val="22"/>
        </w:rPr>
        <w:t>the</w:t>
      </w:r>
      <w:r w:rsidR="00B86C44" w:rsidRPr="00F1521B">
        <w:rPr>
          <w:sz w:val="22"/>
          <w:szCs w:val="22"/>
        </w:rPr>
        <w:t xml:space="preserve"> </w:t>
      </w:r>
      <w:del w:id="615" w:author="Georg Bauer" w:date="2021-03-03T15:55:00Z">
        <w:r w:rsidR="00B86C44" w:rsidRPr="00F1521B" w:rsidDel="00884416">
          <w:rPr>
            <w:sz w:val="22"/>
            <w:szCs w:val="22"/>
          </w:rPr>
          <w:delText xml:space="preserve">actual </w:delText>
        </w:r>
      </w:del>
      <w:ins w:id="616" w:author="Martin Tušl" w:date="2021-02-16T14:31:00Z">
        <w:r w:rsidR="00FD1F5C">
          <w:rPr>
            <w:sz w:val="22"/>
            <w:szCs w:val="22"/>
          </w:rPr>
          <w:t xml:space="preserve">self-reported </w:t>
        </w:r>
      </w:ins>
      <w:r w:rsidR="00B86C44" w:rsidRPr="00F1521B">
        <w:rPr>
          <w:sz w:val="22"/>
          <w:szCs w:val="22"/>
        </w:rPr>
        <w:t xml:space="preserve">changes </w:t>
      </w:r>
      <w:r w:rsidR="00405D88" w:rsidRPr="00F1521B">
        <w:rPr>
          <w:sz w:val="22"/>
          <w:szCs w:val="22"/>
        </w:rPr>
        <w:t>i</w:t>
      </w:r>
      <w:r w:rsidR="00B86C44" w:rsidRPr="00F1521B">
        <w:rPr>
          <w:sz w:val="22"/>
          <w:szCs w:val="22"/>
        </w:rPr>
        <w:t>n work and private life</w:t>
      </w:r>
      <w:r w:rsidR="00405D88" w:rsidRPr="00F1521B">
        <w:rPr>
          <w:sz w:val="22"/>
          <w:szCs w:val="22"/>
        </w:rPr>
        <w:t xml:space="preserve"> routines</w:t>
      </w:r>
      <w:r w:rsidRPr="00F1521B">
        <w:rPr>
          <w:sz w:val="22"/>
          <w:szCs w:val="22"/>
        </w:rPr>
        <w:t>,</w:t>
      </w:r>
      <w:r w:rsidR="006D1E24" w:rsidRPr="00F1521B">
        <w:rPr>
          <w:sz w:val="22"/>
          <w:szCs w:val="22"/>
        </w:rPr>
        <w:t xml:space="preserve"> and </w:t>
      </w:r>
      <w:r w:rsidR="00F4085A">
        <w:rPr>
          <w:sz w:val="22"/>
          <w:szCs w:val="22"/>
        </w:rPr>
        <w:t xml:space="preserve">relevant </w:t>
      </w:r>
      <w:r w:rsidR="00856143" w:rsidRPr="00F1521B">
        <w:rPr>
          <w:sz w:val="22"/>
          <w:szCs w:val="22"/>
        </w:rPr>
        <w:t xml:space="preserve">health </w:t>
      </w:r>
      <w:r w:rsidR="006D1E24" w:rsidRPr="00F1521B">
        <w:rPr>
          <w:sz w:val="22"/>
          <w:szCs w:val="22"/>
        </w:rPr>
        <w:t>outcomes</w:t>
      </w:r>
      <w:r w:rsidRPr="00F1521B">
        <w:rPr>
          <w:sz w:val="22"/>
          <w:szCs w:val="22"/>
        </w:rPr>
        <w:t xml:space="preserve"> </w:t>
      </w:r>
      <w:r w:rsidR="00790EC5">
        <w:rPr>
          <w:sz w:val="22"/>
          <w:szCs w:val="22"/>
        </w:rPr>
        <w:t xml:space="preserve">in terms of </w:t>
      </w:r>
      <w:r w:rsidR="003C6F6E" w:rsidRPr="00F1521B">
        <w:rPr>
          <w:sz w:val="22"/>
          <w:szCs w:val="22"/>
        </w:rPr>
        <w:t xml:space="preserve">MWB </w:t>
      </w:r>
      <w:r w:rsidRPr="00F1521B">
        <w:rPr>
          <w:sz w:val="22"/>
          <w:szCs w:val="22"/>
        </w:rPr>
        <w:t xml:space="preserve">and </w:t>
      </w:r>
      <w:r w:rsidR="003C6F6E" w:rsidRPr="00F1521B">
        <w:rPr>
          <w:sz w:val="22"/>
          <w:szCs w:val="22"/>
        </w:rPr>
        <w:t>SRH</w:t>
      </w:r>
      <w:r w:rsidR="00790EC5">
        <w:rPr>
          <w:sz w:val="22"/>
          <w:szCs w:val="22"/>
        </w:rPr>
        <w:t>,</w:t>
      </w:r>
      <w:r w:rsidR="00623D68" w:rsidRPr="00F1521B">
        <w:rPr>
          <w:sz w:val="22"/>
          <w:szCs w:val="22"/>
        </w:rPr>
        <w:t xml:space="preserve"> controlled for various </w:t>
      </w:r>
      <w:r w:rsidR="00BA4CC1">
        <w:rPr>
          <w:sz w:val="22"/>
          <w:szCs w:val="22"/>
        </w:rPr>
        <w:t>socio</w:t>
      </w:r>
      <w:r w:rsidR="00623D68" w:rsidRPr="00F1521B">
        <w:rPr>
          <w:sz w:val="22"/>
          <w:szCs w:val="22"/>
        </w:rPr>
        <w:t>demographic variables</w:t>
      </w:r>
      <w:r w:rsidRPr="00F1521B">
        <w:rPr>
          <w:sz w:val="22"/>
          <w:szCs w:val="22"/>
        </w:rPr>
        <w:t xml:space="preserve">. </w:t>
      </w:r>
      <w:r w:rsidR="00B86C44" w:rsidRPr="00F1521B">
        <w:rPr>
          <w:sz w:val="22"/>
          <w:szCs w:val="22"/>
        </w:rPr>
        <w:t>Regarding the perceived overall impact, p</w:t>
      </w:r>
      <w:r w:rsidR="006D1E24" w:rsidRPr="00F1521B">
        <w:rPr>
          <w:sz w:val="22"/>
          <w:szCs w:val="22"/>
        </w:rPr>
        <w:t xml:space="preserve">articipants who </w:t>
      </w:r>
      <w:r w:rsidR="00B87A82" w:rsidRPr="00F1521B">
        <w:rPr>
          <w:sz w:val="22"/>
          <w:szCs w:val="22"/>
        </w:rPr>
        <w:t xml:space="preserve">(strongly) </w:t>
      </w:r>
      <w:r w:rsidR="006D1E24" w:rsidRPr="00F1521B">
        <w:rPr>
          <w:sz w:val="22"/>
          <w:szCs w:val="22"/>
        </w:rPr>
        <w:t xml:space="preserve">agreed that </w:t>
      </w:r>
      <w:r w:rsidRPr="00F1521B">
        <w:rPr>
          <w:sz w:val="22"/>
          <w:szCs w:val="22"/>
        </w:rPr>
        <w:t xml:space="preserve">COVID-19 </w:t>
      </w:r>
      <w:r w:rsidR="006D1E24" w:rsidRPr="00F1521B">
        <w:rPr>
          <w:sz w:val="22"/>
          <w:szCs w:val="22"/>
        </w:rPr>
        <w:t>ha</w:t>
      </w:r>
      <w:r w:rsidR="00856143" w:rsidRPr="00F1521B">
        <w:rPr>
          <w:sz w:val="22"/>
          <w:szCs w:val="22"/>
        </w:rPr>
        <w:t>d</w:t>
      </w:r>
      <w:r w:rsidR="006D1E24" w:rsidRPr="00F1521B">
        <w:rPr>
          <w:sz w:val="22"/>
          <w:szCs w:val="22"/>
        </w:rPr>
        <w:t xml:space="preserve"> worsened their</w:t>
      </w:r>
      <w:r w:rsidRPr="00F1521B">
        <w:rPr>
          <w:sz w:val="22"/>
          <w:szCs w:val="22"/>
        </w:rPr>
        <w:t xml:space="preserve"> work</w:t>
      </w:r>
      <w:r w:rsidR="006D1E24" w:rsidRPr="00F1521B">
        <w:rPr>
          <w:sz w:val="22"/>
          <w:szCs w:val="22"/>
        </w:rPr>
        <w:t xml:space="preserve"> life reported significantly lower </w:t>
      </w:r>
      <w:r w:rsidR="003C6F6E" w:rsidRPr="00F1521B">
        <w:rPr>
          <w:sz w:val="22"/>
          <w:szCs w:val="22"/>
        </w:rPr>
        <w:t>MWB</w:t>
      </w:r>
      <w:r w:rsidR="006D1E24" w:rsidRPr="00F1521B">
        <w:rPr>
          <w:sz w:val="22"/>
          <w:szCs w:val="22"/>
        </w:rPr>
        <w:t xml:space="preserve"> </w:t>
      </w:r>
      <w:r w:rsidR="006D1E24" w:rsidRPr="008E3681">
        <w:rPr>
          <w:sz w:val="22"/>
          <w:szCs w:val="22"/>
        </w:rPr>
        <w:t>(OR = 0.6</w:t>
      </w:r>
      <w:r w:rsidR="004A26A6" w:rsidRPr="008E3681">
        <w:rPr>
          <w:sz w:val="22"/>
          <w:szCs w:val="22"/>
        </w:rPr>
        <w:t>1</w:t>
      </w:r>
      <w:del w:id="617" w:author="Georg Bauer" w:date="2021-03-03T16:02:00Z">
        <w:r w:rsidR="006D1E24" w:rsidRPr="008E3681" w:rsidDel="00884416">
          <w:rPr>
            <w:sz w:val="22"/>
            <w:szCs w:val="22"/>
          </w:rPr>
          <w:delText>; 95% CI: 0.</w:delText>
        </w:r>
        <w:r w:rsidR="004A26A6" w:rsidRPr="008E3681" w:rsidDel="00884416">
          <w:rPr>
            <w:sz w:val="22"/>
            <w:szCs w:val="22"/>
          </w:rPr>
          <w:delText>49</w:delText>
        </w:r>
        <w:r w:rsidR="00790EC5" w:rsidRPr="008E3681" w:rsidDel="00884416">
          <w:rPr>
            <w:sz w:val="22"/>
            <w:szCs w:val="22"/>
          </w:rPr>
          <w:delText>–</w:delText>
        </w:r>
        <w:r w:rsidR="006D1E24" w:rsidRPr="008E3681" w:rsidDel="00884416">
          <w:rPr>
            <w:sz w:val="22"/>
            <w:szCs w:val="22"/>
          </w:rPr>
          <w:delText>0.</w:delText>
        </w:r>
        <w:r w:rsidR="004A26A6" w:rsidRPr="008E3681" w:rsidDel="00884416">
          <w:rPr>
            <w:sz w:val="22"/>
            <w:szCs w:val="22"/>
          </w:rPr>
          <w:delText>76</w:delText>
        </w:r>
      </w:del>
      <w:r w:rsidR="006D1E24" w:rsidRPr="008E3681">
        <w:rPr>
          <w:sz w:val="22"/>
          <w:szCs w:val="22"/>
        </w:rPr>
        <w:t xml:space="preserve">) </w:t>
      </w:r>
      <w:r w:rsidR="00EE2417" w:rsidRPr="008E3681">
        <w:rPr>
          <w:sz w:val="22"/>
          <w:szCs w:val="22"/>
        </w:rPr>
        <w:t xml:space="preserve">compared to those who </w:t>
      </w:r>
      <w:r w:rsidR="00B87A82" w:rsidRPr="008E3681">
        <w:rPr>
          <w:sz w:val="22"/>
          <w:szCs w:val="22"/>
        </w:rPr>
        <w:t xml:space="preserve">(strongly) </w:t>
      </w:r>
      <w:r w:rsidR="00EE2417" w:rsidRPr="008E3681">
        <w:rPr>
          <w:sz w:val="22"/>
          <w:szCs w:val="22"/>
        </w:rPr>
        <w:t xml:space="preserve">disagreed. </w:t>
      </w:r>
      <w:r w:rsidR="00790EC5" w:rsidRPr="008E3681">
        <w:rPr>
          <w:sz w:val="22"/>
          <w:szCs w:val="22"/>
        </w:rPr>
        <w:t>In addition</w:t>
      </w:r>
      <w:r w:rsidR="00EE2417" w:rsidRPr="008E3681">
        <w:rPr>
          <w:sz w:val="22"/>
          <w:szCs w:val="22"/>
        </w:rPr>
        <w:t>, participants who neither agreed nor disagreed</w:t>
      </w:r>
      <w:r w:rsidR="00FB44D5" w:rsidRPr="008E3681">
        <w:rPr>
          <w:sz w:val="22"/>
          <w:szCs w:val="22"/>
        </w:rPr>
        <w:t xml:space="preserve"> that their work life </w:t>
      </w:r>
      <w:r w:rsidR="00790EC5" w:rsidRPr="008E3681">
        <w:rPr>
          <w:sz w:val="22"/>
          <w:szCs w:val="22"/>
        </w:rPr>
        <w:t xml:space="preserve">had </w:t>
      </w:r>
      <w:r w:rsidR="00FB44D5" w:rsidRPr="008E3681">
        <w:rPr>
          <w:sz w:val="22"/>
          <w:szCs w:val="22"/>
        </w:rPr>
        <w:t>worsened</w:t>
      </w:r>
      <w:r w:rsidR="00EE2417" w:rsidRPr="008E3681">
        <w:rPr>
          <w:sz w:val="22"/>
          <w:szCs w:val="22"/>
        </w:rPr>
        <w:t xml:space="preserve"> reported lower </w:t>
      </w:r>
      <w:r w:rsidR="00FB44D5" w:rsidRPr="008E3681">
        <w:rPr>
          <w:sz w:val="22"/>
          <w:szCs w:val="22"/>
        </w:rPr>
        <w:t>MWB</w:t>
      </w:r>
      <w:r w:rsidR="00EE2417" w:rsidRPr="008E3681">
        <w:rPr>
          <w:sz w:val="22"/>
          <w:szCs w:val="22"/>
        </w:rPr>
        <w:t xml:space="preserve"> </w:t>
      </w:r>
      <w:r w:rsidR="004A26A6" w:rsidRPr="008E3681">
        <w:rPr>
          <w:sz w:val="22"/>
          <w:szCs w:val="22"/>
        </w:rPr>
        <w:t>(OR = 0.71</w:t>
      </w:r>
      <w:del w:id="618" w:author="Georg Bauer" w:date="2021-03-03T16:02:00Z">
        <w:r w:rsidR="004A26A6" w:rsidRPr="008E3681" w:rsidDel="00884416">
          <w:rPr>
            <w:sz w:val="22"/>
            <w:szCs w:val="22"/>
          </w:rPr>
          <w:delText>; 95% CI: 0.58</w:delText>
        </w:r>
        <w:r w:rsidR="00790EC5" w:rsidRPr="008E3681" w:rsidDel="00884416">
          <w:rPr>
            <w:sz w:val="22"/>
            <w:szCs w:val="22"/>
          </w:rPr>
          <w:delText>–</w:delText>
        </w:r>
        <w:r w:rsidR="004A26A6" w:rsidRPr="008E3681" w:rsidDel="00884416">
          <w:rPr>
            <w:sz w:val="22"/>
            <w:szCs w:val="22"/>
          </w:rPr>
          <w:delText>0.88</w:delText>
        </w:r>
      </w:del>
      <w:r w:rsidR="004A26A6" w:rsidRPr="008E3681">
        <w:rPr>
          <w:sz w:val="22"/>
          <w:szCs w:val="22"/>
        </w:rPr>
        <w:t>)</w:t>
      </w:r>
      <w:r w:rsidR="004A26A6" w:rsidRPr="00F1521B">
        <w:rPr>
          <w:sz w:val="22"/>
          <w:szCs w:val="22"/>
        </w:rPr>
        <w:t xml:space="preserve"> </w:t>
      </w:r>
      <w:r w:rsidR="00EE2417" w:rsidRPr="00F1521B">
        <w:rPr>
          <w:sz w:val="22"/>
          <w:szCs w:val="22"/>
        </w:rPr>
        <w:t>compared to those who</w:t>
      </w:r>
      <w:r w:rsidR="00B87A82" w:rsidRPr="00F1521B">
        <w:rPr>
          <w:sz w:val="22"/>
          <w:szCs w:val="22"/>
        </w:rPr>
        <w:t xml:space="preserve"> (strongly)</w:t>
      </w:r>
      <w:r w:rsidR="00EE2417" w:rsidRPr="00F1521B">
        <w:rPr>
          <w:sz w:val="22"/>
          <w:szCs w:val="22"/>
        </w:rPr>
        <w:t xml:space="preserve"> disagreed. </w:t>
      </w:r>
      <w:r w:rsidR="00B118BE" w:rsidRPr="00F1521B">
        <w:rPr>
          <w:sz w:val="22"/>
          <w:szCs w:val="22"/>
        </w:rPr>
        <w:t>A</w:t>
      </w:r>
      <w:r w:rsidR="00EE2417" w:rsidRPr="00F1521B">
        <w:rPr>
          <w:sz w:val="22"/>
          <w:szCs w:val="22"/>
        </w:rPr>
        <w:t xml:space="preserve"> strong negative association </w:t>
      </w:r>
      <w:r w:rsidR="00DC12DD" w:rsidRPr="00F1521B">
        <w:rPr>
          <w:sz w:val="22"/>
          <w:szCs w:val="22"/>
        </w:rPr>
        <w:t>c</w:t>
      </w:r>
      <w:r w:rsidR="00DC12DD">
        <w:rPr>
          <w:sz w:val="22"/>
          <w:szCs w:val="22"/>
        </w:rPr>
        <w:t>ould</w:t>
      </w:r>
      <w:r w:rsidR="00DC12DD" w:rsidRPr="00F1521B">
        <w:rPr>
          <w:sz w:val="22"/>
          <w:szCs w:val="22"/>
        </w:rPr>
        <w:t xml:space="preserve"> </w:t>
      </w:r>
      <w:r w:rsidR="00B118BE" w:rsidRPr="00F1521B">
        <w:rPr>
          <w:sz w:val="22"/>
          <w:szCs w:val="22"/>
        </w:rPr>
        <w:t>also</w:t>
      </w:r>
      <w:r w:rsidR="00EE2417" w:rsidRPr="00F1521B">
        <w:rPr>
          <w:sz w:val="22"/>
          <w:szCs w:val="22"/>
        </w:rPr>
        <w:t xml:space="preserve"> be seen </w:t>
      </w:r>
      <w:r w:rsidR="00FB44D5" w:rsidRPr="00F1521B">
        <w:rPr>
          <w:sz w:val="22"/>
          <w:szCs w:val="22"/>
        </w:rPr>
        <w:t>regarding perceived</w:t>
      </w:r>
      <w:r w:rsidR="00EE2417" w:rsidRPr="00F1521B">
        <w:rPr>
          <w:sz w:val="22"/>
          <w:szCs w:val="22"/>
        </w:rPr>
        <w:t xml:space="preserve"> negative impact on private life</w:t>
      </w:r>
      <w:r w:rsidR="00FB44D5" w:rsidRPr="00F1521B">
        <w:rPr>
          <w:sz w:val="22"/>
          <w:szCs w:val="22"/>
        </w:rPr>
        <w:t>:</w:t>
      </w:r>
      <w:r w:rsidR="00EE2417" w:rsidRPr="00F1521B">
        <w:rPr>
          <w:sz w:val="22"/>
          <w:szCs w:val="22"/>
        </w:rPr>
        <w:t xml:space="preserve"> </w:t>
      </w:r>
      <w:r w:rsidR="007C08E2" w:rsidRPr="00F1521B">
        <w:rPr>
          <w:sz w:val="22"/>
          <w:szCs w:val="22"/>
        </w:rPr>
        <w:t>participants</w:t>
      </w:r>
      <w:r w:rsidR="00EE2417" w:rsidRPr="00F1521B">
        <w:rPr>
          <w:sz w:val="22"/>
          <w:szCs w:val="22"/>
        </w:rPr>
        <w:t xml:space="preserve"> who </w:t>
      </w:r>
      <w:r w:rsidR="00B87A82" w:rsidRPr="00F1521B">
        <w:rPr>
          <w:sz w:val="22"/>
          <w:szCs w:val="22"/>
        </w:rPr>
        <w:t xml:space="preserve">(strongly) </w:t>
      </w:r>
      <w:r w:rsidR="00EE2417" w:rsidRPr="00F1521B">
        <w:rPr>
          <w:sz w:val="22"/>
          <w:szCs w:val="22"/>
        </w:rPr>
        <w:t>agreed that their private life ha</w:t>
      </w:r>
      <w:r w:rsidR="00FB44D5" w:rsidRPr="00F1521B">
        <w:rPr>
          <w:sz w:val="22"/>
          <w:szCs w:val="22"/>
        </w:rPr>
        <w:t>d</w:t>
      </w:r>
      <w:r w:rsidR="00EE2417" w:rsidRPr="00F1521B">
        <w:rPr>
          <w:sz w:val="22"/>
          <w:szCs w:val="22"/>
        </w:rPr>
        <w:t xml:space="preserve"> worsened reported lower </w:t>
      </w:r>
      <w:r w:rsidR="003C6F6E" w:rsidRPr="00F1521B">
        <w:rPr>
          <w:sz w:val="22"/>
          <w:szCs w:val="22"/>
        </w:rPr>
        <w:t xml:space="preserve">MWB </w:t>
      </w:r>
      <w:r w:rsidR="00EE2417" w:rsidRPr="00F1521B">
        <w:rPr>
          <w:sz w:val="22"/>
          <w:szCs w:val="22"/>
        </w:rPr>
        <w:t>(OR = 0.</w:t>
      </w:r>
      <w:r w:rsidR="00B86C44" w:rsidRPr="00F1521B">
        <w:rPr>
          <w:sz w:val="22"/>
          <w:szCs w:val="22"/>
        </w:rPr>
        <w:t>62</w:t>
      </w:r>
      <w:del w:id="619" w:author="Martin Tušl" w:date="2021-03-04T16:13:00Z">
        <w:r w:rsidR="00EE2417" w:rsidRPr="00F1521B" w:rsidDel="008E3681">
          <w:rPr>
            <w:sz w:val="22"/>
            <w:szCs w:val="22"/>
          </w:rPr>
          <w:delText>; 95% CI: 0.</w:delText>
        </w:r>
        <w:r w:rsidR="00B86C44" w:rsidRPr="00F1521B" w:rsidDel="008E3681">
          <w:rPr>
            <w:sz w:val="22"/>
            <w:szCs w:val="22"/>
          </w:rPr>
          <w:delText>51</w:delText>
        </w:r>
        <w:r w:rsidR="00790EC5" w:rsidDel="008E3681">
          <w:rPr>
            <w:sz w:val="22"/>
            <w:szCs w:val="22"/>
          </w:rPr>
          <w:delText>–</w:delText>
        </w:r>
        <w:r w:rsidR="00EE2417" w:rsidRPr="00F1521B" w:rsidDel="008E3681">
          <w:rPr>
            <w:sz w:val="22"/>
            <w:szCs w:val="22"/>
          </w:rPr>
          <w:delText>0.</w:delText>
        </w:r>
        <w:r w:rsidR="00B86C44" w:rsidRPr="00F1521B" w:rsidDel="008E3681">
          <w:rPr>
            <w:sz w:val="22"/>
            <w:szCs w:val="22"/>
          </w:rPr>
          <w:delText>75</w:delText>
        </w:r>
      </w:del>
      <w:r w:rsidR="00EE2417" w:rsidRPr="00F1521B">
        <w:rPr>
          <w:sz w:val="22"/>
          <w:szCs w:val="22"/>
        </w:rPr>
        <w:t>)</w:t>
      </w:r>
      <w:r w:rsidRPr="00F1521B">
        <w:rPr>
          <w:sz w:val="22"/>
          <w:szCs w:val="22"/>
        </w:rPr>
        <w:t xml:space="preserve"> and</w:t>
      </w:r>
      <w:r w:rsidR="00EE2417" w:rsidRPr="00F1521B">
        <w:rPr>
          <w:sz w:val="22"/>
          <w:szCs w:val="22"/>
        </w:rPr>
        <w:t xml:space="preserve"> </w:t>
      </w:r>
      <w:r w:rsidR="003C6F6E" w:rsidRPr="00F1521B">
        <w:rPr>
          <w:sz w:val="22"/>
          <w:szCs w:val="22"/>
        </w:rPr>
        <w:t xml:space="preserve">SRH </w:t>
      </w:r>
      <w:r w:rsidR="00EE2417" w:rsidRPr="00F1521B">
        <w:rPr>
          <w:sz w:val="22"/>
          <w:szCs w:val="22"/>
        </w:rPr>
        <w:t>scores (OR = 0.</w:t>
      </w:r>
      <w:r w:rsidR="00E267F0" w:rsidRPr="00F1521B">
        <w:rPr>
          <w:sz w:val="22"/>
          <w:szCs w:val="22"/>
        </w:rPr>
        <w:t>6</w:t>
      </w:r>
      <w:r w:rsidR="00B86C44" w:rsidRPr="00F1521B">
        <w:rPr>
          <w:sz w:val="22"/>
          <w:szCs w:val="22"/>
        </w:rPr>
        <w:t>7</w:t>
      </w:r>
      <w:del w:id="620" w:author="Martin Tušl" w:date="2021-03-04T16:13:00Z">
        <w:r w:rsidR="00EE2417" w:rsidRPr="00F1521B" w:rsidDel="008E3681">
          <w:rPr>
            <w:sz w:val="22"/>
            <w:szCs w:val="22"/>
          </w:rPr>
          <w:delText>; 95% CI: 0.</w:delText>
        </w:r>
        <w:r w:rsidR="00B86C44" w:rsidRPr="00F1521B" w:rsidDel="008E3681">
          <w:rPr>
            <w:sz w:val="22"/>
            <w:szCs w:val="22"/>
          </w:rPr>
          <w:delText>54</w:delText>
        </w:r>
        <w:r w:rsidR="00790EC5" w:rsidDel="008E3681">
          <w:rPr>
            <w:sz w:val="22"/>
            <w:szCs w:val="22"/>
          </w:rPr>
          <w:delText>–</w:delText>
        </w:r>
        <w:r w:rsidR="00EE2417" w:rsidRPr="00F1521B" w:rsidDel="008E3681">
          <w:rPr>
            <w:sz w:val="22"/>
            <w:szCs w:val="22"/>
          </w:rPr>
          <w:delText>0.</w:delText>
        </w:r>
        <w:r w:rsidR="00B86C44" w:rsidRPr="00F1521B" w:rsidDel="008E3681">
          <w:rPr>
            <w:sz w:val="22"/>
            <w:szCs w:val="22"/>
          </w:rPr>
          <w:delText>83</w:delText>
        </w:r>
      </w:del>
      <w:r w:rsidR="00EE2417" w:rsidRPr="00F1521B">
        <w:rPr>
          <w:sz w:val="22"/>
          <w:szCs w:val="22"/>
        </w:rPr>
        <w:t>)</w:t>
      </w:r>
      <w:r w:rsidR="00FA1A66" w:rsidRPr="00F1521B">
        <w:rPr>
          <w:sz w:val="22"/>
          <w:szCs w:val="22"/>
        </w:rPr>
        <w:t xml:space="preserve"> compared to those who (strongly) disagreed</w:t>
      </w:r>
      <w:r w:rsidR="00EE2417" w:rsidRPr="00F1521B">
        <w:rPr>
          <w:sz w:val="22"/>
          <w:szCs w:val="22"/>
        </w:rPr>
        <w:t>.</w:t>
      </w:r>
      <w:r w:rsidRPr="00F1521B">
        <w:rPr>
          <w:sz w:val="22"/>
          <w:szCs w:val="22"/>
        </w:rPr>
        <w:t xml:space="preserve"> </w:t>
      </w:r>
      <w:r w:rsidR="003F36C8" w:rsidRPr="00F1521B">
        <w:rPr>
          <w:sz w:val="22"/>
          <w:szCs w:val="22"/>
        </w:rPr>
        <w:t xml:space="preserve">Both outcomes were also negatively associated </w:t>
      </w:r>
      <w:r w:rsidR="002A0E86" w:rsidRPr="00F1521B">
        <w:rPr>
          <w:sz w:val="22"/>
          <w:szCs w:val="22"/>
        </w:rPr>
        <w:t>with</w:t>
      </w:r>
      <w:r w:rsidR="003F36C8" w:rsidRPr="00F1521B">
        <w:rPr>
          <w:sz w:val="22"/>
          <w:szCs w:val="22"/>
        </w:rPr>
        <w:t xml:space="preserve"> </w:t>
      </w:r>
      <w:r w:rsidR="00EB1C2E" w:rsidRPr="00F1521B">
        <w:rPr>
          <w:sz w:val="22"/>
          <w:szCs w:val="22"/>
        </w:rPr>
        <w:t>employees</w:t>
      </w:r>
      <w:r w:rsidR="003F36C8" w:rsidRPr="00F1521B">
        <w:rPr>
          <w:sz w:val="22"/>
          <w:szCs w:val="22"/>
        </w:rPr>
        <w:t xml:space="preserve"> who neither agreed nor disagreed that their private life ha</w:t>
      </w:r>
      <w:r w:rsidR="00FB44D5" w:rsidRPr="00F1521B">
        <w:rPr>
          <w:sz w:val="22"/>
          <w:szCs w:val="22"/>
        </w:rPr>
        <w:t>d</w:t>
      </w:r>
      <w:r w:rsidR="003F36C8" w:rsidRPr="00F1521B">
        <w:rPr>
          <w:sz w:val="22"/>
          <w:szCs w:val="22"/>
        </w:rPr>
        <w:t xml:space="preserve"> worsened </w:t>
      </w:r>
      <w:r w:rsidR="00B86C44" w:rsidRPr="00F1521B">
        <w:rPr>
          <w:sz w:val="22"/>
          <w:szCs w:val="22"/>
        </w:rPr>
        <w:t>(OR = 0.80;</w:t>
      </w:r>
      <w:del w:id="621" w:author="Martin Tušl" w:date="2021-03-04T16:13:00Z">
        <w:r w:rsidR="00B86C44" w:rsidRPr="00F1521B" w:rsidDel="008E3681">
          <w:rPr>
            <w:sz w:val="22"/>
            <w:szCs w:val="22"/>
          </w:rPr>
          <w:delText xml:space="preserve"> 95% CI: 0.65</w:delText>
        </w:r>
        <w:r w:rsidR="00790EC5" w:rsidDel="008E3681">
          <w:rPr>
            <w:sz w:val="22"/>
            <w:szCs w:val="22"/>
          </w:rPr>
          <w:delText>–</w:delText>
        </w:r>
        <w:r w:rsidR="00B86C44" w:rsidRPr="00F1521B" w:rsidDel="008E3681">
          <w:rPr>
            <w:sz w:val="22"/>
            <w:szCs w:val="22"/>
          </w:rPr>
          <w:delText>0.99; OR =</w:delText>
        </w:r>
      </w:del>
      <w:r w:rsidR="00B86C44" w:rsidRPr="00F1521B">
        <w:rPr>
          <w:sz w:val="22"/>
          <w:szCs w:val="22"/>
        </w:rPr>
        <w:t xml:space="preserve"> 0.66</w:t>
      </w:r>
      <w:del w:id="622" w:author="Martin Tušl" w:date="2021-03-04T16:13:00Z">
        <w:r w:rsidR="00B86C44" w:rsidRPr="00F1521B" w:rsidDel="00DE3BFE">
          <w:rPr>
            <w:sz w:val="22"/>
            <w:szCs w:val="22"/>
          </w:rPr>
          <w:delText>; 95% CI: 0.53</w:delText>
        </w:r>
        <w:r w:rsidR="00790EC5" w:rsidDel="00DE3BFE">
          <w:rPr>
            <w:sz w:val="22"/>
            <w:szCs w:val="22"/>
          </w:rPr>
          <w:delText>–</w:delText>
        </w:r>
        <w:r w:rsidR="00B86C44" w:rsidRPr="00F1521B" w:rsidDel="00DE3BFE">
          <w:rPr>
            <w:sz w:val="22"/>
            <w:szCs w:val="22"/>
          </w:rPr>
          <w:delText>0.83</w:delText>
        </w:r>
      </w:del>
      <w:r w:rsidR="00B86C44" w:rsidRPr="00F1521B">
        <w:rPr>
          <w:sz w:val="22"/>
          <w:szCs w:val="22"/>
        </w:rPr>
        <w:t xml:space="preserve">) </w:t>
      </w:r>
      <w:r w:rsidR="003F36C8" w:rsidRPr="00F1521B">
        <w:rPr>
          <w:sz w:val="22"/>
          <w:szCs w:val="22"/>
        </w:rPr>
        <w:t xml:space="preserve">compared to those who </w:t>
      </w:r>
      <w:r w:rsidR="00B87A82" w:rsidRPr="00F1521B">
        <w:rPr>
          <w:sz w:val="22"/>
          <w:szCs w:val="22"/>
        </w:rPr>
        <w:t xml:space="preserve">(strongly) </w:t>
      </w:r>
      <w:r w:rsidR="003F36C8" w:rsidRPr="00F1521B">
        <w:rPr>
          <w:sz w:val="22"/>
          <w:szCs w:val="22"/>
        </w:rPr>
        <w:t xml:space="preserve">disagreed. Finally, </w:t>
      </w:r>
      <w:r w:rsidR="007C08E2" w:rsidRPr="00F1521B">
        <w:rPr>
          <w:sz w:val="22"/>
          <w:szCs w:val="22"/>
        </w:rPr>
        <w:t xml:space="preserve">participants </w:t>
      </w:r>
      <w:r w:rsidR="003F36C8" w:rsidRPr="00F1521B">
        <w:rPr>
          <w:sz w:val="22"/>
          <w:szCs w:val="22"/>
        </w:rPr>
        <w:t xml:space="preserve">who </w:t>
      </w:r>
      <w:r w:rsidR="00B87A82" w:rsidRPr="00F1521B">
        <w:rPr>
          <w:sz w:val="22"/>
          <w:szCs w:val="22"/>
        </w:rPr>
        <w:t>(</w:t>
      </w:r>
      <w:r w:rsidR="003F36C8" w:rsidRPr="00F1521B">
        <w:rPr>
          <w:sz w:val="22"/>
          <w:szCs w:val="22"/>
        </w:rPr>
        <w:t>strongly</w:t>
      </w:r>
      <w:r w:rsidR="00B87A82" w:rsidRPr="00F1521B">
        <w:rPr>
          <w:sz w:val="22"/>
          <w:szCs w:val="22"/>
        </w:rPr>
        <w:t>)</w:t>
      </w:r>
      <w:r w:rsidR="003F36C8" w:rsidRPr="00F1521B">
        <w:rPr>
          <w:sz w:val="22"/>
          <w:szCs w:val="22"/>
        </w:rPr>
        <w:t xml:space="preserve"> agreed that their private life ha</w:t>
      </w:r>
      <w:r w:rsidR="00FB44D5" w:rsidRPr="00F1521B">
        <w:rPr>
          <w:sz w:val="22"/>
          <w:szCs w:val="22"/>
        </w:rPr>
        <w:t>d</w:t>
      </w:r>
      <w:r w:rsidR="003F36C8" w:rsidRPr="00F1521B">
        <w:rPr>
          <w:sz w:val="22"/>
          <w:szCs w:val="22"/>
        </w:rPr>
        <w:t xml:space="preserve"> improved </w:t>
      </w:r>
      <w:r w:rsidR="00FA1A66" w:rsidRPr="00F1521B">
        <w:rPr>
          <w:sz w:val="22"/>
          <w:szCs w:val="22"/>
        </w:rPr>
        <w:t xml:space="preserve">as a result of the COVID-19 crisis </w:t>
      </w:r>
      <w:r w:rsidR="003F36C8" w:rsidRPr="00F1521B">
        <w:rPr>
          <w:sz w:val="22"/>
          <w:szCs w:val="22"/>
        </w:rPr>
        <w:t xml:space="preserve">had higher odds of reporting a higher </w:t>
      </w:r>
      <w:r w:rsidR="003C6F6E" w:rsidRPr="00F1521B">
        <w:rPr>
          <w:sz w:val="22"/>
          <w:szCs w:val="22"/>
        </w:rPr>
        <w:t xml:space="preserve">MWB </w:t>
      </w:r>
      <w:r w:rsidR="003F36C8" w:rsidRPr="00F1521B">
        <w:rPr>
          <w:sz w:val="22"/>
          <w:szCs w:val="22"/>
        </w:rPr>
        <w:t>score (OR = 1.</w:t>
      </w:r>
      <w:r w:rsidR="00B86C44" w:rsidRPr="00F1521B">
        <w:rPr>
          <w:sz w:val="22"/>
          <w:szCs w:val="22"/>
        </w:rPr>
        <w:t>39</w:t>
      </w:r>
      <w:del w:id="623" w:author="Martin Tušl" w:date="2021-03-04T16:14:00Z">
        <w:r w:rsidR="003F36C8" w:rsidRPr="00F1521B" w:rsidDel="00DE3BFE">
          <w:rPr>
            <w:sz w:val="22"/>
            <w:szCs w:val="22"/>
          </w:rPr>
          <w:delText>; 95% CI: 1.</w:delText>
        </w:r>
        <w:r w:rsidR="00B86C44" w:rsidRPr="00F1521B" w:rsidDel="00DE3BFE">
          <w:rPr>
            <w:sz w:val="22"/>
            <w:szCs w:val="22"/>
          </w:rPr>
          <w:delText>08</w:delText>
        </w:r>
        <w:r w:rsidR="00790EC5" w:rsidDel="00DE3BFE">
          <w:rPr>
            <w:sz w:val="22"/>
            <w:szCs w:val="22"/>
          </w:rPr>
          <w:delText>–</w:delText>
        </w:r>
        <w:r w:rsidR="003F36C8" w:rsidRPr="00F1521B" w:rsidDel="00DE3BFE">
          <w:rPr>
            <w:sz w:val="22"/>
            <w:szCs w:val="22"/>
          </w:rPr>
          <w:delText>1.</w:delText>
        </w:r>
        <w:r w:rsidR="00B118BE" w:rsidRPr="00F1521B" w:rsidDel="00DE3BFE">
          <w:rPr>
            <w:sz w:val="22"/>
            <w:szCs w:val="22"/>
          </w:rPr>
          <w:delText>8</w:delText>
        </w:r>
        <w:r w:rsidR="00B86C44" w:rsidRPr="00F1521B" w:rsidDel="00DE3BFE">
          <w:rPr>
            <w:sz w:val="22"/>
            <w:szCs w:val="22"/>
          </w:rPr>
          <w:delText>0</w:delText>
        </w:r>
      </w:del>
      <w:r w:rsidR="003F36C8" w:rsidRPr="00F1521B">
        <w:rPr>
          <w:sz w:val="22"/>
          <w:szCs w:val="22"/>
        </w:rPr>
        <w:t xml:space="preserve">) compared to those who </w:t>
      </w:r>
      <w:r w:rsidR="00B87A82" w:rsidRPr="00F1521B">
        <w:rPr>
          <w:sz w:val="22"/>
          <w:szCs w:val="22"/>
        </w:rPr>
        <w:t>(</w:t>
      </w:r>
      <w:r w:rsidR="003F36C8" w:rsidRPr="00F1521B">
        <w:rPr>
          <w:sz w:val="22"/>
          <w:szCs w:val="22"/>
        </w:rPr>
        <w:t>strongly</w:t>
      </w:r>
      <w:r w:rsidR="00B87A82" w:rsidRPr="00F1521B">
        <w:rPr>
          <w:sz w:val="22"/>
          <w:szCs w:val="22"/>
        </w:rPr>
        <w:t>)</w:t>
      </w:r>
      <w:r w:rsidR="003F36C8" w:rsidRPr="00F1521B">
        <w:rPr>
          <w:sz w:val="22"/>
          <w:szCs w:val="22"/>
        </w:rPr>
        <w:t xml:space="preserve"> disagreed.</w:t>
      </w:r>
    </w:p>
    <w:p w14:paraId="20FFA0E4" w14:textId="7E2770B2" w:rsidR="00B86C44" w:rsidRDefault="00B86C44" w:rsidP="00B86C44">
      <w:pPr>
        <w:spacing w:line="480" w:lineRule="auto"/>
        <w:ind w:firstLine="720"/>
        <w:rPr>
          <w:ins w:id="624" w:author="Martin Tušl" w:date="2021-02-17T11:14:00Z"/>
          <w:sz w:val="22"/>
          <w:szCs w:val="22"/>
        </w:rPr>
      </w:pPr>
      <w:r w:rsidRPr="00F1521B">
        <w:rPr>
          <w:sz w:val="22"/>
          <w:szCs w:val="22"/>
        </w:rPr>
        <w:t>Regarding the</w:t>
      </w:r>
      <w:r w:rsidR="00405D88" w:rsidRPr="00F1521B">
        <w:rPr>
          <w:sz w:val="22"/>
          <w:szCs w:val="22"/>
        </w:rPr>
        <w:t xml:space="preserve"> </w:t>
      </w:r>
      <w:r w:rsidR="00BA4CC1">
        <w:rPr>
          <w:sz w:val="22"/>
          <w:szCs w:val="22"/>
        </w:rPr>
        <w:t xml:space="preserve">impact </w:t>
      </w:r>
      <w:r w:rsidR="00405D88" w:rsidRPr="00F1521B">
        <w:rPr>
          <w:sz w:val="22"/>
          <w:szCs w:val="22"/>
        </w:rPr>
        <w:t xml:space="preserve">of </w:t>
      </w:r>
      <w:del w:id="625" w:author="Martin Tušl" w:date="2021-02-16T14:31:00Z">
        <w:r w:rsidRPr="00F1521B" w:rsidDel="00FD1F5C">
          <w:rPr>
            <w:sz w:val="22"/>
            <w:szCs w:val="22"/>
          </w:rPr>
          <w:delText>actual</w:delText>
        </w:r>
      </w:del>
      <w:ins w:id="626" w:author="Martin Tušl" w:date="2021-02-16T14:31:00Z">
        <w:r w:rsidR="00FD1F5C">
          <w:rPr>
            <w:sz w:val="22"/>
            <w:szCs w:val="22"/>
          </w:rPr>
          <w:t>the self-reported</w:t>
        </w:r>
      </w:ins>
      <w:r w:rsidRPr="00F1521B">
        <w:rPr>
          <w:sz w:val="22"/>
          <w:szCs w:val="22"/>
        </w:rPr>
        <w:t xml:space="preserve"> </w:t>
      </w:r>
      <w:r w:rsidR="00405D88" w:rsidRPr="00F1521B">
        <w:rPr>
          <w:sz w:val="22"/>
          <w:szCs w:val="22"/>
        </w:rPr>
        <w:t>changes</w:t>
      </w:r>
      <w:r w:rsidRPr="00F1521B">
        <w:rPr>
          <w:sz w:val="22"/>
          <w:szCs w:val="22"/>
        </w:rPr>
        <w:t xml:space="preserve"> </w:t>
      </w:r>
      <w:r w:rsidR="00C64D7D" w:rsidRPr="00F1521B">
        <w:rPr>
          <w:sz w:val="22"/>
          <w:szCs w:val="22"/>
        </w:rPr>
        <w:t>in work and private life routines</w:t>
      </w:r>
      <w:del w:id="627" w:author="Martin Tušl" w:date="2021-02-17T14:46:00Z">
        <w:r w:rsidR="00C64D7D" w:rsidRPr="00F1521B" w:rsidDel="001F7784">
          <w:rPr>
            <w:sz w:val="22"/>
            <w:szCs w:val="22"/>
          </w:rPr>
          <w:delText xml:space="preserve"> </w:delText>
        </w:r>
        <w:r w:rsidRPr="00F1521B" w:rsidDel="001F7784">
          <w:rPr>
            <w:sz w:val="22"/>
            <w:szCs w:val="22"/>
          </w:rPr>
          <w:delText>on MWB and SRH</w:delText>
        </w:r>
      </w:del>
      <w:r w:rsidR="006621A9" w:rsidRPr="00F1521B">
        <w:rPr>
          <w:sz w:val="22"/>
          <w:szCs w:val="22"/>
        </w:rPr>
        <w:t xml:space="preserve">, </w:t>
      </w:r>
      <w:r w:rsidR="00405D88" w:rsidRPr="00F1521B">
        <w:rPr>
          <w:sz w:val="22"/>
          <w:szCs w:val="22"/>
        </w:rPr>
        <w:t>mandatory short-time wor</w:t>
      </w:r>
      <w:r w:rsidR="00C64D7D" w:rsidRPr="00F1521B">
        <w:rPr>
          <w:sz w:val="22"/>
          <w:szCs w:val="22"/>
        </w:rPr>
        <w:t>k</w:t>
      </w:r>
      <w:r w:rsidR="006621A9" w:rsidRPr="00F1521B">
        <w:rPr>
          <w:sz w:val="22"/>
          <w:szCs w:val="22"/>
        </w:rPr>
        <w:t>ers</w:t>
      </w:r>
      <w:r w:rsidR="00405D88" w:rsidRPr="00F1521B">
        <w:rPr>
          <w:sz w:val="22"/>
          <w:szCs w:val="22"/>
        </w:rPr>
        <w:t xml:space="preserve"> with </w:t>
      </w:r>
      <w:r w:rsidR="006F63B2" w:rsidRPr="00F1521B">
        <w:rPr>
          <w:sz w:val="22"/>
          <w:szCs w:val="22"/>
        </w:rPr>
        <w:t xml:space="preserve">a contract </w:t>
      </w:r>
      <w:r w:rsidR="00405D88" w:rsidRPr="00F1521B">
        <w:rPr>
          <w:sz w:val="22"/>
          <w:szCs w:val="22"/>
        </w:rPr>
        <w:t xml:space="preserve">reduced </w:t>
      </w:r>
      <w:r w:rsidR="006F63B2" w:rsidRPr="00F1521B">
        <w:rPr>
          <w:sz w:val="22"/>
          <w:szCs w:val="22"/>
        </w:rPr>
        <w:t xml:space="preserve">to 0 </w:t>
      </w:r>
      <w:r w:rsidR="00405D88" w:rsidRPr="00F1521B">
        <w:rPr>
          <w:sz w:val="22"/>
          <w:szCs w:val="22"/>
        </w:rPr>
        <w:t xml:space="preserve">working hours </w:t>
      </w:r>
      <w:r w:rsidR="006621A9" w:rsidRPr="00F1521B">
        <w:rPr>
          <w:sz w:val="22"/>
          <w:szCs w:val="22"/>
        </w:rPr>
        <w:t>reported significantly lower</w:t>
      </w:r>
      <w:r w:rsidR="00C64D7D" w:rsidRPr="00F1521B">
        <w:rPr>
          <w:sz w:val="22"/>
          <w:szCs w:val="22"/>
        </w:rPr>
        <w:t xml:space="preserve"> </w:t>
      </w:r>
      <w:r w:rsidR="00405D88" w:rsidRPr="00F1521B">
        <w:rPr>
          <w:sz w:val="22"/>
          <w:szCs w:val="22"/>
        </w:rPr>
        <w:t xml:space="preserve">MWB </w:t>
      </w:r>
      <w:r w:rsidR="00A73496">
        <w:rPr>
          <w:sz w:val="22"/>
          <w:szCs w:val="22"/>
        </w:rPr>
        <w:t xml:space="preserve">(OR = 0.57) </w:t>
      </w:r>
      <w:del w:id="628" w:author="Martin Tušl" w:date="2021-02-17T14:47:00Z">
        <w:r w:rsidR="00405D88" w:rsidRPr="00F1521B" w:rsidDel="001F7784">
          <w:rPr>
            <w:sz w:val="22"/>
            <w:szCs w:val="22"/>
          </w:rPr>
          <w:delText>(OR = 0.57; 95% CI:</w:delText>
        </w:r>
        <w:r w:rsidR="001F1CC9" w:rsidRPr="00F1521B" w:rsidDel="001F7784">
          <w:rPr>
            <w:sz w:val="22"/>
            <w:szCs w:val="22"/>
          </w:rPr>
          <w:delText xml:space="preserve"> 0.41</w:delText>
        </w:r>
        <w:r w:rsidR="00790EC5" w:rsidDel="001F7784">
          <w:rPr>
            <w:sz w:val="22"/>
            <w:szCs w:val="22"/>
          </w:rPr>
          <w:delText>–</w:delText>
        </w:r>
        <w:r w:rsidR="001F1CC9" w:rsidRPr="00F1521B" w:rsidDel="001F7784">
          <w:rPr>
            <w:sz w:val="22"/>
            <w:szCs w:val="22"/>
          </w:rPr>
          <w:delText>0.79</w:delText>
        </w:r>
        <w:r w:rsidR="00405D88" w:rsidRPr="00F1521B" w:rsidDel="001F7784">
          <w:rPr>
            <w:sz w:val="22"/>
            <w:szCs w:val="22"/>
          </w:rPr>
          <w:delText xml:space="preserve">) </w:delText>
        </w:r>
      </w:del>
      <w:r w:rsidR="00405D88" w:rsidRPr="00F1521B">
        <w:rPr>
          <w:sz w:val="22"/>
          <w:szCs w:val="22"/>
        </w:rPr>
        <w:t>and SRH</w:t>
      </w:r>
      <w:r w:rsidR="00A73496">
        <w:rPr>
          <w:sz w:val="22"/>
          <w:szCs w:val="22"/>
        </w:rPr>
        <w:t xml:space="preserve"> (OR = </w:t>
      </w:r>
      <w:r w:rsidR="00037057">
        <w:rPr>
          <w:sz w:val="22"/>
          <w:szCs w:val="22"/>
        </w:rPr>
        <w:t>0.49)</w:t>
      </w:r>
      <w:r w:rsidR="001F1CC9" w:rsidRPr="00F1521B">
        <w:rPr>
          <w:sz w:val="22"/>
          <w:szCs w:val="22"/>
        </w:rPr>
        <w:t xml:space="preserve"> </w:t>
      </w:r>
      <w:del w:id="629" w:author="Martin Tušl" w:date="2021-02-17T14:47:00Z">
        <w:r w:rsidR="001F1CC9" w:rsidRPr="00F1521B" w:rsidDel="001F7784">
          <w:rPr>
            <w:sz w:val="22"/>
            <w:szCs w:val="22"/>
          </w:rPr>
          <w:delText>(OR = 0.49; 95% CI: 0.35</w:delText>
        </w:r>
        <w:r w:rsidR="00790EC5" w:rsidDel="001F7784">
          <w:rPr>
            <w:sz w:val="22"/>
            <w:szCs w:val="22"/>
          </w:rPr>
          <w:delText>–</w:delText>
        </w:r>
        <w:r w:rsidR="001F1CC9" w:rsidRPr="00F1521B" w:rsidDel="001F7784">
          <w:rPr>
            <w:sz w:val="22"/>
            <w:szCs w:val="22"/>
          </w:rPr>
          <w:delText>0.70)</w:delText>
        </w:r>
        <w:r w:rsidR="00405D88" w:rsidRPr="00F1521B" w:rsidDel="001F7784">
          <w:rPr>
            <w:sz w:val="22"/>
            <w:szCs w:val="22"/>
          </w:rPr>
          <w:delText xml:space="preserve"> </w:delText>
        </w:r>
      </w:del>
      <w:r w:rsidR="00405D88" w:rsidRPr="00F1521B">
        <w:rPr>
          <w:sz w:val="22"/>
          <w:szCs w:val="22"/>
        </w:rPr>
        <w:t xml:space="preserve">compared </w:t>
      </w:r>
      <w:r w:rsidR="001F1CC9" w:rsidRPr="00F1521B">
        <w:rPr>
          <w:sz w:val="22"/>
          <w:szCs w:val="22"/>
        </w:rPr>
        <w:t xml:space="preserve">to </w:t>
      </w:r>
      <w:r w:rsidR="006621A9" w:rsidRPr="00F1521B">
        <w:rPr>
          <w:sz w:val="22"/>
          <w:szCs w:val="22"/>
        </w:rPr>
        <w:t>participants without any</w:t>
      </w:r>
      <w:r w:rsidR="00405D88" w:rsidRPr="00F1521B">
        <w:rPr>
          <w:sz w:val="22"/>
          <w:szCs w:val="22"/>
        </w:rPr>
        <w:t xml:space="preserve"> change in </w:t>
      </w:r>
      <w:r w:rsidR="00790EC5">
        <w:rPr>
          <w:sz w:val="22"/>
          <w:szCs w:val="22"/>
        </w:rPr>
        <w:t xml:space="preserve">their </w:t>
      </w:r>
      <w:r w:rsidR="006621A9" w:rsidRPr="00F1521B">
        <w:rPr>
          <w:sz w:val="22"/>
          <w:szCs w:val="22"/>
        </w:rPr>
        <w:t>employment</w:t>
      </w:r>
      <w:r w:rsidR="00405D88" w:rsidRPr="00F1521B">
        <w:rPr>
          <w:sz w:val="22"/>
          <w:szCs w:val="22"/>
        </w:rPr>
        <w:t xml:space="preserve"> contract.</w:t>
      </w:r>
      <w:r w:rsidR="001F1CC9" w:rsidRPr="00F1521B">
        <w:rPr>
          <w:sz w:val="22"/>
          <w:szCs w:val="22"/>
        </w:rPr>
        <w:t xml:space="preserve"> In contrast, an increase in leisure time was positively associated with both </w:t>
      </w:r>
      <w:r w:rsidR="00C64D7D" w:rsidRPr="00F1521B">
        <w:rPr>
          <w:sz w:val="22"/>
          <w:szCs w:val="22"/>
        </w:rPr>
        <w:t xml:space="preserve">better </w:t>
      </w:r>
      <w:r w:rsidR="001F1CC9" w:rsidRPr="00F1521B">
        <w:rPr>
          <w:sz w:val="22"/>
          <w:szCs w:val="22"/>
        </w:rPr>
        <w:t>MWB</w:t>
      </w:r>
      <w:r w:rsidR="00037057">
        <w:rPr>
          <w:sz w:val="22"/>
          <w:szCs w:val="22"/>
        </w:rPr>
        <w:t xml:space="preserve"> (OR = 1.23)</w:t>
      </w:r>
      <w:r w:rsidR="001F1CC9" w:rsidRPr="00F1521B">
        <w:rPr>
          <w:sz w:val="22"/>
          <w:szCs w:val="22"/>
        </w:rPr>
        <w:t xml:space="preserve"> and SRH</w:t>
      </w:r>
      <w:r w:rsidR="00037057">
        <w:rPr>
          <w:sz w:val="22"/>
          <w:szCs w:val="22"/>
        </w:rPr>
        <w:t xml:space="preserve"> (OR = 1.45)</w:t>
      </w:r>
      <w:del w:id="630" w:author="Martin Tušl" w:date="2021-02-17T14:47:00Z">
        <w:r w:rsidR="001F1CC9" w:rsidRPr="00F1521B" w:rsidDel="001F7784">
          <w:rPr>
            <w:sz w:val="22"/>
            <w:szCs w:val="22"/>
          </w:rPr>
          <w:delText xml:space="preserve"> (OR = 1.45; 95% CI: 1.16</w:delText>
        </w:r>
        <w:r w:rsidR="00790EC5" w:rsidDel="001F7784">
          <w:rPr>
            <w:sz w:val="22"/>
            <w:szCs w:val="22"/>
          </w:rPr>
          <w:delText>–</w:delText>
        </w:r>
        <w:r w:rsidR="001F1CC9" w:rsidRPr="00F1521B" w:rsidDel="001F7784">
          <w:rPr>
            <w:sz w:val="22"/>
            <w:szCs w:val="22"/>
          </w:rPr>
          <w:delText>1.82)</w:delText>
        </w:r>
      </w:del>
      <w:r w:rsidR="001F1CC9" w:rsidRPr="00F1521B">
        <w:rPr>
          <w:sz w:val="22"/>
          <w:szCs w:val="22"/>
        </w:rPr>
        <w:t>.</w:t>
      </w:r>
    </w:p>
    <w:p w14:paraId="6EDEBD93" w14:textId="4C3A07E2" w:rsidR="009B1ABE" w:rsidRPr="00F84BA9" w:rsidRDefault="00F84BA9" w:rsidP="00F84BA9">
      <w:pPr>
        <w:spacing w:line="480" w:lineRule="auto"/>
        <w:jc w:val="center"/>
        <w:rPr>
          <w:color w:val="000000" w:themeColor="text1"/>
          <w:sz w:val="22"/>
          <w:szCs w:val="22"/>
        </w:rPr>
      </w:pPr>
      <w:ins w:id="631" w:author="Martin Tušl" w:date="2021-03-05T08:05:00Z">
        <w:r w:rsidRPr="00F84BA9">
          <w:rPr>
            <w:color w:val="000000" w:themeColor="text1"/>
            <w:sz w:val="22"/>
            <w:szCs w:val="22"/>
          </w:rPr>
          <w:t>Table 3 here</w:t>
        </w:r>
      </w:ins>
    </w:p>
    <w:p w14:paraId="2B1BD999" w14:textId="77777777" w:rsidR="00F84BA9" w:rsidRDefault="00F84BA9" w:rsidP="00C42273">
      <w:pPr>
        <w:spacing w:line="480" w:lineRule="auto"/>
        <w:rPr>
          <w:ins w:id="632" w:author="Martin Tušl" w:date="2021-03-05T08:05:00Z"/>
          <w:b/>
          <w:color w:val="000000" w:themeColor="text1"/>
          <w:sz w:val="22"/>
          <w:szCs w:val="22"/>
        </w:rPr>
      </w:pPr>
    </w:p>
    <w:p w14:paraId="047499E0" w14:textId="728D2045" w:rsidR="00C42273" w:rsidRPr="00F1521B" w:rsidRDefault="00C42273" w:rsidP="00C42273">
      <w:pPr>
        <w:spacing w:line="480" w:lineRule="auto"/>
        <w:rPr>
          <w:b/>
          <w:color w:val="000000" w:themeColor="text1"/>
          <w:sz w:val="22"/>
          <w:szCs w:val="22"/>
        </w:rPr>
      </w:pPr>
      <w:r w:rsidRPr="00F1521B">
        <w:rPr>
          <w:b/>
          <w:color w:val="000000" w:themeColor="text1"/>
          <w:sz w:val="22"/>
          <w:szCs w:val="22"/>
        </w:rPr>
        <w:t>DISCUSSION</w:t>
      </w:r>
    </w:p>
    <w:p w14:paraId="083FE0F9" w14:textId="0364146A" w:rsidR="00C42273" w:rsidRPr="00F1521B" w:rsidRDefault="00C42273" w:rsidP="00893CDC">
      <w:pPr>
        <w:pStyle w:val="paragraph"/>
        <w:spacing w:before="0" w:beforeAutospacing="0" w:after="0" w:afterAutospacing="0" w:line="480" w:lineRule="auto"/>
        <w:ind w:firstLine="720"/>
        <w:textAlignment w:val="baseline"/>
        <w:rPr>
          <w:color w:val="FF0000"/>
          <w:sz w:val="22"/>
          <w:szCs w:val="22"/>
        </w:rPr>
      </w:pPr>
      <w:r w:rsidRPr="00F1521B">
        <w:rPr>
          <w:rStyle w:val="normaltextrun"/>
          <w:color w:val="000000" w:themeColor="text1"/>
          <w:sz w:val="22"/>
          <w:szCs w:val="22"/>
        </w:rPr>
        <w:t xml:space="preserve">The present study </w:t>
      </w:r>
      <w:r w:rsidR="00893CDC" w:rsidRPr="00F1521B">
        <w:rPr>
          <w:rStyle w:val="normaltextrun"/>
          <w:color w:val="000000" w:themeColor="text1"/>
          <w:sz w:val="22"/>
          <w:szCs w:val="22"/>
        </w:rPr>
        <w:t xml:space="preserve">aimed </w:t>
      </w:r>
      <w:r w:rsidR="00893CDC" w:rsidRPr="00F1521B">
        <w:rPr>
          <w:color w:val="000000" w:themeColor="text1"/>
          <w:sz w:val="22"/>
          <w:szCs w:val="22"/>
        </w:rPr>
        <w:t xml:space="preserve">to examine </w:t>
      </w:r>
      <w:r w:rsidR="00833C65" w:rsidRPr="00F1521B">
        <w:rPr>
          <w:color w:val="000000" w:themeColor="text1"/>
          <w:sz w:val="22"/>
          <w:szCs w:val="22"/>
        </w:rPr>
        <w:t>the</w:t>
      </w:r>
      <w:del w:id="633" w:author="Martin Tušl" w:date="2021-02-26T12:46:00Z">
        <w:r w:rsidR="00833C65" w:rsidRPr="00F1521B" w:rsidDel="00126388">
          <w:rPr>
            <w:color w:val="000000" w:themeColor="text1"/>
            <w:sz w:val="22"/>
            <w:szCs w:val="22"/>
          </w:rPr>
          <w:delText xml:space="preserve"> </w:delText>
        </w:r>
      </w:del>
      <w:del w:id="634" w:author="Martin Tušl" w:date="2021-02-26T12:42:00Z">
        <w:r w:rsidR="00833C65" w:rsidRPr="00F1521B" w:rsidDel="00126388">
          <w:rPr>
            <w:color w:val="000000" w:themeColor="text1"/>
            <w:sz w:val="22"/>
            <w:szCs w:val="22"/>
          </w:rPr>
          <w:delText>actual and</w:delText>
        </w:r>
        <w:r w:rsidR="00893CDC" w:rsidRPr="00F1521B" w:rsidDel="00126388">
          <w:rPr>
            <w:color w:val="000000" w:themeColor="text1"/>
            <w:sz w:val="22"/>
            <w:szCs w:val="22"/>
          </w:rPr>
          <w:delText xml:space="preserve"> perceived</w:delText>
        </w:r>
        <w:r w:rsidR="00E94BEB" w:rsidRPr="00F1521B" w:rsidDel="00126388">
          <w:rPr>
            <w:color w:val="000000" w:themeColor="text1"/>
            <w:sz w:val="22"/>
            <w:szCs w:val="22"/>
          </w:rPr>
          <w:delText xml:space="preserve"> </w:delText>
        </w:r>
      </w:del>
      <w:del w:id="635" w:author="Martin Tušl" w:date="2021-02-26T12:46:00Z">
        <w:r w:rsidR="00E94BEB" w:rsidRPr="00F1521B" w:rsidDel="00126388">
          <w:rPr>
            <w:color w:val="000000" w:themeColor="text1"/>
            <w:sz w:val="22"/>
            <w:szCs w:val="22"/>
          </w:rPr>
          <w:delText>overall</w:delText>
        </w:r>
      </w:del>
      <w:r w:rsidR="00893CDC" w:rsidRPr="00F1521B">
        <w:rPr>
          <w:color w:val="000000" w:themeColor="text1"/>
          <w:sz w:val="22"/>
          <w:szCs w:val="22"/>
        </w:rPr>
        <w:t xml:space="preserve"> impact of the COVID-19 crisis on employees’ work and private life </w:t>
      </w:r>
      <w:del w:id="636" w:author="Martin Tušl" w:date="2021-02-26T12:43:00Z">
        <w:r w:rsidR="00893CDC" w:rsidRPr="00F1521B" w:rsidDel="00126388">
          <w:rPr>
            <w:color w:val="000000" w:themeColor="text1"/>
            <w:sz w:val="22"/>
            <w:szCs w:val="22"/>
          </w:rPr>
          <w:delText xml:space="preserve">along with </w:delText>
        </w:r>
        <w:r w:rsidR="006E387E" w:rsidDel="00126388">
          <w:rPr>
            <w:color w:val="000000" w:themeColor="text1"/>
            <w:sz w:val="22"/>
            <w:szCs w:val="22"/>
          </w:rPr>
          <w:delText>the</w:delText>
        </w:r>
      </w:del>
      <w:r w:rsidR="00126388">
        <w:rPr>
          <w:color w:val="000000" w:themeColor="text1"/>
          <w:sz w:val="22"/>
          <w:szCs w:val="22"/>
        </w:rPr>
        <w:t xml:space="preserve">and </w:t>
      </w:r>
      <w:r w:rsidR="00D97424">
        <w:rPr>
          <w:color w:val="000000" w:themeColor="text1"/>
          <w:sz w:val="22"/>
          <w:szCs w:val="22"/>
        </w:rPr>
        <w:t>the</w:t>
      </w:r>
      <w:r w:rsidR="006E387E">
        <w:rPr>
          <w:color w:val="000000" w:themeColor="text1"/>
          <w:sz w:val="22"/>
          <w:szCs w:val="22"/>
        </w:rPr>
        <w:t xml:space="preserve"> </w:t>
      </w:r>
      <w:r w:rsidR="00893CDC" w:rsidRPr="00F1521B">
        <w:rPr>
          <w:color w:val="000000" w:themeColor="text1"/>
          <w:sz w:val="22"/>
          <w:szCs w:val="22"/>
        </w:rPr>
        <w:t xml:space="preserve">consequences for MWB and </w:t>
      </w:r>
      <w:del w:id="637" w:author="Martin Tušl" w:date="2021-02-26T12:46:00Z">
        <w:r w:rsidR="00893CDC" w:rsidRPr="00F1521B" w:rsidDel="00126388">
          <w:rPr>
            <w:color w:val="000000" w:themeColor="text1"/>
            <w:sz w:val="22"/>
            <w:szCs w:val="22"/>
          </w:rPr>
          <w:delText xml:space="preserve">general </w:delText>
        </w:r>
      </w:del>
      <w:r w:rsidR="00893CDC" w:rsidRPr="00F1521B">
        <w:rPr>
          <w:color w:val="000000" w:themeColor="text1"/>
          <w:sz w:val="22"/>
          <w:szCs w:val="22"/>
        </w:rPr>
        <w:t xml:space="preserve">SRH in </w:t>
      </w:r>
      <w:del w:id="638" w:author="Martin Tušl" w:date="2021-02-26T12:46:00Z">
        <w:r w:rsidR="00893CDC" w:rsidRPr="00F1521B" w:rsidDel="00126388">
          <w:rPr>
            <w:color w:val="000000" w:themeColor="text1"/>
            <w:sz w:val="22"/>
            <w:szCs w:val="22"/>
          </w:rPr>
          <w:delText xml:space="preserve">the </w:delText>
        </w:r>
      </w:del>
      <w:r w:rsidR="00893CDC" w:rsidRPr="00F1521B">
        <w:rPr>
          <w:color w:val="000000" w:themeColor="text1"/>
          <w:sz w:val="22"/>
          <w:szCs w:val="22"/>
        </w:rPr>
        <w:t xml:space="preserve">German and Swiss </w:t>
      </w:r>
      <w:del w:id="639" w:author="Martin Tušl" w:date="2021-02-26T12:46:00Z">
        <w:r w:rsidR="00893CDC" w:rsidRPr="00F1521B" w:rsidDel="00126388">
          <w:rPr>
            <w:color w:val="000000" w:themeColor="text1"/>
            <w:sz w:val="22"/>
            <w:szCs w:val="22"/>
          </w:rPr>
          <w:delText>working</w:delText>
        </w:r>
        <w:r w:rsidR="006E387E" w:rsidRPr="006E387E" w:rsidDel="00126388">
          <w:rPr>
            <w:color w:val="000000" w:themeColor="text1"/>
            <w:sz w:val="22"/>
            <w:szCs w:val="22"/>
          </w:rPr>
          <w:delText xml:space="preserve"> </w:delText>
        </w:r>
        <w:r w:rsidR="006E387E" w:rsidRPr="00F1521B" w:rsidDel="00126388">
          <w:rPr>
            <w:color w:val="000000" w:themeColor="text1"/>
            <w:sz w:val="22"/>
            <w:szCs w:val="22"/>
          </w:rPr>
          <w:delText>population</w:delText>
        </w:r>
        <w:r w:rsidR="006E387E" w:rsidDel="00126388">
          <w:rPr>
            <w:color w:val="000000" w:themeColor="text1"/>
            <w:sz w:val="22"/>
            <w:szCs w:val="22"/>
          </w:rPr>
          <w:delText>s</w:delText>
        </w:r>
      </w:del>
      <w:ins w:id="640" w:author="Martin Tušl" w:date="2021-02-26T12:46:00Z">
        <w:r w:rsidR="00126388">
          <w:rPr>
            <w:color w:val="000000" w:themeColor="text1"/>
            <w:sz w:val="22"/>
            <w:szCs w:val="22"/>
          </w:rPr>
          <w:t>employees</w:t>
        </w:r>
      </w:ins>
      <w:r w:rsidR="00893CDC" w:rsidRPr="00F1521B">
        <w:rPr>
          <w:color w:val="000000" w:themeColor="text1"/>
          <w:sz w:val="22"/>
          <w:szCs w:val="22"/>
        </w:rPr>
        <w:t xml:space="preserve">. </w:t>
      </w:r>
      <w:r w:rsidRPr="00F1521B">
        <w:rPr>
          <w:rStyle w:val="normaltextrun"/>
          <w:color w:val="000000" w:themeColor="text1"/>
          <w:sz w:val="22"/>
          <w:szCs w:val="22"/>
        </w:rPr>
        <w:t>T</w:t>
      </w:r>
      <w:r w:rsidRPr="00F1521B">
        <w:rPr>
          <w:color w:val="000000" w:themeColor="text1"/>
          <w:sz w:val="22"/>
          <w:szCs w:val="22"/>
        </w:rPr>
        <w:t xml:space="preserve">he first objective of </w:t>
      </w:r>
      <w:r w:rsidR="006E387E">
        <w:rPr>
          <w:color w:val="000000" w:themeColor="text1"/>
          <w:sz w:val="22"/>
          <w:szCs w:val="22"/>
        </w:rPr>
        <w:t xml:space="preserve">the </w:t>
      </w:r>
      <w:r w:rsidRPr="00F1521B">
        <w:rPr>
          <w:color w:val="000000" w:themeColor="text1"/>
          <w:sz w:val="22"/>
          <w:szCs w:val="22"/>
        </w:rPr>
        <w:t xml:space="preserve">study was to assess the perceived </w:t>
      </w:r>
      <w:del w:id="641" w:author="Georg Bauer" w:date="2021-03-03T16:08:00Z">
        <w:r w:rsidRPr="00F1521B" w:rsidDel="003B086F">
          <w:rPr>
            <w:color w:val="000000" w:themeColor="text1"/>
            <w:sz w:val="22"/>
            <w:szCs w:val="22"/>
          </w:rPr>
          <w:delText xml:space="preserve">positive and negative </w:delText>
        </w:r>
      </w:del>
      <w:r w:rsidR="00E030E8">
        <w:rPr>
          <w:color w:val="000000" w:themeColor="text1"/>
          <w:sz w:val="22"/>
          <w:szCs w:val="22"/>
        </w:rPr>
        <w:t>impact</w:t>
      </w:r>
      <w:ins w:id="642" w:author="Georg Bauer" w:date="2021-03-03T16:10:00Z">
        <w:r w:rsidR="003B086F">
          <w:rPr>
            <w:color w:val="000000" w:themeColor="text1"/>
            <w:sz w:val="22"/>
            <w:szCs w:val="22"/>
          </w:rPr>
          <w:t xml:space="preserve"> and </w:t>
        </w:r>
      </w:ins>
      <w:del w:id="643" w:author="Georg Bauer" w:date="2021-03-03T16:10:00Z">
        <w:r w:rsidR="00E030E8" w:rsidDel="003B086F">
          <w:rPr>
            <w:color w:val="000000" w:themeColor="text1"/>
            <w:sz w:val="22"/>
            <w:szCs w:val="22"/>
          </w:rPr>
          <w:delText xml:space="preserve"> </w:delText>
        </w:r>
      </w:del>
      <w:ins w:id="644" w:author="Georg Bauer" w:date="2021-03-03T16:10:00Z">
        <w:r w:rsidR="003B086F">
          <w:rPr>
            <w:color w:val="000000" w:themeColor="text1"/>
            <w:sz w:val="22"/>
            <w:szCs w:val="22"/>
          </w:rPr>
          <w:t xml:space="preserve">self-reported </w:t>
        </w:r>
        <w:r w:rsidR="003B086F" w:rsidRPr="00F1521B">
          <w:rPr>
            <w:color w:val="000000" w:themeColor="text1"/>
            <w:sz w:val="22"/>
            <w:szCs w:val="22"/>
          </w:rPr>
          <w:t xml:space="preserve">changes </w:t>
        </w:r>
      </w:ins>
      <w:del w:id="645" w:author="Georg Bauer" w:date="2021-03-03T16:11:00Z">
        <w:r w:rsidRPr="00F1521B" w:rsidDel="003B086F">
          <w:rPr>
            <w:color w:val="000000" w:themeColor="text1"/>
            <w:sz w:val="22"/>
            <w:szCs w:val="22"/>
          </w:rPr>
          <w:delText xml:space="preserve">of </w:delText>
        </w:r>
      </w:del>
      <w:ins w:id="646" w:author="Georg Bauer" w:date="2021-03-03T16:11:00Z">
        <w:r w:rsidR="003B086F">
          <w:rPr>
            <w:color w:val="000000" w:themeColor="text1"/>
            <w:sz w:val="22"/>
            <w:szCs w:val="22"/>
          </w:rPr>
          <w:t>related to</w:t>
        </w:r>
        <w:r w:rsidR="003B086F" w:rsidRPr="00F1521B">
          <w:rPr>
            <w:color w:val="000000" w:themeColor="text1"/>
            <w:sz w:val="22"/>
            <w:szCs w:val="22"/>
          </w:rPr>
          <w:t xml:space="preserve"> </w:t>
        </w:r>
      </w:ins>
      <w:del w:id="647" w:author="Georg Bauer" w:date="2021-03-03T16:53:00Z">
        <w:r w:rsidRPr="00F1521B" w:rsidDel="000224FA">
          <w:rPr>
            <w:color w:val="000000" w:themeColor="text1"/>
            <w:sz w:val="22"/>
            <w:szCs w:val="22"/>
          </w:rPr>
          <w:delText xml:space="preserve">the </w:delText>
        </w:r>
      </w:del>
      <w:r w:rsidRPr="00F1521B">
        <w:rPr>
          <w:color w:val="000000" w:themeColor="text1"/>
          <w:sz w:val="22"/>
          <w:szCs w:val="22"/>
        </w:rPr>
        <w:t>COVID-19</w:t>
      </w:r>
      <w:del w:id="648" w:author="Georg Bauer" w:date="2021-03-03T16:11:00Z">
        <w:r w:rsidRPr="00F1521B" w:rsidDel="003B086F">
          <w:rPr>
            <w:color w:val="000000" w:themeColor="text1"/>
            <w:sz w:val="22"/>
            <w:szCs w:val="22"/>
          </w:rPr>
          <w:delText xml:space="preserve"> crisis </w:delText>
        </w:r>
      </w:del>
      <w:del w:id="649" w:author="Georg Bauer" w:date="2021-03-03T16:09:00Z">
        <w:r w:rsidRPr="00F1521B" w:rsidDel="003B086F">
          <w:rPr>
            <w:color w:val="000000" w:themeColor="text1"/>
            <w:sz w:val="22"/>
            <w:szCs w:val="22"/>
          </w:rPr>
          <w:delText>on work and private life</w:delText>
        </w:r>
      </w:del>
      <w:ins w:id="650" w:author="Martin Tušl" w:date="2021-02-26T12:47:00Z">
        <w:del w:id="651" w:author="Georg Bauer" w:date="2021-03-03T16:09:00Z">
          <w:r w:rsidR="00126388" w:rsidDel="003B086F">
            <w:rPr>
              <w:color w:val="000000" w:themeColor="text1"/>
              <w:sz w:val="22"/>
              <w:szCs w:val="22"/>
            </w:rPr>
            <w:delText>,</w:delText>
          </w:r>
        </w:del>
      </w:ins>
      <w:del w:id="652" w:author="Georg Bauer" w:date="2021-03-03T16:09:00Z">
        <w:r w:rsidRPr="00F1521B" w:rsidDel="003B086F">
          <w:rPr>
            <w:color w:val="000000" w:themeColor="text1"/>
            <w:sz w:val="22"/>
            <w:szCs w:val="22"/>
          </w:rPr>
          <w:delText xml:space="preserve"> </w:delText>
        </w:r>
      </w:del>
      <w:del w:id="653" w:author="Georg Bauer" w:date="2021-03-03T16:11:00Z">
        <w:r w:rsidRPr="00F1521B" w:rsidDel="003B086F">
          <w:rPr>
            <w:color w:val="000000" w:themeColor="text1"/>
            <w:sz w:val="22"/>
            <w:szCs w:val="22"/>
          </w:rPr>
          <w:delText>in Germany and Switzerland as well as related</w:delText>
        </w:r>
      </w:del>
      <w:ins w:id="654" w:author="Martin Tušl" w:date="2021-02-26T12:42:00Z">
        <w:del w:id="655" w:author="Georg Bauer" w:date="2021-03-03T16:11:00Z">
          <w:r w:rsidR="00126388" w:rsidDel="003B086F">
            <w:rPr>
              <w:color w:val="000000" w:themeColor="text1"/>
              <w:sz w:val="22"/>
              <w:szCs w:val="22"/>
            </w:rPr>
            <w:delText xml:space="preserve"> </w:delText>
          </w:r>
        </w:del>
      </w:ins>
      <w:ins w:id="656" w:author="Martin Tušl" w:date="2021-02-16T14:31:00Z">
        <w:del w:id="657" w:author="Georg Bauer" w:date="2021-03-03T16:10:00Z">
          <w:r w:rsidR="00FD1F5C" w:rsidDel="003B086F">
            <w:rPr>
              <w:color w:val="000000" w:themeColor="text1"/>
              <w:sz w:val="22"/>
              <w:szCs w:val="22"/>
            </w:rPr>
            <w:delText>self-reported</w:delText>
          </w:r>
        </w:del>
      </w:ins>
      <w:ins w:id="658" w:author="Martin Tušl" w:date="2021-02-26T12:47:00Z">
        <w:del w:id="659" w:author="Georg Bauer" w:date="2021-03-03T16:10:00Z">
          <w:r w:rsidR="00126388" w:rsidDel="003B086F">
            <w:rPr>
              <w:color w:val="000000" w:themeColor="text1"/>
              <w:sz w:val="22"/>
              <w:szCs w:val="22"/>
            </w:rPr>
            <w:delText xml:space="preserve"> </w:delText>
          </w:r>
        </w:del>
        <w:del w:id="660" w:author="Georg Bauer" w:date="2021-03-03T16:07:00Z">
          <w:r w:rsidR="00126388" w:rsidDel="003B086F">
            <w:rPr>
              <w:color w:val="000000" w:themeColor="text1"/>
              <w:sz w:val="22"/>
              <w:szCs w:val="22"/>
            </w:rPr>
            <w:delText>actual</w:delText>
          </w:r>
        </w:del>
      </w:ins>
      <w:del w:id="661" w:author="Georg Bauer" w:date="2021-03-03T16:07:00Z">
        <w:r w:rsidR="00833C65" w:rsidRPr="00F1521B" w:rsidDel="003B086F">
          <w:rPr>
            <w:color w:val="000000" w:themeColor="text1"/>
            <w:sz w:val="22"/>
            <w:szCs w:val="22"/>
          </w:rPr>
          <w:delText xml:space="preserve"> </w:delText>
        </w:r>
      </w:del>
      <w:del w:id="662" w:author="Georg Bauer" w:date="2021-03-03T16:10:00Z">
        <w:r w:rsidRPr="00F1521B" w:rsidDel="003B086F">
          <w:rPr>
            <w:color w:val="000000" w:themeColor="text1"/>
            <w:sz w:val="22"/>
            <w:szCs w:val="22"/>
          </w:rPr>
          <w:delText xml:space="preserve">changes </w:delText>
        </w:r>
      </w:del>
      <w:del w:id="663" w:author="Georg Bauer" w:date="2021-03-03T16:11:00Z">
        <w:r w:rsidRPr="00F1521B" w:rsidDel="003B086F">
          <w:rPr>
            <w:color w:val="000000" w:themeColor="text1"/>
            <w:sz w:val="22"/>
            <w:szCs w:val="22"/>
          </w:rPr>
          <w:delText>in work and private life routines</w:delText>
        </w:r>
      </w:del>
      <w:r w:rsidRPr="00F1521B">
        <w:rPr>
          <w:color w:val="000000" w:themeColor="text1"/>
          <w:sz w:val="22"/>
          <w:szCs w:val="22"/>
        </w:rPr>
        <w:t xml:space="preserve">. Although </w:t>
      </w:r>
      <w:r w:rsidR="00DC12DD">
        <w:rPr>
          <w:color w:val="000000" w:themeColor="text1"/>
          <w:sz w:val="22"/>
          <w:szCs w:val="22"/>
        </w:rPr>
        <w:t xml:space="preserve">the </w:t>
      </w:r>
      <w:r w:rsidRPr="00F1521B">
        <w:rPr>
          <w:color w:val="000000" w:themeColor="text1"/>
          <w:sz w:val="22"/>
          <w:szCs w:val="22"/>
        </w:rPr>
        <w:t xml:space="preserve">research </w:t>
      </w:r>
      <w:r w:rsidR="006E387E">
        <w:rPr>
          <w:color w:val="000000" w:themeColor="text1"/>
          <w:sz w:val="22"/>
          <w:szCs w:val="22"/>
        </w:rPr>
        <w:t xml:space="preserve">has </w:t>
      </w:r>
      <w:r w:rsidR="00DC12DD">
        <w:rPr>
          <w:color w:val="000000" w:themeColor="text1"/>
          <w:sz w:val="22"/>
          <w:szCs w:val="22"/>
        </w:rPr>
        <w:t xml:space="preserve">thus far </w:t>
      </w:r>
      <w:r w:rsidRPr="00F1521B">
        <w:rPr>
          <w:color w:val="000000" w:themeColor="text1"/>
          <w:sz w:val="22"/>
          <w:szCs w:val="22"/>
        </w:rPr>
        <w:t xml:space="preserve">mostly emphasized the negative impact of the COVID-19 crisis </w:t>
      </w:r>
      <w:del w:id="664" w:author="Martin Tušl" w:date="2021-02-26T13:13:00Z">
        <w:r w:rsidRPr="00F1521B" w:rsidDel="00C245E4">
          <w:rPr>
            <w:color w:val="000000" w:themeColor="text1"/>
            <w:sz w:val="22"/>
            <w:szCs w:val="22"/>
          </w:rPr>
          <w:delText xml:space="preserve">on the </w:delText>
        </w:r>
      </w:del>
      <w:del w:id="665" w:author="Martin Tušl" w:date="2021-02-26T12:48:00Z">
        <w:r w:rsidRPr="00F1521B" w:rsidDel="00BA502A">
          <w:rPr>
            <w:color w:val="000000" w:themeColor="text1"/>
            <w:sz w:val="22"/>
            <w:szCs w:val="22"/>
          </w:rPr>
          <w:delText>working population</w:delText>
        </w:r>
      </w:del>
      <w:del w:id="666" w:author="Martin Tušl" w:date="2021-02-26T13:13:00Z">
        <w:r w:rsidR="005A3B36" w:rsidRPr="00F1521B" w:rsidDel="00C245E4">
          <w:rPr>
            <w:color w:val="000000" w:themeColor="text1"/>
            <w:sz w:val="22"/>
            <w:szCs w:val="22"/>
          </w:rPr>
          <w:delText xml:space="preserve"> </w:delText>
        </w:r>
      </w:del>
      <w:sdt>
        <w:sdtPr>
          <w:rPr>
            <w:color w:val="000000" w:themeColor="text1"/>
            <w:sz w:val="22"/>
            <w:szCs w:val="22"/>
          </w:rPr>
          <w:alias w:val="To edit, see citavi.com/edit"/>
          <w:tag w:val="CitaviPlaceholder#78c60449-bd5d-4b7b-8a8a-080e9c4f6f56"/>
          <w:id w:val="714629777"/>
          <w:placeholder>
            <w:docPart w:val="DefaultPlaceholder_-1854013440"/>
          </w:placeholder>
        </w:sdtPr>
        <w:sdtEndPr/>
        <w:sdtContent>
          <w:r w:rsidR="005A3B36" w:rsidRPr="00381428">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Y2RhZDY5LTBlZTUtNGYzMi04MDA3LTJjN2M0YWQ4YWMxNCIsIlJhbmdlU3RhcnQiOjUsIlJhbmdlTGVuZ3RoIjo1LCJSZWZlcmVuY2VJZCI6Ijc2YzM1ZGY3LTMyOGItNDQyMS1iMTE4LWZmNWRlZDdkODMz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xMDM3L2FtcDAwMDA2NjIiLCJVcmlTdHJpbmciOiJodHRwczovL2RvaS5vcmcvMTAuMTAzNy9hbXAwMDAwNj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2LTE2VDE0OjEwOjU2IiwiTW9kaWZpZWRCeSI6Il9QaGlsaXBwIEtlcmtzaWVjayIsIklkIjoiNTNlODlmODEtYWRhOS00MWNkLTk2NWMtYzQzYmZhNmM1MWE1IiwiTW9kaWZpZWRPbiI6IjIwMjAtMDYtMTZUMTQ6MTA6NTY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zMzg5L2Zwc3lnLjIwMjAuMDE1NDAiLCJVcmlTdHJpbmciOiJodHRwczovL2RvaS5vcmcvMTAuMzM4OS9mcHN5Zy4yMDIwLjAxNTQw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BUMTE6MTk6NDUiLCJNb2RpZmllZEJ5IjoiX1BoaWxpcHAgS2Vya3NpZWNrIiwiSWQiOiI1MmQyMzNmZS03MjE0LTRjMGUtODIyNy0wMDllYjdmN2I1MmYiLCJNb2RpZmllZE9uIjoiMjAyMC0wOC0yMFQxMToxOTo0NS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yNjU1NDYzIiwiVXJpU3RyaW5nIjoiaHR0cDovL3d3dy5uY2JpLm5sbS5uaWguZ292L3B1Ym1lZC8zMjY1NTQ2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MzYvZ3BzeWNoLTIwMjAtMTAwMjEzIiwiVXJpU3RyaW5nIjoiaHR0cHM6Ly9kb2kub3JnLzEwLjExMzYvZ3BzeWNoLTIwMjAtMTAwMjEz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mh0dHBzOi8vd3d3LmV1cm9mb3VuZC5ldXJvcGEuZXUvcHVibGljYXRpb25zL3JlcG9ydC8yMDIwL2xpdmluZy13b3JraW5nLWFuZC1jb3ZpZC0xOS1maXJzdC1maW5kaW5ncy1hcHJpbC0yMDIwIiwiVXJpU3RyaW5nIjoiaHR0cHM6Ly93d3cuZXVyb2ZvdW5kLmV1cm9wYS5ldS9wdWJsaWNhdGlvbnMvcmVwb3J0LzIwMjAvbGl2aW5nLXdvcmtpbmctYW5kLWNvdmlkLTE5LWZpcnN0LWZpbmRpbmdzLWFwcmlsLTIwMjAiLCJMaW5rZWRSZXNvdXJjZVN0YXR1cyI6OCwiUHJvcGVydGllcyI6eyIkaWQiOiI2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}</w:instrText>
          </w:r>
          <w:r w:rsidR="005A3B36" w:rsidRPr="00381428">
            <w:rPr>
              <w:noProof/>
              <w:color w:val="000000" w:themeColor="text1"/>
              <w:sz w:val="22"/>
              <w:szCs w:val="22"/>
            </w:rPr>
            <w:fldChar w:fldCharType="separate"/>
          </w:r>
          <w:r w:rsidR="006A7BA9">
            <w:rPr>
              <w:noProof/>
              <w:color w:val="000000" w:themeColor="text1"/>
              <w:sz w:val="22"/>
              <w:szCs w:val="22"/>
            </w:rPr>
            <w:t>[9–12, 36]</w:t>
          </w:r>
          <w:r w:rsidR="005A3B36" w:rsidRPr="00381428">
            <w:rPr>
              <w:noProof/>
              <w:color w:val="000000" w:themeColor="text1"/>
              <w:sz w:val="22"/>
              <w:szCs w:val="22"/>
            </w:rPr>
            <w:fldChar w:fldCharType="end"/>
          </w:r>
        </w:sdtContent>
      </w:sdt>
      <w:r w:rsidRPr="00381428">
        <w:rPr>
          <w:color w:val="000000" w:themeColor="text1"/>
          <w:sz w:val="22"/>
          <w:szCs w:val="22"/>
        </w:rPr>
        <w:t>, our data</w:t>
      </w:r>
      <w:r w:rsidRPr="00F1521B">
        <w:rPr>
          <w:color w:val="000000" w:themeColor="text1"/>
          <w:sz w:val="22"/>
          <w:szCs w:val="22"/>
        </w:rPr>
        <w:t xml:space="preserve"> show that </w:t>
      </w:r>
      <w:r w:rsidR="0077016C" w:rsidRPr="00F1521B">
        <w:rPr>
          <w:color w:val="000000" w:themeColor="text1"/>
          <w:sz w:val="22"/>
          <w:szCs w:val="22"/>
        </w:rPr>
        <w:t>more than 40%</w:t>
      </w:r>
      <w:r w:rsidRPr="00F1521B">
        <w:rPr>
          <w:color w:val="000000" w:themeColor="text1"/>
          <w:sz w:val="22"/>
          <w:szCs w:val="22"/>
        </w:rPr>
        <w:t xml:space="preserve"> of </w:t>
      </w:r>
      <w:r w:rsidR="006E387E">
        <w:rPr>
          <w:color w:val="000000" w:themeColor="text1"/>
          <w:sz w:val="22"/>
          <w:szCs w:val="22"/>
        </w:rPr>
        <w:t xml:space="preserve">participants </w:t>
      </w:r>
      <w:r w:rsidRPr="00F1521B">
        <w:rPr>
          <w:color w:val="000000" w:themeColor="text1"/>
          <w:sz w:val="22"/>
          <w:szCs w:val="22"/>
        </w:rPr>
        <w:t xml:space="preserve">perceived no </w:t>
      </w:r>
      <w:r w:rsidR="0077016C" w:rsidRPr="00F1521B">
        <w:rPr>
          <w:color w:val="000000" w:themeColor="text1"/>
          <w:sz w:val="22"/>
          <w:szCs w:val="22"/>
        </w:rPr>
        <w:t>negative changes</w:t>
      </w:r>
      <w:r w:rsidRPr="00F1521B">
        <w:rPr>
          <w:color w:val="000000" w:themeColor="text1"/>
          <w:sz w:val="22"/>
          <w:szCs w:val="22"/>
        </w:rPr>
        <w:t xml:space="preserve"> and </w:t>
      </w:r>
      <w:r w:rsidR="0077016C" w:rsidRPr="00F1521B">
        <w:rPr>
          <w:color w:val="000000" w:themeColor="text1"/>
          <w:sz w:val="22"/>
          <w:szCs w:val="22"/>
        </w:rPr>
        <w:t>over</w:t>
      </w:r>
      <w:r w:rsidRPr="00F1521B">
        <w:rPr>
          <w:color w:val="000000" w:themeColor="text1"/>
          <w:sz w:val="22"/>
          <w:szCs w:val="22"/>
        </w:rPr>
        <w:t xml:space="preserve"> 10% even positive </w:t>
      </w:r>
      <w:r w:rsidR="0077016C" w:rsidRPr="00F1521B">
        <w:rPr>
          <w:color w:val="000000" w:themeColor="text1"/>
          <w:sz w:val="22"/>
          <w:szCs w:val="22"/>
        </w:rPr>
        <w:t>shifts in</w:t>
      </w:r>
      <w:r w:rsidRPr="00F1521B">
        <w:rPr>
          <w:color w:val="000000" w:themeColor="text1"/>
          <w:sz w:val="22"/>
          <w:szCs w:val="22"/>
        </w:rPr>
        <w:t xml:space="preserve"> both </w:t>
      </w:r>
      <w:del w:id="667" w:author="Martin Tušl" w:date="2021-03-01T10:08:00Z">
        <w:r w:rsidRPr="00F1521B" w:rsidDel="00D97424">
          <w:rPr>
            <w:color w:val="000000" w:themeColor="text1"/>
            <w:sz w:val="22"/>
            <w:szCs w:val="22"/>
          </w:rPr>
          <w:delText xml:space="preserve">work and private </w:delText>
        </w:r>
      </w:del>
      <w:r w:rsidRPr="00F1521B">
        <w:rPr>
          <w:color w:val="000000" w:themeColor="text1"/>
          <w:sz w:val="22"/>
          <w:szCs w:val="22"/>
        </w:rPr>
        <w:t>life</w:t>
      </w:r>
      <w:ins w:id="668" w:author="Martin Tušl" w:date="2021-02-26T12:48:00Z">
        <w:r w:rsidR="00BA502A">
          <w:rPr>
            <w:color w:val="000000" w:themeColor="text1"/>
            <w:sz w:val="22"/>
            <w:szCs w:val="22"/>
          </w:rPr>
          <w:t xml:space="preserve"> domains</w:t>
        </w:r>
      </w:ins>
      <w:r w:rsidRPr="00F1521B">
        <w:rPr>
          <w:color w:val="000000" w:themeColor="text1"/>
          <w:sz w:val="22"/>
          <w:szCs w:val="22"/>
        </w:rPr>
        <w:t xml:space="preserve">. This can be partly explained by </w:t>
      </w:r>
      <w:del w:id="669" w:author="Georg Bauer" w:date="2021-03-03T16:13:00Z">
        <w:r w:rsidRPr="00F1521B" w:rsidDel="00BB0337">
          <w:rPr>
            <w:color w:val="000000" w:themeColor="text1"/>
            <w:sz w:val="22"/>
            <w:szCs w:val="22"/>
          </w:rPr>
          <w:delText xml:space="preserve">looking at </w:delText>
        </w:r>
      </w:del>
      <w:r w:rsidRPr="00F1521B">
        <w:rPr>
          <w:color w:val="000000" w:themeColor="text1"/>
          <w:sz w:val="22"/>
          <w:szCs w:val="22"/>
        </w:rPr>
        <w:t xml:space="preserve">the </w:t>
      </w:r>
      <w:del w:id="670" w:author="Georg Bauer" w:date="2021-03-03T16:54:00Z">
        <w:r w:rsidRPr="00F1521B" w:rsidDel="000224FA">
          <w:rPr>
            <w:color w:val="000000" w:themeColor="text1"/>
            <w:sz w:val="22"/>
            <w:szCs w:val="22"/>
          </w:rPr>
          <w:lastRenderedPageBreak/>
          <w:delText xml:space="preserve">proportion of employees that </w:delText>
        </w:r>
      </w:del>
      <w:r w:rsidR="006E387E">
        <w:rPr>
          <w:color w:val="000000" w:themeColor="text1"/>
          <w:sz w:val="22"/>
          <w:szCs w:val="22"/>
        </w:rPr>
        <w:t>experienced</w:t>
      </w:r>
      <w:r w:rsidRPr="00F1521B">
        <w:rPr>
          <w:color w:val="000000" w:themeColor="text1"/>
          <w:sz w:val="22"/>
          <w:szCs w:val="22"/>
        </w:rPr>
        <w:t xml:space="preserve"> changes in </w:t>
      </w:r>
      <w:del w:id="671" w:author="Georg Bauer" w:date="2021-03-03T16:54:00Z">
        <w:r w:rsidRPr="00F1521B" w:rsidDel="000224FA">
          <w:rPr>
            <w:color w:val="000000" w:themeColor="text1"/>
            <w:sz w:val="22"/>
            <w:szCs w:val="22"/>
          </w:rPr>
          <w:delText xml:space="preserve">their </w:delText>
        </w:r>
      </w:del>
      <w:r w:rsidRPr="00F1521B">
        <w:rPr>
          <w:color w:val="000000" w:themeColor="text1"/>
          <w:sz w:val="22"/>
          <w:szCs w:val="22"/>
        </w:rPr>
        <w:t>daily routines</w:t>
      </w:r>
      <w:ins w:id="672" w:author="Georg Bauer" w:date="2021-03-03T16:58:00Z">
        <w:r w:rsidR="000224FA">
          <w:rPr>
            <w:color w:val="000000" w:themeColor="text1"/>
            <w:sz w:val="22"/>
            <w:szCs w:val="22"/>
          </w:rPr>
          <w:t xml:space="preserve">: </w:t>
        </w:r>
      </w:ins>
      <w:del w:id="673" w:author="Georg Bauer" w:date="2021-03-03T16:58:00Z">
        <w:r w:rsidRPr="00F1521B" w:rsidDel="000224FA">
          <w:rPr>
            <w:color w:val="000000" w:themeColor="text1"/>
            <w:sz w:val="22"/>
            <w:szCs w:val="22"/>
          </w:rPr>
          <w:delText xml:space="preserve">. </w:delText>
        </w:r>
        <w:r w:rsidRPr="00F1521B" w:rsidDel="000224FA">
          <w:rPr>
            <w:rStyle w:val="normaltextrun"/>
            <w:color w:val="000000" w:themeColor="text1"/>
            <w:sz w:val="22"/>
            <w:szCs w:val="22"/>
          </w:rPr>
          <w:delText xml:space="preserve">Regarding </w:delText>
        </w:r>
      </w:del>
      <w:del w:id="674" w:author="Georg Bauer" w:date="2021-03-03T16:13:00Z">
        <w:r w:rsidRPr="00F1521B" w:rsidDel="00BB0337">
          <w:rPr>
            <w:rStyle w:val="normaltextrun"/>
            <w:color w:val="000000" w:themeColor="text1"/>
            <w:sz w:val="22"/>
            <w:szCs w:val="22"/>
          </w:rPr>
          <w:delText xml:space="preserve">the changes in </w:delText>
        </w:r>
      </w:del>
      <w:del w:id="675" w:author="Georg Bauer" w:date="2021-03-03T16:58:00Z">
        <w:r w:rsidRPr="00F1521B" w:rsidDel="000224FA">
          <w:rPr>
            <w:rStyle w:val="normaltextrun"/>
            <w:color w:val="000000" w:themeColor="text1"/>
            <w:sz w:val="22"/>
            <w:szCs w:val="22"/>
          </w:rPr>
          <w:delText xml:space="preserve">work life routines, </w:delText>
        </w:r>
      </w:del>
      <w:del w:id="676" w:author="Martin Tušl" w:date="2021-02-26T12:49:00Z">
        <w:r w:rsidR="00C277F9" w:rsidRPr="00F1521B" w:rsidDel="00BA502A">
          <w:rPr>
            <w:rStyle w:val="normaltextrun"/>
            <w:color w:val="000000" w:themeColor="text1"/>
            <w:sz w:val="22"/>
            <w:szCs w:val="22"/>
          </w:rPr>
          <w:delText>overall</w:delText>
        </w:r>
        <w:r w:rsidR="004E4960" w:rsidRPr="00F1521B" w:rsidDel="00BA502A">
          <w:rPr>
            <w:rStyle w:val="normaltextrun"/>
            <w:color w:val="000000" w:themeColor="text1"/>
            <w:sz w:val="22"/>
            <w:szCs w:val="22"/>
          </w:rPr>
          <w:delText>,</w:delText>
        </w:r>
        <w:r w:rsidR="00C277F9" w:rsidRPr="00F1521B" w:rsidDel="00BA502A">
          <w:rPr>
            <w:rStyle w:val="normaltextrun"/>
            <w:color w:val="000000" w:themeColor="text1"/>
            <w:sz w:val="22"/>
            <w:szCs w:val="22"/>
          </w:rPr>
          <w:delText xml:space="preserve"> </w:delText>
        </w:r>
      </w:del>
      <w:r w:rsidRPr="00F1521B">
        <w:rPr>
          <w:color w:val="000000" w:themeColor="text1"/>
          <w:sz w:val="22"/>
          <w:szCs w:val="22"/>
        </w:rPr>
        <w:t>2</w:t>
      </w:r>
      <w:r w:rsidR="00C277F9" w:rsidRPr="00F1521B">
        <w:rPr>
          <w:color w:val="000000" w:themeColor="text1"/>
          <w:sz w:val="22"/>
          <w:szCs w:val="22"/>
        </w:rPr>
        <w:t>8</w:t>
      </w:r>
      <w:r w:rsidRPr="00F1521B">
        <w:rPr>
          <w:color w:val="000000" w:themeColor="text1"/>
          <w:sz w:val="22"/>
          <w:szCs w:val="22"/>
        </w:rPr>
        <w:t xml:space="preserve">% of participants were affected by </w:t>
      </w:r>
      <w:r w:rsidR="006E387E">
        <w:rPr>
          <w:color w:val="000000" w:themeColor="text1"/>
          <w:sz w:val="22"/>
          <w:szCs w:val="22"/>
        </w:rPr>
        <w:t xml:space="preserve">a </w:t>
      </w:r>
      <w:r w:rsidRPr="00F1521B">
        <w:rPr>
          <w:color w:val="000000" w:themeColor="text1"/>
          <w:sz w:val="22"/>
          <w:szCs w:val="22"/>
        </w:rPr>
        <w:t xml:space="preserve">change in their </w:t>
      </w:r>
      <w:r w:rsidR="0002145C">
        <w:rPr>
          <w:color w:val="000000" w:themeColor="text1"/>
          <w:sz w:val="22"/>
          <w:szCs w:val="22"/>
        </w:rPr>
        <w:t>employment</w:t>
      </w:r>
      <w:r w:rsidR="006E387E">
        <w:rPr>
          <w:color w:val="000000" w:themeColor="text1"/>
          <w:sz w:val="22"/>
          <w:szCs w:val="22"/>
        </w:rPr>
        <w:t xml:space="preserve"> </w:t>
      </w:r>
      <w:r w:rsidR="00C277F9" w:rsidRPr="00F1521B">
        <w:rPr>
          <w:color w:val="000000" w:themeColor="text1"/>
          <w:sz w:val="22"/>
          <w:szCs w:val="22"/>
        </w:rPr>
        <w:t xml:space="preserve">contract and 49% by changes in </w:t>
      </w:r>
      <w:r w:rsidR="0002145C">
        <w:rPr>
          <w:color w:val="000000" w:themeColor="text1"/>
          <w:sz w:val="22"/>
          <w:szCs w:val="22"/>
        </w:rPr>
        <w:t xml:space="preserve">the quantity of </w:t>
      </w:r>
      <w:r w:rsidR="006E387E">
        <w:rPr>
          <w:color w:val="000000" w:themeColor="text1"/>
          <w:sz w:val="22"/>
          <w:szCs w:val="22"/>
        </w:rPr>
        <w:t xml:space="preserve">work </w:t>
      </w:r>
      <w:r w:rsidR="0002145C">
        <w:rPr>
          <w:color w:val="000000" w:themeColor="text1"/>
          <w:sz w:val="22"/>
          <w:szCs w:val="22"/>
        </w:rPr>
        <w:t>time</w:t>
      </w:r>
      <w:ins w:id="677" w:author="Georg Bauer" w:date="2021-03-03T16:56:00Z">
        <w:r w:rsidR="000224FA">
          <w:rPr>
            <w:color w:val="000000" w:themeColor="text1"/>
            <w:sz w:val="22"/>
            <w:szCs w:val="22"/>
          </w:rPr>
          <w:t xml:space="preserve">, confirming </w:t>
        </w:r>
      </w:ins>
      <w:del w:id="678" w:author="Georg Bauer" w:date="2021-03-03T16:56:00Z">
        <w:r w:rsidRPr="00F1521B" w:rsidDel="000224FA">
          <w:rPr>
            <w:color w:val="000000" w:themeColor="text1"/>
            <w:sz w:val="22"/>
            <w:szCs w:val="22"/>
          </w:rPr>
          <w:delText>.</w:delText>
        </w:r>
        <w:r w:rsidR="00663927" w:rsidRPr="00F1521B" w:rsidDel="000224FA">
          <w:rPr>
            <w:color w:val="000000" w:themeColor="text1"/>
            <w:sz w:val="22"/>
            <w:szCs w:val="22"/>
          </w:rPr>
          <w:delText xml:space="preserve"> This result is </w:delText>
        </w:r>
      </w:del>
      <w:r w:rsidR="00663927" w:rsidRPr="00F1521B">
        <w:rPr>
          <w:color w:val="000000" w:themeColor="text1"/>
          <w:sz w:val="22"/>
          <w:szCs w:val="22"/>
        </w:rPr>
        <w:t xml:space="preserve">almost identical </w:t>
      </w:r>
      <w:del w:id="679" w:author="Georg Bauer" w:date="2021-03-03T16:56:00Z">
        <w:r w:rsidR="006E387E" w:rsidDel="000224FA">
          <w:rPr>
            <w:color w:val="000000" w:themeColor="text1"/>
            <w:sz w:val="22"/>
            <w:szCs w:val="22"/>
          </w:rPr>
          <w:delText>to</w:delText>
        </w:r>
        <w:r w:rsidR="00663927" w:rsidRPr="00F1521B" w:rsidDel="000224FA">
          <w:rPr>
            <w:color w:val="000000" w:themeColor="text1"/>
            <w:sz w:val="22"/>
            <w:szCs w:val="22"/>
          </w:rPr>
          <w:delText xml:space="preserve"> the </w:delText>
        </w:r>
      </w:del>
      <w:r w:rsidR="00663927" w:rsidRPr="00F1521B">
        <w:rPr>
          <w:color w:val="000000" w:themeColor="text1"/>
          <w:sz w:val="22"/>
          <w:szCs w:val="22"/>
        </w:rPr>
        <w:t xml:space="preserve">findings </w:t>
      </w:r>
      <w:r w:rsidR="006E387E" w:rsidRPr="00F1521B">
        <w:rPr>
          <w:color w:val="000000" w:themeColor="text1"/>
          <w:sz w:val="22"/>
          <w:szCs w:val="22"/>
        </w:rPr>
        <w:t>for</w:t>
      </w:r>
      <w:del w:id="680" w:author="Martin Tušl" w:date="2021-03-01T10:10:00Z">
        <w:r w:rsidR="006E387E" w:rsidRPr="00F1521B" w:rsidDel="00D97424">
          <w:rPr>
            <w:color w:val="000000" w:themeColor="text1"/>
            <w:sz w:val="22"/>
            <w:szCs w:val="22"/>
          </w:rPr>
          <w:delText xml:space="preserve"> the</w:delText>
        </w:r>
      </w:del>
      <w:r w:rsidR="006E387E" w:rsidRPr="00F1521B">
        <w:rPr>
          <w:color w:val="000000" w:themeColor="text1"/>
          <w:sz w:val="22"/>
          <w:szCs w:val="22"/>
        </w:rPr>
        <w:t xml:space="preserve"> German</w:t>
      </w:r>
      <w:ins w:id="681" w:author="Martin Tušl" w:date="2021-03-01T10:10:00Z">
        <w:r w:rsidR="00D97424">
          <w:rPr>
            <w:color w:val="000000" w:themeColor="text1"/>
            <w:sz w:val="22"/>
            <w:szCs w:val="22"/>
          </w:rPr>
          <w:t>y</w:t>
        </w:r>
      </w:ins>
      <w:del w:id="682" w:author="Martin Tušl" w:date="2021-03-01T10:10:00Z">
        <w:r w:rsidR="006E387E" w:rsidRPr="00F1521B" w:rsidDel="00D97424">
          <w:rPr>
            <w:color w:val="000000" w:themeColor="text1"/>
            <w:sz w:val="22"/>
            <w:szCs w:val="22"/>
          </w:rPr>
          <w:delText xml:space="preserve"> sample</w:delText>
        </w:r>
      </w:del>
      <w:r w:rsidR="006E387E" w:rsidRPr="00F1521B">
        <w:rPr>
          <w:rStyle w:val="normaltextrun"/>
          <w:color w:val="000000" w:themeColor="text1"/>
          <w:sz w:val="22"/>
          <w:szCs w:val="22"/>
        </w:rPr>
        <w:t xml:space="preserve"> </w:t>
      </w:r>
      <w:r w:rsidR="006E387E">
        <w:rPr>
          <w:color w:val="000000" w:themeColor="text1"/>
          <w:sz w:val="22"/>
          <w:szCs w:val="22"/>
        </w:rPr>
        <w:t xml:space="preserve">in </w:t>
      </w:r>
      <w:r w:rsidR="00663927" w:rsidRPr="00F1521B">
        <w:rPr>
          <w:color w:val="000000" w:themeColor="text1"/>
          <w:sz w:val="22"/>
          <w:szCs w:val="22"/>
        </w:rPr>
        <w:t xml:space="preserve">the </w:t>
      </w:r>
      <w:proofErr w:type="spellStart"/>
      <w:r w:rsidR="00663927" w:rsidRPr="00F1521B">
        <w:rPr>
          <w:color w:val="000000" w:themeColor="text1"/>
          <w:sz w:val="22"/>
          <w:szCs w:val="22"/>
        </w:rPr>
        <w:t>Eurofound</w:t>
      </w:r>
      <w:proofErr w:type="spellEnd"/>
      <w:r w:rsidR="00663927" w:rsidRPr="00F1521B">
        <w:rPr>
          <w:color w:val="000000" w:themeColor="text1"/>
          <w:sz w:val="22"/>
          <w:szCs w:val="22"/>
        </w:rPr>
        <w:t xml:space="preserve"> report </w:t>
      </w:r>
      <w:sdt>
        <w:sdtPr>
          <w:rPr>
            <w:rStyle w:val="normaltextrun"/>
            <w:color w:val="000000" w:themeColor="text1"/>
            <w:sz w:val="22"/>
            <w:szCs w:val="22"/>
          </w:rPr>
          <w:alias w:val="To edit, see citavi.com/edit"/>
          <w:tag w:val="CitaviPlaceholder#e1ffc62d-fd40-4ac1-879d-5bd3419369ac"/>
          <w:id w:val="-815024337"/>
          <w:placeholder>
            <w:docPart w:val="C8F7A34CED920A4195F3E7DD6D193B89"/>
          </w:placeholder>
        </w:sdtPr>
        <w:sdtEndPr>
          <w:rPr>
            <w:rStyle w:val="normaltextrun"/>
          </w:rPr>
        </w:sdtEndPr>
        <w:sdtContent>
          <w:r w:rsidR="00663927" w:rsidRPr="00F1521B">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GhpbGlwcCBVWkhcXEFwcERhdGFcXExvY2FsXFxUZW1wXFx6cG9ydW1oMS5qcGciLCJVcmlTdHJpbmciOiIxOGZlMGMyYy1kZWNlLTQ5Y2MtOTk3MS1kMDJjNDUxY2IzOTg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ldXJvZm91bmQuZXVyb3BhLmV1L3B1YmxpY2F0aW9ucy9yZXBvcnQvMjAyMC9saXZpbmctd29ya2luZy1hbmQtY292aWQtMTktZmlyc3QtZmluZGluZ3MtYXByaWwtMjAyMCIsIlVyaVN0cmluZyI6Imh0dHBzOi8vd3d3LmV1cm9mb3VuZC5ldXJvcGEuZXUvcHVibGljYXRpb25zL3JlcG9ydC8yMDIwL2xpdmluZy13b3JraW5nLWFuZC1jb3ZpZC0xOS1maXJzdC1maW5kaW5ncy1hcHJpbC0yMDI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}</w:instrText>
          </w:r>
          <w:r w:rsidR="00663927" w:rsidRPr="00F1521B">
            <w:rPr>
              <w:rStyle w:val="normaltextrun"/>
              <w:noProof/>
              <w:color w:val="000000" w:themeColor="text1"/>
              <w:sz w:val="22"/>
              <w:szCs w:val="22"/>
            </w:rPr>
            <w:fldChar w:fldCharType="separate"/>
          </w:r>
          <w:r w:rsidR="006A7BA9">
            <w:rPr>
              <w:rStyle w:val="normaltextrun"/>
              <w:noProof/>
              <w:color w:val="000000" w:themeColor="text1"/>
              <w:sz w:val="22"/>
              <w:szCs w:val="22"/>
            </w:rPr>
            <w:t>[12]</w:t>
          </w:r>
          <w:r w:rsidR="00663927" w:rsidRPr="00F1521B">
            <w:rPr>
              <w:rStyle w:val="normaltextrun"/>
              <w:noProof/>
              <w:color w:val="000000" w:themeColor="text1"/>
              <w:sz w:val="22"/>
              <w:szCs w:val="22"/>
            </w:rPr>
            <w:fldChar w:fldCharType="end"/>
          </w:r>
        </w:sdtContent>
      </w:sdt>
      <w:r w:rsidR="00663927" w:rsidRPr="00F1521B">
        <w:rPr>
          <w:rStyle w:val="normaltextrun"/>
          <w:color w:val="000000" w:themeColor="text1"/>
          <w:sz w:val="22"/>
          <w:szCs w:val="22"/>
        </w:rPr>
        <w:t>.</w:t>
      </w:r>
      <w:r w:rsidR="002747EE" w:rsidRPr="00F1521B">
        <w:rPr>
          <w:color w:val="000000" w:themeColor="text1"/>
          <w:sz w:val="22"/>
          <w:szCs w:val="22"/>
        </w:rPr>
        <w:t xml:space="preserve"> </w:t>
      </w:r>
      <w:del w:id="683" w:author="Georg Bauer" w:date="2021-03-03T16:59:00Z">
        <w:r w:rsidR="00C277F9" w:rsidRPr="00F1521B" w:rsidDel="000224FA">
          <w:rPr>
            <w:color w:val="000000" w:themeColor="text1"/>
            <w:sz w:val="22"/>
            <w:szCs w:val="22"/>
          </w:rPr>
          <w:delText>Regarding private life,</w:delText>
        </w:r>
      </w:del>
      <w:ins w:id="684" w:author="Georg Bauer" w:date="2021-03-03T16:59:00Z">
        <w:r w:rsidR="000224FA">
          <w:rPr>
            <w:color w:val="000000" w:themeColor="text1"/>
            <w:sz w:val="22"/>
            <w:szCs w:val="22"/>
          </w:rPr>
          <w:t>Also,</w:t>
        </w:r>
      </w:ins>
      <w:r w:rsidR="00C277F9" w:rsidRPr="00F1521B">
        <w:rPr>
          <w:color w:val="000000" w:themeColor="text1"/>
          <w:sz w:val="22"/>
          <w:szCs w:val="22"/>
        </w:rPr>
        <w:t xml:space="preserve"> </w:t>
      </w:r>
      <w:r w:rsidR="00E17DD0">
        <w:rPr>
          <w:color w:val="000000" w:themeColor="text1"/>
          <w:sz w:val="22"/>
          <w:szCs w:val="22"/>
        </w:rPr>
        <w:t xml:space="preserve">quantity of </w:t>
      </w:r>
      <w:r w:rsidRPr="00F1521B">
        <w:rPr>
          <w:color w:val="000000" w:themeColor="text1"/>
          <w:sz w:val="22"/>
          <w:szCs w:val="22"/>
        </w:rPr>
        <w:t xml:space="preserve">leisure time </w:t>
      </w:r>
      <w:del w:id="685" w:author="Georg Bauer" w:date="2021-03-03T17:00:00Z">
        <w:r w:rsidR="00C277F9" w:rsidRPr="00F1521B" w:rsidDel="000224FA">
          <w:rPr>
            <w:color w:val="000000" w:themeColor="text1"/>
            <w:sz w:val="22"/>
            <w:szCs w:val="22"/>
          </w:rPr>
          <w:delText>changed</w:delText>
        </w:r>
        <w:r w:rsidRPr="00F1521B" w:rsidDel="000224FA">
          <w:rPr>
            <w:color w:val="000000" w:themeColor="text1"/>
            <w:sz w:val="22"/>
            <w:szCs w:val="22"/>
          </w:rPr>
          <w:delText xml:space="preserve"> for </w:delText>
        </w:r>
        <w:r w:rsidR="00C277F9" w:rsidRPr="00F1521B" w:rsidDel="000224FA">
          <w:rPr>
            <w:color w:val="000000" w:themeColor="text1"/>
            <w:sz w:val="22"/>
            <w:szCs w:val="22"/>
          </w:rPr>
          <w:delText>58</w:delText>
        </w:r>
        <w:r w:rsidRPr="00F1521B" w:rsidDel="000224FA">
          <w:rPr>
            <w:color w:val="000000" w:themeColor="text1"/>
            <w:sz w:val="22"/>
            <w:szCs w:val="22"/>
          </w:rPr>
          <w:delText xml:space="preserve">% </w:delText>
        </w:r>
      </w:del>
      <w:r w:rsidR="00C277F9" w:rsidRPr="00F1521B">
        <w:rPr>
          <w:color w:val="000000" w:themeColor="text1"/>
          <w:sz w:val="22"/>
          <w:szCs w:val="22"/>
        </w:rPr>
        <w:t xml:space="preserve">and </w:t>
      </w:r>
      <w:del w:id="686" w:author="Georg Bauer" w:date="2021-03-03T17:00:00Z">
        <w:r w:rsidRPr="00F1521B" w:rsidDel="000224FA">
          <w:rPr>
            <w:color w:val="000000" w:themeColor="text1"/>
            <w:sz w:val="22"/>
            <w:szCs w:val="22"/>
          </w:rPr>
          <w:delText xml:space="preserve">quantity </w:delText>
        </w:r>
      </w:del>
      <w:r w:rsidRPr="00F1521B">
        <w:rPr>
          <w:color w:val="000000" w:themeColor="text1"/>
          <w:sz w:val="22"/>
          <w:szCs w:val="22"/>
        </w:rPr>
        <w:t>of caring duties</w:t>
      </w:r>
      <w:r w:rsidR="00C277F9" w:rsidRPr="00F1521B">
        <w:rPr>
          <w:color w:val="000000" w:themeColor="text1"/>
          <w:sz w:val="22"/>
          <w:szCs w:val="22"/>
        </w:rPr>
        <w:t xml:space="preserve"> </w:t>
      </w:r>
      <w:ins w:id="687" w:author="Georg Bauer" w:date="2021-03-03T17:00:00Z">
        <w:r w:rsidR="000224FA" w:rsidRPr="00F1521B">
          <w:rPr>
            <w:color w:val="000000" w:themeColor="text1"/>
            <w:sz w:val="22"/>
            <w:szCs w:val="22"/>
          </w:rPr>
          <w:t xml:space="preserve">changed for 58% </w:t>
        </w:r>
      </w:ins>
      <w:del w:id="688" w:author="Georg Bauer" w:date="2021-03-03T17:00:00Z">
        <w:r w:rsidRPr="00F1521B" w:rsidDel="000224FA">
          <w:rPr>
            <w:color w:val="000000" w:themeColor="text1"/>
            <w:sz w:val="22"/>
            <w:szCs w:val="22"/>
          </w:rPr>
          <w:delText xml:space="preserve">for </w:delText>
        </w:r>
      </w:del>
      <w:ins w:id="689" w:author="Georg Bauer" w:date="2021-03-03T17:00:00Z">
        <w:r w:rsidR="000224FA">
          <w:rPr>
            <w:color w:val="000000" w:themeColor="text1"/>
            <w:sz w:val="22"/>
            <w:szCs w:val="22"/>
          </w:rPr>
          <w:t xml:space="preserve">and </w:t>
        </w:r>
      </w:ins>
      <w:r w:rsidR="00C277F9" w:rsidRPr="00F1521B">
        <w:rPr>
          <w:color w:val="000000" w:themeColor="text1"/>
          <w:sz w:val="22"/>
          <w:szCs w:val="22"/>
        </w:rPr>
        <w:t>2</w:t>
      </w:r>
      <w:r w:rsidR="00F711FC">
        <w:rPr>
          <w:color w:val="000000" w:themeColor="text1"/>
          <w:sz w:val="22"/>
          <w:szCs w:val="22"/>
        </w:rPr>
        <w:t>6</w:t>
      </w:r>
      <w:r w:rsidRPr="00F1521B">
        <w:rPr>
          <w:color w:val="000000" w:themeColor="text1"/>
          <w:sz w:val="22"/>
          <w:szCs w:val="22"/>
        </w:rPr>
        <w:t>%</w:t>
      </w:r>
      <w:ins w:id="690" w:author="Georg Bauer" w:date="2021-03-03T17:01:00Z">
        <w:r w:rsidR="000224FA">
          <w:rPr>
            <w:color w:val="000000" w:themeColor="text1"/>
            <w:sz w:val="22"/>
            <w:szCs w:val="22"/>
          </w:rPr>
          <w:t xml:space="preserve"> respectively</w:t>
        </w:r>
      </w:ins>
      <w:r w:rsidRPr="00F1521B">
        <w:rPr>
          <w:color w:val="000000" w:themeColor="text1"/>
          <w:sz w:val="22"/>
          <w:szCs w:val="22"/>
        </w:rPr>
        <w:t xml:space="preserve">. </w:t>
      </w:r>
      <w:del w:id="691" w:author="Martin Tušl" w:date="2021-03-02T15:21:00Z">
        <w:r w:rsidRPr="00F1521B" w:rsidDel="001903BB">
          <w:rPr>
            <w:color w:val="000000" w:themeColor="text1"/>
            <w:sz w:val="22"/>
            <w:szCs w:val="22"/>
          </w:rPr>
          <w:delText>Finally, a</w:delText>
        </w:r>
      </w:del>
      <w:ins w:id="692" w:author="Martin Tušl" w:date="2021-03-02T15:21:00Z">
        <w:del w:id="693" w:author="Georg Bauer" w:date="2021-03-03T17:03:00Z">
          <w:r w:rsidR="001903BB" w:rsidDel="001521E9">
            <w:rPr>
              <w:color w:val="000000" w:themeColor="text1"/>
              <w:sz w:val="22"/>
              <w:szCs w:val="22"/>
            </w:rPr>
            <w:delText>A</w:delText>
          </w:r>
        </w:del>
      </w:ins>
      <w:del w:id="694" w:author="Georg Bauer" w:date="2021-03-03T17:03:00Z">
        <w:r w:rsidRPr="00F1521B" w:rsidDel="001521E9">
          <w:rPr>
            <w:rStyle w:val="normaltextrun"/>
            <w:color w:val="000000" w:themeColor="text1"/>
            <w:sz w:val="22"/>
            <w:szCs w:val="22"/>
          </w:rPr>
          <w:delText>bout half the participants</w:delText>
        </w:r>
      </w:del>
      <w:del w:id="695" w:author="Georg Bauer" w:date="2021-03-03T16:57:00Z">
        <w:r w:rsidRPr="00F1521B" w:rsidDel="000224FA">
          <w:rPr>
            <w:rStyle w:val="normaltextrun"/>
            <w:color w:val="000000" w:themeColor="text1"/>
            <w:sz w:val="22"/>
            <w:szCs w:val="22"/>
          </w:rPr>
          <w:delText xml:space="preserve"> in our sample </w:delText>
        </w:r>
      </w:del>
      <w:del w:id="696" w:author="Georg Bauer" w:date="2021-03-03T17:03:00Z">
        <w:r w:rsidRPr="00F1521B" w:rsidDel="001521E9">
          <w:rPr>
            <w:rStyle w:val="normaltextrun"/>
            <w:color w:val="000000" w:themeColor="text1"/>
            <w:sz w:val="22"/>
            <w:szCs w:val="22"/>
          </w:rPr>
          <w:delText>reported to</w:delText>
        </w:r>
      </w:del>
      <w:ins w:id="697" w:author="Georg Bauer" w:date="2021-03-03T17:03:00Z">
        <w:r w:rsidR="001521E9">
          <w:rPr>
            <w:color w:val="000000" w:themeColor="text1"/>
            <w:sz w:val="22"/>
            <w:szCs w:val="22"/>
          </w:rPr>
          <w:t>The finding that about half</w:t>
        </w:r>
      </w:ins>
      <w:r w:rsidRPr="00F1521B">
        <w:rPr>
          <w:rStyle w:val="normaltextrun"/>
          <w:color w:val="000000" w:themeColor="text1"/>
          <w:sz w:val="22"/>
          <w:szCs w:val="22"/>
        </w:rPr>
        <w:t xml:space="preserve"> </w:t>
      </w:r>
      <w:r w:rsidRPr="00F1521B">
        <w:rPr>
          <w:color w:val="000000" w:themeColor="text1"/>
          <w:sz w:val="22"/>
          <w:szCs w:val="22"/>
        </w:rPr>
        <w:t>WFH</w:t>
      </w:r>
      <w:r w:rsidRPr="00F1521B">
        <w:rPr>
          <w:rStyle w:val="normaltextrun"/>
          <w:color w:val="000000" w:themeColor="text1"/>
          <w:sz w:val="22"/>
          <w:szCs w:val="22"/>
        </w:rPr>
        <w:t xml:space="preserve"> at least par</w:t>
      </w:r>
      <w:r w:rsidR="00F711FC">
        <w:rPr>
          <w:rStyle w:val="normaltextrun"/>
          <w:color w:val="000000" w:themeColor="text1"/>
          <w:sz w:val="22"/>
          <w:szCs w:val="22"/>
        </w:rPr>
        <w:t>t of their working time</w:t>
      </w:r>
      <w:del w:id="698" w:author="Georg Bauer" w:date="2021-03-03T17:04:00Z">
        <w:r w:rsidRPr="00F1521B" w:rsidDel="001521E9">
          <w:rPr>
            <w:rStyle w:val="normaltextrun"/>
            <w:color w:val="000000" w:themeColor="text1"/>
            <w:sz w:val="22"/>
            <w:szCs w:val="22"/>
          </w:rPr>
          <w:delText xml:space="preserve">t of their </w:delText>
        </w:r>
        <w:r w:rsidR="006E387E" w:rsidDel="001521E9">
          <w:rPr>
            <w:rStyle w:val="normaltextrun"/>
            <w:color w:val="000000" w:themeColor="text1"/>
            <w:sz w:val="22"/>
            <w:szCs w:val="22"/>
          </w:rPr>
          <w:delText>work time</w:delText>
        </w:r>
      </w:del>
      <w:r w:rsidRPr="00F1521B">
        <w:rPr>
          <w:rStyle w:val="normaltextrun"/>
          <w:color w:val="000000" w:themeColor="text1"/>
          <w:sz w:val="22"/>
          <w:szCs w:val="22"/>
        </w:rPr>
        <w:t>, and 20%</w:t>
      </w:r>
      <w:ins w:id="699" w:author="Georg Bauer" w:date="2021-03-03T17:04:00Z">
        <w:r w:rsidR="001521E9">
          <w:rPr>
            <w:rStyle w:val="normaltextrun"/>
            <w:color w:val="000000" w:themeColor="text1"/>
            <w:sz w:val="22"/>
            <w:szCs w:val="22"/>
          </w:rPr>
          <w:t xml:space="preserve"> </w:t>
        </w:r>
      </w:ins>
      <w:del w:id="700" w:author="Georg Bauer" w:date="2021-03-03T17:04:00Z">
        <w:r w:rsidRPr="00F1521B" w:rsidDel="001521E9">
          <w:rPr>
            <w:rStyle w:val="normaltextrun"/>
            <w:color w:val="000000" w:themeColor="text1"/>
            <w:sz w:val="22"/>
            <w:szCs w:val="22"/>
          </w:rPr>
          <w:delText xml:space="preserve"> of those </w:delText>
        </w:r>
        <w:r w:rsidR="009A4E25" w:rsidRPr="00F1521B" w:rsidDel="001521E9">
          <w:rPr>
            <w:rStyle w:val="normaltextrun"/>
            <w:color w:val="000000" w:themeColor="text1"/>
            <w:sz w:val="22"/>
            <w:szCs w:val="22"/>
          </w:rPr>
          <w:delText xml:space="preserve">did </w:delText>
        </w:r>
        <w:r w:rsidRPr="00F1521B" w:rsidDel="001521E9">
          <w:rPr>
            <w:rStyle w:val="normaltextrun"/>
            <w:color w:val="000000" w:themeColor="text1"/>
            <w:sz w:val="22"/>
            <w:szCs w:val="22"/>
          </w:rPr>
          <w:delText xml:space="preserve">so </w:delText>
        </w:r>
      </w:del>
      <w:r w:rsidRPr="00F1521B">
        <w:rPr>
          <w:rStyle w:val="normaltextrun"/>
          <w:color w:val="000000" w:themeColor="text1"/>
          <w:sz w:val="22"/>
          <w:szCs w:val="22"/>
        </w:rPr>
        <w:t>for the first time</w:t>
      </w:r>
      <w:ins w:id="701" w:author="Martin Tušl" w:date="2021-02-26T12:53:00Z">
        <w:del w:id="702" w:author="Georg Bauer" w:date="2021-03-03T17:04:00Z">
          <w:r w:rsidR="00BA502A" w:rsidDel="001521E9">
            <w:rPr>
              <w:rStyle w:val="normaltextrun"/>
              <w:color w:val="000000" w:themeColor="text1"/>
              <w:sz w:val="22"/>
              <w:szCs w:val="22"/>
            </w:rPr>
            <w:delText xml:space="preserve"> </w:delText>
          </w:r>
        </w:del>
      </w:ins>
      <w:ins w:id="703" w:author="Martin Tušl" w:date="2021-02-26T14:42:00Z">
        <w:del w:id="704" w:author="Georg Bauer" w:date="2021-03-03T17:04:00Z">
          <w:r w:rsidR="0036713B" w:rsidDel="001521E9">
            <w:rPr>
              <w:rStyle w:val="normaltextrun"/>
              <w:color w:val="000000" w:themeColor="text1"/>
              <w:sz w:val="22"/>
              <w:szCs w:val="22"/>
            </w:rPr>
            <w:delText>which</w:delText>
          </w:r>
        </w:del>
        <w:r w:rsidR="0036713B">
          <w:rPr>
            <w:rStyle w:val="normaltextrun"/>
            <w:color w:val="000000" w:themeColor="text1"/>
            <w:sz w:val="22"/>
            <w:szCs w:val="22"/>
          </w:rPr>
          <w:t xml:space="preserve"> is </w:t>
        </w:r>
      </w:ins>
      <w:del w:id="705" w:author="Martin Tušl" w:date="2021-02-26T12:53:00Z">
        <w:r w:rsidRPr="00F1521B" w:rsidDel="00BA502A">
          <w:rPr>
            <w:rStyle w:val="normaltextrun"/>
            <w:color w:val="000000" w:themeColor="text1"/>
            <w:sz w:val="22"/>
            <w:szCs w:val="22"/>
          </w:rPr>
          <w:delText xml:space="preserve">. This finding is </w:delText>
        </w:r>
      </w:del>
      <w:r w:rsidR="00663927" w:rsidRPr="00F1521B">
        <w:rPr>
          <w:rStyle w:val="normaltextrun"/>
          <w:color w:val="000000" w:themeColor="text1"/>
          <w:sz w:val="22"/>
          <w:szCs w:val="22"/>
        </w:rPr>
        <w:t xml:space="preserve">also </w:t>
      </w:r>
      <w:r w:rsidRPr="00F1521B">
        <w:rPr>
          <w:rStyle w:val="normaltextrun"/>
          <w:color w:val="000000" w:themeColor="text1"/>
          <w:sz w:val="22"/>
          <w:szCs w:val="22"/>
        </w:rPr>
        <w:t xml:space="preserve">in line with </w:t>
      </w:r>
      <w:proofErr w:type="spellStart"/>
      <w:r w:rsidRPr="00F1521B">
        <w:rPr>
          <w:rStyle w:val="normaltextrun"/>
          <w:color w:val="000000" w:themeColor="text1"/>
          <w:sz w:val="22"/>
          <w:szCs w:val="22"/>
        </w:rPr>
        <w:t>Eurofound</w:t>
      </w:r>
      <w:r w:rsidR="006E387E">
        <w:rPr>
          <w:rStyle w:val="normaltextrun"/>
          <w:color w:val="000000" w:themeColor="text1"/>
          <w:sz w:val="22"/>
          <w:szCs w:val="22"/>
        </w:rPr>
        <w:t>’s</w:t>
      </w:r>
      <w:proofErr w:type="spellEnd"/>
      <w:r w:rsidR="006E387E">
        <w:rPr>
          <w:rStyle w:val="normaltextrun"/>
          <w:color w:val="000000" w:themeColor="text1"/>
          <w:sz w:val="22"/>
          <w:szCs w:val="22"/>
        </w:rPr>
        <w:t xml:space="preserve"> data</w:t>
      </w:r>
      <w:ins w:id="706" w:author="Martin Tušl" w:date="2021-02-26T12:54:00Z">
        <w:r w:rsidR="00BA502A">
          <w:rPr>
            <w:rStyle w:val="normaltextrun"/>
            <w:color w:val="000000" w:themeColor="text1"/>
            <w:sz w:val="22"/>
            <w:szCs w:val="22"/>
          </w:rPr>
          <w:t xml:space="preserve"> </w:t>
        </w:r>
      </w:ins>
      <w:ins w:id="707" w:author="Georg Bauer" w:date="2021-03-03T17:05:00Z">
        <w:r w:rsidR="001521E9">
          <w:rPr>
            <w:rStyle w:val="normaltextrun"/>
            <w:color w:val="000000" w:themeColor="text1"/>
            <w:sz w:val="22"/>
            <w:szCs w:val="22"/>
          </w:rPr>
          <w:t xml:space="preserve">where </w:t>
        </w:r>
      </w:ins>
      <w:ins w:id="708" w:author="Martin Tušl" w:date="2021-02-26T12:54:00Z">
        <w:del w:id="709" w:author="Georg Bauer" w:date="2021-03-03T17:05:00Z">
          <w:r w:rsidR="00BA502A" w:rsidDel="001521E9">
            <w:rPr>
              <w:rStyle w:val="normaltextrun"/>
              <w:color w:val="000000" w:themeColor="text1"/>
              <w:sz w:val="22"/>
              <w:szCs w:val="22"/>
            </w:rPr>
            <w:delText>(</w:delText>
          </w:r>
        </w:del>
        <w:r w:rsidR="00BA502A" w:rsidRPr="00F1521B">
          <w:rPr>
            <w:rStyle w:val="normaltextrun"/>
            <w:color w:val="000000" w:themeColor="text1"/>
            <w:sz w:val="22"/>
            <w:szCs w:val="22"/>
          </w:rPr>
          <w:t>24% reported WFH for the first time</w:t>
        </w:r>
        <w:del w:id="710" w:author="Georg Bauer" w:date="2021-03-03T17:05:00Z">
          <w:r w:rsidR="00BA502A" w:rsidDel="001521E9">
            <w:rPr>
              <w:rStyle w:val="normaltextrun"/>
              <w:color w:val="000000" w:themeColor="text1"/>
              <w:sz w:val="22"/>
              <w:szCs w:val="22"/>
            </w:rPr>
            <w:delText>)</w:delText>
          </w:r>
        </w:del>
      </w:ins>
      <w:r w:rsidRPr="00F1521B">
        <w:rPr>
          <w:rStyle w:val="normaltextrun"/>
          <w:color w:val="000000" w:themeColor="text1"/>
          <w:sz w:val="22"/>
          <w:szCs w:val="22"/>
        </w:rPr>
        <w:t xml:space="preserve"> </w:t>
      </w:r>
      <w:sdt>
        <w:sdtPr>
          <w:rPr>
            <w:rStyle w:val="normaltextrun"/>
            <w:color w:val="000000" w:themeColor="text1"/>
            <w:sz w:val="22"/>
            <w:szCs w:val="22"/>
          </w:rPr>
          <w:alias w:val="To edit, see citavi.com/edit"/>
          <w:tag w:val="CitaviPlaceholder#633d1f77-3c6b-427a-81ce-852e903e979c"/>
          <w:id w:val="1322546385"/>
          <w:placeholder>
            <w:docPart w:val="A4E4ECCDAB2BC741A7C7030456408FEC"/>
          </w:placeholder>
        </w:sdtPr>
        <w:sdtEndPr>
          <w:rPr>
            <w:rStyle w:val="normaltextrun"/>
          </w:rPr>
        </w:sdtEndPr>
        <w:sdtContent>
          <w:r w:rsidRPr="00F1521B">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GhpbGlwcCBVWkhcXEFwcERhdGFcXExvY2FsXFxUZW1wXFx6cG9ydW1oMS5qcGciLCJVcmlTdHJpbmciOiIxOGZlMGMyYy1kZWNlLTQ5Y2MtOTk3MS1kMDJjNDUxY2IzOTg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ldXJvZm91bmQuZXVyb3BhLmV1L3B1YmxpY2F0aW9ucy9yZXBvcnQvMjAyMC9saXZpbmctd29ya2luZy1hbmQtY292aWQtMTktZmlyc3QtZmluZGluZ3MtYXByaWwtMjAyMCIsIlVyaVN0cmluZyI6Imh0dHBzOi8vd3d3LmV1cm9mb3VuZC5ldXJvcGEuZXUvcHVibGljYXRpb25zL3JlcG9ydC8yMDIwL2xpdmluZy13b3JraW5nLWFuZC1jb3ZpZC0xOS1maXJzdC1maW5kaW5ncy1hcHJpbC0yMDI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}</w:instrText>
          </w:r>
          <w:r w:rsidRPr="00F1521B">
            <w:rPr>
              <w:rStyle w:val="normaltextrun"/>
              <w:noProof/>
              <w:color w:val="000000" w:themeColor="text1"/>
              <w:sz w:val="22"/>
              <w:szCs w:val="22"/>
            </w:rPr>
            <w:fldChar w:fldCharType="separate"/>
          </w:r>
          <w:r w:rsidR="006A7BA9">
            <w:rPr>
              <w:rStyle w:val="normaltextrun"/>
              <w:noProof/>
              <w:color w:val="000000" w:themeColor="text1"/>
              <w:sz w:val="22"/>
              <w:szCs w:val="22"/>
            </w:rPr>
            <w:t>[12]</w:t>
          </w:r>
          <w:r w:rsidRPr="00F1521B">
            <w:rPr>
              <w:rStyle w:val="normaltextrun"/>
              <w:noProof/>
              <w:color w:val="000000" w:themeColor="text1"/>
              <w:sz w:val="22"/>
              <w:szCs w:val="22"/>
            </w:rPr>
            <w:fldChar w:fldCharType="end"/>
          </w:r>
        </w:sdtContent>
      </w:sdt>
      <w:del w:id="711" w:author="Martin Tušl" w:date="2021-02-26T12:54:00Z">
        <w:r w:rsidR="006E387E" w:rsidDel="00BA502A">
          <w:rPr>
            <w:rStyle w:val="normaltextrun"/>
            <w:color w:val="000000" w:themeColor="text1"/>
            <w:sz w:val="22"/>
            <w:szCs w:val="22"/>
          </w:rPr>
          <w:delText xml:space="preserve"> showing that</w:delText>
        </w:r>
        <w:r w:rsidRPr="00F1521B" w:rsidDel="00BA502A">
          <w:rPr>
            <w:rStyle w:val="normaltextrun"/>
            <w:color w:val="000000" w:themeColor="text1"/>
            <w:sz w:val="22"/>
            <w:szCs w:val="22"/>
          </w:rPr>
          <w:delText xml:space="preserve"> 24% of participants reported </w:delText>
        </w:r>
        <w:r w:rsidR="009A4E25" w:rsidRPr="00F1521B" w:rsidDel="00BA502A">
          <w:rPr>
            <w:rStyle w:val="normaltextrun"/>
            <w:color w:val="000000" w:themeColor="text1"/>
            <w:sz w:val="22"/>
            <w:szCs w:val="22"/>
          </w:rPr>
          <w:delText>WFH</w:delText>
        </w:r>
        <w:r w:rsidRPr="00F1521B" w:rsidDel="00BA502A">
          <w:rPr>
            <w:rStyle w:val="normaltextrun"/>
            <w:color w:val="000000" w:themeColor="text1"/>
            <w:sz w:val="22"/>
            <w:szCs w:val="22"/>
          </w:rPr>
          <w:delText xml:space="preserve"> for the first time</w:delText>
        </w:r>
      </w:del>
      <w:r w:rsidRPr="00F1521B">
        <w:rPr>
          <w:rStyle w:val="normaltextrun"/>
          <w:color w:val="000000" w:themeColor="text1"/>
          <w:sz w:val="22"/>
          <w:szCs w:val="22"/>
        </w:rPr>
        <w:t>.</w:t>
      </w:r>
      <w:r w:rsidR="00C277F9" w:rsidRPr="00F1521B">
        <w:rPr>
          <w:rStyle w:val="normaltextrun"/>
          <w:color w:val="000000" w:themeColor="text1"/>
          <w:sz w:val="22"/>
          <w:szCs w:val="22"/>
        </w:rPr>
        <w:t xml:space="preserve"> Overall, the proportion of people affected by changes in work and private life is comparable but hardly </w:t>
      </w:r>
      <w:r w:rsidR="006E387E" w:rsidRPr="00F1521B">
        <w:rPr>
          <w:rStyle w:val="normaltextrun"/>
          <w:color w:val="000000" w:themeColor="text1"/>
          <w:sz w:val="22"/>
          <w:szCs w:val="22"/>
        </w:rPr>
        <w:t>exceed</w:t>
      </w:r>
      <w:r w:rsidR="006E387E">
        <w:rPr>
          <w:rStyle w:val="normaltextrun"/>
          <w:color w:val="000000" w:themeColor="text1"/>
          <w:sz w:val="22"/>
          <w:szCs w:val="22"/>
        </w:rPr>
        <w:t>s</w:t>
      </w:r>
      <w:r w:rsidR="006E387E" w:rsidRPr="00F1521B">
        <w:rPr>
          <w:rStyle w:val="normaltextrun"/>
          <w:color w:val="000000" w:themeColor="text1"/>
          <w:sz w:val="22"/>
          <w:szCs w:val="22"/>
        </w:rPr>
        <w:t xml:space="preserve"> </w:t>
      </w:r>
      <w:r w:rsidR="00C277F9" w:rsidRPr="00F1521B">
        <w:rPr>
          <w:rStyle w:val="normaltextrun"/>
          <w:color w:val="000000" w:themeColor="text1"/>
          <w:sz w:val="22"/>
          <w:szCs w:val="22"/>
        </w:rPr>
        <w:t>50%</w:t>
      </w:r>
      <w:ins w:id="712" w:author="Martin Tušl" w:date="2021-03-01T10:15:00Z">
        <w:r w:rsidR="00D97424">
          <w:rPr>
            <w:rStyle w:val="normaltextrun"/>
            <w:color w:val="000000" w:themeColor="text1"/>
            <w:sz w:val="22"/>
            <w:szCs w:val="22"/>
          </w:rPr>
          <w:t>,</w:t>
        </w:r>
      </w:ins>
      <w:ins w:id="713" w:author="Martin Tušl" w:date="2021-03-01T10:13:00Z">
        <w:r w:rsidR="00D97424">
          <w:rPr>
            <w:rStyle w:val="normaltextrun"/>
            <w:color w:val="000000" w:themeColor="text1"/>
            <w:sz w:val="22"/>
            <w:szCs w:val="22"/>
          </w:rPr>
          <w:t xml:space="preserve"> </w:t>
        </w:r>
      </w:ins>
      <w:ins w:id="714" w:author="Martin Tušl" w:date="2021-03-02T15:22:00Z">
        <w:r w:rsidR="001903BB">
          <w:rPr>
            <w:rStyle w:val="normaltextrun"/>
            <w:color w:val="000000" w:themeColor="text1"/>
            <w:sz w:val="22"/>
            <w:szCs w:val="22"/>
          </w:rPr>
          <w:t>similar to</w:t>
        </w:r>
      </w:ins>
      <w:ins w:id="715" w:author="Martin Tušl" w:date="2021-03-02T15:23:00Z">
        <w:r w:rsidR="001903BB">
          <w:rPr>
            <w:rStyle w:val="normaltextrun"/>
            <w:color w:val="000000" w:themeColor="text1"/>
            <w:sz w:val="22"/>
            <w:szCs w:val="22"/>
          </w:rPr>
          <w:t xml:space="preserve"> </w:t>
        </w:r>
      </w:ins>
      <w:ins w:id="716" w:author="Martin Tušl" w:date="2021-03-02T15:22:00Z">
        <w:r w:rsidR="001903BB">
          <w:rPr>
            <w:rStyle w:val="normaltextrun"/>
            <w:color w:val="000000" w:themeColor="text1"/>
            <w:sz w:val="22"/>
            <w:szCs w:val="22"/>
          </w:rPr>
          <w:t>the proportion</w:t>
        </w:r>
      </w:ins>
      <w:ins w:id="717" w:author="Martin Tušl" w:date="2021-03-01T10:14:00Z">
        <w:r w:rsidR="00D97424">
          <w:rPr>
            <w:rStyle w:val="normaltextrun"/>
            <w:color w:val="000000" w:themeColor="text1"/>
            <w:sz w:val="22"/>
            <w:szCs w:val="22"/>
          </w:rPr>
          <w:t xml:space="preserve"> of </w:t>
        </w:r>
      </w:ins>
      <w:ins w:id="718" w:author="Martin Tušl" w:date="2021-03-02T15:22:00Z">
        <w:r w:rsidR="001903BB">
          <w:rPr>
            <w:rStyle w:val="normaltextrun"/>
            <w:color w:val="000000" w:themeColor="text1"/>
            <w:sz w:val="22"/>
            <w:szCs w:val="22"/>
          </w:rPr>
          <w:t>participants who</w:t>
        </w:r>
      </w:ins>
      <w:ins w:id="719" w:author="Martin Tušl" w:date="2021-03-01T10:14:00Z">
        <w:r w:rsidR="00D97424">
          <w:rPr>
            <w:rStyle w:val="normaltextrun"/>
            <w:color w:val="000000" w:themeColor="text1"/>
            <w:sz w:val="22"/>
            <w:szCs w:val="22"/>
          </w:rPr>
          <w:t xml:space="preserve"> reported </w:t>
        </w:r>
      </w:ins>
      <w:ins w:id="720" w:author="Martin Tušl" w:date="2021-03-02T15:23:00Z">
        <w:r w:rsidR="001903BB">
          <w:rPr>
            <w:rStyle w:val="normaltextrun"/>
            <w:color w:val="000000" w:themeColor="text1"/>
            <w:sz w:val="22"/>
            <w:szCs w:val="22"/>
          </w:rPr>
          <w:t>a</w:t>
        </w:r>
      </w:ins>
      <w:ins w:id="721" w:author="Martin Tušl" w:date="2021-03-05T08:33:00Z">
        <w:r w:rsidR="00F711FC">
          <w:rPr>
            <w:rStyle w:val="normaltextrun"/>
            <w:color w:val="000000" w:themeColor="text1"/>
            <w:sz w:val="22"/>
            <w:szCs w:val="22"/>
          </w:rPr>
          <w:t xml:space="preserve"> deterioration i</w:t>
        </w:r>
      </w:ins>
      <w:ins w:id="722" w:author="Martin Tušl" w:date="2021-03-01T10:14:00Z">
        <w:del w:id="723" w:author="Georg Bauer" w:date="2021-03-03T17:07:00Z">
          <w:r w:rsidR="00D97424" w:rsidDel="001521E9">
            <w:rPr>
              <w:rStyle w:val="normaltextrun"/>
              <w:color w:val="000000" w:themeColor="text1"/>
              <w:sz w:val="22"/>
              <w:szCs w:val="22"/>
            </w:rPr>
            <w:delText>i</w:delText>
          </w:r>
        </w:del>
        <w:r w:rsidR="00D97424">
          <w:rPr>
            <w:rStyle w:val="normaltextrun"/>
            <w:color w:val="000000" w:themeColor="text1"/>
            <w:sz w:val="22"/>
            <w:szCs w:val="22"/>
          </w:rPr>
          <w:t>n their work and priva</w:t>
        </w:r>
      </w:ins>
      <w:ins w:id="724" w:author="Martin Tušl" w:date="2021-03-01T10:15:00Z">
        <w:r w:rsidR="00D97424">
          <w:rPr>
            <w:rStyle w:val="normaltextrun"/>
            <w:color w:val="000000" w:themeColor="text1"/>
            <w:sz w:val="22"/>
            <w:szCs w:val="22"/>
          </w:rPr>
          <w:t>te life.</w:t>
        </w:r>
      </w:ins>
    </w:p>
    <w:p w14:paraId="6B04BA04" w14:textId="209AEDE6" w:rsidR="00AE3EF1" w:rsidDel="008E5056" w:rsidRDefault="00C42273" w:rsidP="003B6290">
      <w:pPr>
        <w:spacing w:line="480" w:lineRule="auto"/>
        <w:ind w:firstLine="720"/>
        <w:rPr>
          <w:del w:id="725" w:author="Martin Tušl" w:date="2021-03-02T15:34:00Z"/>
          <w:color w:val="000000" w:themeColor="text1"/>
          <w:sz w:val="22"/>
          <w:szCs w:val="22"/>
        </w:rPr>
      </w:pPr>
      <w:del w:id="726" w:author="Martin Tušl" w:date="2021-03-01T10:16:00Z">
        <w:r w:rsidRPr="00F1521B" w:rsidDel="00D97424">
          <w:rPr>
            <w:rStyle w:val="normaltextrun"/>
            <w:color w:val="000000" w:themeColor="text1"/>
            <w:sz w:val="22"/>
            <w:szCs w:val="22"/>
          </w:rPr>
          <w:delText>Looking at the</w:delText>
        </w:r>
      </w:del>
      <w:del w:id="727" w:author="Martin Tušl" w:date="2021-03-01T10:17:00Z">
        <w:r w:rsidRPr="00F1521B" w:rsidDel="00D97424">
          <w:rPr>
            <w:rStyle w:val="normaltextrun"/>
            <w:color w:val="000000" w:themeColor="text1"/>
            <w:sz w:val="22"/>
            <w:szCs w:val="22"/>
          </w:rPr>
          <w:delText xml:space="preserve"> s</w:delText>
        </w:r>
      </w:del>
      <w:ins w:id="728" w:author="Georg Bauer" w:date="2021-03-03T17:07:00Z">
        <w:r w:rsidR="001521E9">
          <w:rPr>
            <w:rStyle w:val="normaltextrun"/>
            <w:color w:val="000000" w:themeColor="text1"/>
            <w:sz w:val="22"/>
            <w:szCs w:val="22"/>
          </w:rPr>
          <w:t>The s</w:t>
        </w:r>
      </w:ins>
      <w:ins w:id="729" w:author="Martin Tušl" w:date="2021-03-01T10:17:00Z">
        <w:del w:id="730" w:author="Georg Bauer" w:date="2021-03-03T17:07:00Z">
          <w:r w:rsidR="00D97424" w:rsidDel="001521E9">
            <w:rPr>
              <w:rStyle w:val="normaltextrun"/>
              <w:color w:val="000000" w:themeColor="text1"/>
              <w:sz w:val="22"/>
              <w:szCs w:val="22"/>
            </w:rPr>
            <w:delText>S</w:delText>
          </w:r>
        </w:del>
      </w:ins>
      <w:r w:rsidRPr="00F1521B">
        <w:rPr>
          <w:rStyle w:val="normaltextrun"/>
          <w:color w:val="000000" w:themeColor="text1"/>
          <w:sz w:val="22"/>
          <w:szCs w:val="22"/>
        </w:rPr>
        <w:t>econd objective</w:t>
      </w:r>
      <w:ins w:id="731" w:author="Martin Tušl" w:date="2021-03-01T10:21:00Z">
        <w:r w:rsidR="005A04FF">
          <w:rPr>
            <w:rStyle w:val="normaltextrun"/>
            <w:color w:val="000000" w:themeColor="text1"/>
            <w:sz w:val="22"/>
            <w:szCs w:val="22"/>
          </w:rPr>
          <w:t xml:space="preserve"> </w:t>
        </w:r>
        <w:del w:id="732" w:author="Georg Bauer" w:date="2021-03-03T17:07:00Z">
          <w:r w:rsidR="005A04FF" w:rsidDel="001521E9">
            <w:rPr>
              <w:rStyle w:val="normaltextrun"/>
              <w:color w:val="000000" w:themeColor="text1"/>
              <w:sz w:val="22"/>
              <w:szCs w:val="22"/>
            </w:rPr>
            <w:delText>of the study</w:delText>
          </w:r>
        </w:del>
      </w:ins>
      <w:ins w:id="733" w:author="Martin Tušl" w:date="2021-03-01T10:18:00Z">
        <w:del w:id="734" w:author="Georg Bauer" w:date="2021-03-03T17:07:00Z">
          <w:r w:rsidR="005A04FF" w:rsidDel="001521E9">
            <w:rPr>
              <w:rStyle w:val="normaltextrun"/>
              <w:color w:val="000000" w:themeColor="text1"/>
              <w:sz w:val="22"/>
              <w:szCs w:val="22"/>
            </w:rPr>
            <w:delText xml:space="preserve"> </w:delText>
          </w:r>
        </w:del>
      </w:ins>
      <w:ins w:id="735" w:author="Martin Tušl" w:date="2021-03-01T10:20:00Z">
        <w:del w:id="736" w:author="Georg Bauer" w:date="2021-03-03T17:07:00Z">
          <w:r w:rsidR="005A04FF" w:rsidDel="001521E9">
            <w:rPr>
              <w:rStyle w:val="normaltextrun"/>
              <w:color w:val="000000" w:themeColor="text1"/>
              <w:sz w:val="22"/>
              <w:szCs w:val="22"/>
            </w:rPr>
            <w:delText>aimed</w:delText>
          </w:r>
        </w:del>
      </w:ins>
      <w:ins w:id="737" w:author="Georg Bauer" w:date="2021-03-03T17:07:00Z">
        <w:r w:rsidR="001521E9">
          <w:rPr>
            <w:rStyle w:val="normaltextrun"/>
            <w:color w:val="000000" w:themeColor="text1"/>
            <w:sz w:val="22"/>
            <w:szCs w:val="22"/>
          </w:rPr>
          <w:t>was</w:t>
        </w:r>
      </w:ins>
      <w:ins w:id="738" w:author="Martin Tušl" w:date="2021-03-01T10:20:00Z">
        <w:r w:rsidR="005A04FF">
          <w:rPr>
            <w:rStyle w:val="normaltextrun"/>
            <w:color w:val="000000" w:themeColor="text1"/>
            <w:sz w:val="22"/>
            <w:szCs w:val="22"/>
          </w:rPr>
          <w:t xml:space="preserve"> to explore</w:t>
        </w:r>
      </w:ins>
      <w:ins w:id="739" w:author="Martin Tušl" w:date="2021-03-01T10:21:00Z">
        <w:del w:id="740" w:author="Georg Bauer" w:date="2021-03-03T17:08:00Z">
          <w:r w:rsidR="005A04FF" w:rsidDel="00F0722A">
            <w:rPr>
              <w:rStyle w:val="normaltextrun"/>
              <w:color w:val="000000" w:themeColor="text1"/>
              <w:sz w:val="22"/>
              <w:szCs w:val="22"/>
            </w:rPr>
            <w:delText xml:space="preserve"> </w:delText>
          </w:r>
        </w:del>
      </w:ins>
      <w:ins w:id="741" w:author="Martin Tušl" w:date="2021-03-01T10:18:00Z">
        <w:del w:id="742" w:author="Georg Bauer" w:date="2021-03-03T17:08:00Z">
          <w:r w:rsidR="005A04FF" w:rsidDel="00F0722A">
            <w:rPr>
              <w:rStyle w:val="normaltextrun"/>
              <w:color w:val="000000" w:themeColor="text1"/>
              <w:sz w:val="22"/>
              <w:szCs w:val="22"/>
            </w:rPr>
            <w:delText xml:space="preserve">in </w:delText>
          </w:r>
        </w:del>
        <w:del w:id="743" w:author="Georg Bauer" w:date="2021-03-03T17:07:00Z">
          <w:r w:rsidR="005A04FF" w:rsidDel="00F0722A">
            <w:rPr>
              <w:rStyle w:val="normaltextrun"/>
              <w:color w:val="000000" w:themeColor="text1"/>
              <w:sz w:val="22"/>
              <w:szCs w:val="22"/>
            </w:rPr>
            <w:delText>detail</w:delText>
          </w:r>
        </w:del>
      </w:ins>
      <w:del w:id="744" w:author="Martin Tušl" w:date="2021-03-01T10:18:00Z">
        <w:r w:rsidRPr="00F1521B" w:rsidDel="005A04FF">
          <w:rPr>
            <w:rStyle w:val="normaltextrun"/>
            <w:color w:val="000000" w:themeColor="text1"/>
            <w:sz w:val="22"/>
            <w:szCs w:val="22"/>
          </w:rPr>
          <w:delText xml:space="preserve"> </w:delText>
        </w:r>
      </w:del>
      <w:ins w:id="745" w:author="Martin Tušl" w:date="2021-03-01T10:17:00Z">
        <w:r w:rsidR="00D97424">
          <w:rPr>
            <w:rStyle w:val="normaltextrun"/>
            <w:color w:val="000000" w:themeColor="text1"/>
            <w:sz w:val="22"/>
            <w:szCs w:val="22"/>
          </w:rPr>
          <w:t xml:space="preserve"> the factors</w:t>
        </w:r>
      </w:ins>
      <w:ins w:id="746" w:author="Martin Tušl" w:date="2021-03-01T10:16:00Z">
        <w:r w:rsidR="00D97424">
          <w:rPr>
            <w:rStyle w:val="normaltextrun"/>
            <w:color w:val="000000" w:themeColor="text1"/>
            <w:sz w:val="22"/>
            <w:szCs w:val="22"/>
          </w:rPr>
          <w:t xml:space="preserve"> </w:t>
        </w:r>
      </w:ins>
      <w:del w:id="747" w:author="Martin Tušl" w:date="2021-03-01T10:16:00Z">
        <w:r w:rsidR="006E387E" w:rsidRPr="00F1521B" w:rsidDel="00D97424">
          <w:rPr>
            <w:rStyle w:val="normaltextrun"/>
            <w:color w:val="000000" w:themeColor="text1"/>
            <w:sz w:val="22"/>
            <w:szCs w:val="22"/>
          </w:rPr>
          <w:delText>relat</w:delText>
        </w:r>
        <w:r w:rsidR="006E387E" w:rsidDel="00D97424">
          <w:rPr>
            <w:rStyle w:val="normaltextrun"/>
            <w:color w:val="000000" w:themeColor="text1"/>
            <w:sz w:val="22"/>
            <w:szCs w:val="22"/>
          </w:rPr>
          <w:delText>ing</w:delText>
        </w:r>
        <w:r w:rsidR="006E387E" w:rsidRPr="00F1521B" w:rsidDel="00D97424">
          <w:rPr>
            <w:rStyle w:val="normaltextrun"/>
            <w:color w:val="000000" w:themeColor="text1"/>
            <w:sz w:val="22"/>
            <w:szCs w:val="22"/>
          </w:rPr>
          <w:delText xml:space="preserve"> </w:delText>
        </w:r>
        <w:r w:rsidRPr="00F1521B" w:rsidDel="00D97424">
          <w:rPr>
            <w:rStyle w:val="normaltextrun"/>
            <w:color w:val="000000" w:themeColor="text1"/>
            <w:sz w:val="22"/>
            <w:szCs w:val="22"/>
          </w:rPr>
          <w:delText xml:space="preserve">to the </w:delText>
        </w:r>
        <w:r w:rsidRPr="00F1521B" w:rsidDel="00D97424">
          <w:rPr>
            <w:color w:val="000000" w:themeColor="text1"/>
            <w:sz w:val="22"/>
            <w:szCs w:val="22"/>
          </w:rPr>
          <w:delText xml:space="preserve">factors </w:delText>
        </w:r>
      </w:del>
      <w:r w:rsidRPr="00F1521B">
        <w:rPr>
          <w:color w:val="000000" w:themeColor="text1"/>
          <w:sz w:val="22"/>
          <w:szCs w:val="22"/>
        </w:rPr>
        <w:t>associated with perceived</w:t>
      </w:r>
      <w:r w:rsidR="00B91DFA" w:rsidRPr="00F1521B">
        <w:rPr>
          <w:color w:val="000000" w:themeColor="text1"/>
          <w:sz w:val="22"/>
          <w:szCs w:val="22"/>
        </w:rPr>
        <w:t xml:space="preserve"> </w:t>
      </w:r>
      <w:r w:rsidR="009C6D33">
        <w:rPr>
          <w:color w:val="000000" w:themeColor="text1"/>
          <w:sz w:val="22"/>
          <w:szCs w:val="22"/>
        </w:rPr>
        <w:t>impact</w:t>
      </w:r>
      <w:r w:rsidRPr="00F1521B">
        <w:rPr>
          <w:color w:val="000000" w:themeColor="text1"/>
          <w:sz w:val="22"/>
          <w:szCs w:val="22"/>
        </w:rPr>
        <w:t xml:space="preserve"> on work</w:t>
      </w:r>
      <w:r w:rsidR="00AE3EF1" w:rsidRPr="00F1521B">
        <w:rPr>
          <w:color w:val="000000" w:themeColor="text1"/>
          <w:sz w:val="22"/>
          <w:szCs w:val="22"/>
        </w:rPr>
        <w:t xml:space="preserve"> and private</w:t>
      </w:r>
      <w:r w:rsidRPr="00F1521B">
        <w:rPr>
          <w:color w:val="000000" w:themeColor="text1"/>
          <w:sz w:val="22"/>
          <w:szCs w:val="22"/>
        </w:rPr>
        <w:t xml:space="preserve"> life</w:t>
      </w:r>
      <w:del w:id="748" w:author="Martin Tušl" w:date="2021-03-01T10:16:00Z">
        <w:r w:rsidRPr="00F1521B" w:rsidDel="00D97424">
          <w:rPr>
            <w:color w:val="000000" w:themeColor="text1"/>
            <w:sz w:val="22"/>
            <w:szCs w:val="22"/>
          </w:rPr>
          <w:delText>,</w:delText>
        </w:r>
      </w:del>
      <w:ins w:id="749" w:author="Martin Tušl" w:date="2021-03-01T10:16:00Z">
        <w:r w:rsidR="00D97424">
          <w:rPr>
            <w:color w:val="000000" w:themeColor="text1"/>
            <w:sz w:val="22"/>
            <w:szCs w:val="22"/>
          </w:rPr>
          <w:t xml:space="preserve">. </w:t>
        </w:r>
      </w:ins>
      <w:ins w:id="750" w:author="Martin Tušl" w:date="2021-03-01T13:20:00Z">
        <w:r w:rsidR="00E92C31">
          <w:rPr>
            <w:color w:val="000000" w:themeColor="text1"/>
            <w:sz w:val="22"/>
            <w:szCs w:val="22"/>
          </w:rPr>
          <w:t>A change</w:t>
        </w:r>
      </w:ins>
      <w:del w:id="751" w:author="Martin Tušl" w:date="2021-03-01T10:16:00Z">
        <w:r w:rsidRPr="00F1521B" w:rsidDel="00D97424">
          <w:rPr>
            <w:color w:val="000000" w:themeColor="text1"/>
            <w:sz w:val="22"/>
            <w:szCs w:val="22"/>
          </w:rPr>
          <w:delText xml:space="preserve"> </w:delText>
        </w:r>
        <w:r w:rsidRPr="00F1521B" w:rsidDel="00D97424">
          <w:rPr>
            <w:rStyle w:val="normaltextrun"/>
            <w:color w:val="000000" w:themeColor="text1"/>
            <w:sz w:val="22"/>
            <w:szCs w:val="22"/>
          </w:rPr>
          <w:delText xml:space="preserve">a </w:delText>
        </w:r>
        <w:r w:rsidR="00B91DFA" w:rsidRPr="00F1521B" w:rsidDel="00D97424">
          <w:rPr>
            <w:rStyle w:val="normaltextrun"/>
            <w:color w:val="000000" w:themeColor="text1"/>
            <w:sz w:val="22"/>
            <w:szCs w:val="22"/>
          </w:rPr>
          <w:delText>t</w:delText>
        </w:r>
      </w:del>
      <w:del w:id="752" w:author="Martin Tušl" w:date="2021-03-01T13:20:00Z">
        <w:r w:rsidR="00B91DFA" w:rsidRPr="00F1521B" w:rsidDel="00E92C31">
          <w:rPr>
            <w:rStyle w:val="normaltextrun"/>
            <w:color w:val="000000" w:themeColor="text1"/>
            <w:sz w:val="22"/>
            <w:szCs w:val="22"/>
          </w:rPr>
          <w:delText xml:space="preserve">emporary </w:delText>
        </w:r>
        <w:r w:rsidRPr="00F1521B" w:rsidDel="00E92C31">
          <w:rPr>
            <w:rStyle w:val="normaltextrun"/>
            <w:color w:val="000000" w:themeColor="text1"/>
            <w:sz w:val="22"/>
            <w:szCs w:val="22"/>
          </w:rPr>
          <w:delText>reduction</w:delText>
        </w:r>
      </w:del>
      <w:r w:rsidRPr="00F1521B">
        <w:rPr>
          <w:rStyle w:val="normaltextrun"/>
          <w:color w:val="000000" w:themeColor="text1"/>
          <w:sz w:val="22"/>
          <w:szCs w:val="22"/>
        </w:rPr>
        <w:t xml:space="preserve"> </w:t>
      </w:r>
      <w:r w:rsidR="006E387E">
        <w:rPr>
          <w:rStyle w:val="normaltextrun"/>
          <w:color w:val="000000" w:themeColor="text1"/>
          <w:sz w:val="22"/>
          <w:szCs w:val="22"/>
        </w:rPr>
        <w:t>in</w:t>
      </w:r>
      <w:r w:rsidRPr="00F1521B">
        <w:rPr>
          <w:rStyle w:val="normaltextrun"/>
          <w:color w:val="000000" w:themeColor="text1"/>
          <w:sz w:val="22"/>
          <w:szCs w:val="22"/>
        </w:rPr>
        <w:t xml:space="preserve"> contracted </w:t>
      </w:r>
      <w:r w:rsidR="006E387E">
        <w:rPr>
          <w:rStyle w:val="normaltextrun"/>
          <w:color w:val="000000" w:themeColor="text1"/>
          <w:sz w:val="22"/>
          <w:szCs w:val="22"/>
        </w:rPr>
        <w:t xml:space="preserve">work </w:t>
      </w:r>
      <w:r w:rsidR="00E17DD0">
        <w:rPr>
          <w:rStyle w:val="normaltextrun"/>
          <w:color w:val="000000" w:themeColor="text1"/>
          <w:sz w:val="22"/>
          <w:szCs w:val="22"/>
        </w:rPr>
        <w:t>hours</w:t>
      </w:r>
      <w:r w:rsidRPr="00F1521B">
        <w:rPr>
          <w:rStyle w:val="normaltextrun"/>
          <w:color w:val="000000" w:themeColor="text1"/>
          <w:sz w:val="22"/>
          <w:szCs w:val="22"/>
        </w:rPr>
        <w:t xml:space="preserve"> (i.e.</w:t>
      </w:r>
      <w:r w:rsidR="006E387E">
        <w:rPr>
          <w:rStyle w:val="normaltextrun"/>
          <w:color w:val="000000" w:themeColor="text1"/>
          <w:sz w:val="22"/>
          <w:szCs w:val="22"/>
        </w:rPr>
        <w:t>,</w:t>
      </w:r>
      <w:r w:rsidRPr="00F1521B">
        <w:rPr>
          <w:rStyle w:val="normaltextrun"/>
          <w:color w:val="000000" w:themeColor="text1"/>
          <w:sz w:val="22"/>
          <w:szCs w:val="22"/>
        </w:rPr>
        <w:t xml:space="preserve"> </w:t>
      </w:r>
      <w:r w:rsidR="00FC340B" w:rsidRPr="00F1521B">
        <w:rPr>
          <w:rStyle w:val="normaltextrun"/>
          <w:color w:val="000000" w:themeColor="text1"/>
          <w:sz w:val="22"/>
          <w:szCs w:val="22"/>
        </w:rPr>
        <w:t xml:space="preserve">mandatory </w:t>
      </w:r>
      <w:r w:rsidRPr="00F1521B">
        <w:rPr>
          <w:rStyle w:val="normaltextrun"/>
          <w:color w:val="000000" w:themeColor="text1"/>
          <w:sz w:val="22"/>
          <w:szCs w:val="22"/>
        </w:rPr>
        <w:t>short-time work</w:t>
      </w:r>
      <w:ins w:id="753" w:author="Martin Tušl" w:date="2021-03-01T13:20:00Z">
        <w:r w:rsidR="00E92C31">
          <w:rPr>
            <w:rStyle w:val="normaltextrun"/>
            <w:color w:val="000000" w:themeColor="text1"/>
            <w:sz w:val="22"/>
            <w:szCs w:val="22"/>
          </w:rPr>
          <w:t>, job loss</w:t>
        </w:r>
      </w:ins>
      <w:r w:rsidRPr="00F1521B">
        <w:rPr>
          <w:rStyle w:val="normaltextrun"/>
          <w:color w:val="000000" w:themeColor="text1"/>
          <w:sz w:val="22"/>
          <w:szCs w:val="22"/>
        </w:rPr>
        <w:t>)</w:t>
      </w:r>
      <w:ins w:id="754" w:author="Martin Tušl" w:date="2021-03-01T10:25:00Z">
        <w:r w:rsidR="005A04FF">
          <w:rPr>
            <w:rStyle w:val="normaltextrun"/>
            <w:color w:val="000000" w:themeColor="text1"/>
            <w:sz w:val="22"/>
            <w:szCs w:val="22"/>
          </w:rPr>
          <w:t xml:space="preserve">, </w:t>
        </w:r>
      </w:ins>
      <w:del w:id="755" w:author="Martin Tušl" w:date="2021-03-01T13:20:00Z">
        <w:r w:rsidRPr="00F1521B" w:rsidDel="00E92C31">
          <w:rPr>
            <w:rStyle w:val="normaltextrun"/>
            <w:color w:val="000000" w:themeColor="text1"/>
            <w:sz w:val="22"/>
            <w:szCs w:val="22"/>
          </w:rPr>
          <w:delText xml:space="preserve"> </w:delText>
        </w:r>
      </w:del>
      <w:r w:rsidRPr="00F1521B">
        <w:rPr>
          <w:rStyle w:val="normaltextrun"/>
          <w:color w:val="000000" w:themeColor="text1"/>
          <w:sz w:val="22"/>
          <w:szCs w:val="22"/>
        </w:rPr>
        <w:t xml:space="preserve">and </w:t>
      </w:r>
      <w:r w:rsidR="00A65F54" w:rsidRPr="00F1521B">
        <w:rPr>
          <w:rStyle w:val="normaltextrun"/>
          <w:color w:val="000000" w:themeColor="text1"/>
          <w:sz w:val="22"/>
          <w:szCs w:val="22"/>
        </w:rPr>
        <w:t>changes</w:t>
      </w:r>
      <w:r w:rsidRPr="00F1521B">
        <w:rPr>
          <w:rStyle w:val="normaltextrun"/>
          <w:color w:val="000000" w:themeColor="text1"/>
          <w:sz w:val="22"/>
          <w:szCs w:val="22"/>
        </w:rPr>
        <w:t xml:space="preserve"> in </w:t>
      </w:r>
      <w:r w:rsidR="006E387E">
        <w:rPr>
          <w:rStyle w:val="normaltextrun"/>
          <w:color w:val="000000" w:themeColor="text1"/>
          <w:sz w:val="22"/>
          <w:szCs w:val="22"/>
        </w:rPr>
        <w:t xml:space="preserve">work </w:t>
      </w:r>
      <w:r w:rsidR="00E17DD0">
        <w:rPr>
          <w:rStyle w:val="normaltextrun"/>
          <w:color w:val="000000" w:themeColor="text1"/>
          <w:sz w:val="22"/>
          <w:szCs w:val="22"/>
        </w:rPr>
        <w:t>time</w:t>
      </w:r>
      <w:r w:rsidR="006E387E">
        <w:rPr>
          <w:rStyle w:val="normaltextrun"/>
          <w:color w:val="000000" w:themeColor="text1"/>
          <w:sz w:val="22"/>
          <w:szCs w:val="22"/>
        </w:rPr>
        <w:t xml:space="preserve"> </w:t>
      </w:r>
      <w:r w:rsidRPr="00F1521B">
        <w:rPr>
          <w:rStyle w:val="normaltextrun"/>
          <w:color w:val="000000" w:themeColor="text1"/>
          <w:sz w:val="22"/>
          <w:szCs w:val="22"/>
        </w:rPr>
        <w:t>were strongly associated with reporting deterioration of work life.</w:t>
      </w:r>
      <w:del w:id="756" w:author="Martin Tušl" w:date="2021-03-01T10:25:00Z">
        <w:r w:rsidRPr="00F1521B" w:rsidDel="005A04FF">
          <w:rPr>
            <w:color w:val="000000" w:themeColor="text1"/>
            <w:sz w:val="22"/>
            <w:szCs w:val="22"/>
          </w:rPr>
          <w:delText xml:space="preserve"> </w:delText>
        </w:r>
      </w:del>
      <w:ins w:id="757" w:author="Martin Tušl" w:date="2021-03-01T10:23:00Z">
        <w:r w:rsidR="005A04FF">
          <w:rPr>
            <w:color w:val="000000" w:themeColor="text1"/>
            <w:sz w:val="22"/>
            <w:szCs w:val="22"/>
          </w:rPr>
          <w:t xml:space="preserve"> </w:t>
        </w:r>
      </w:ins>
      <w:del w:id="758" w:author="Martin Tušl" w:date="2021-03-01T10:22:00Z">
        <w:r w:rsidRPr="00F1521B" w:rsidDel="005A04FF">
          <w:rPr>
            <w:rStyle w:val="normaltextrun"/>
            <w:color w:val="000000" w:themeColor="text1"/>
            <w:sz w:val="22"/>
            <w:szCs w:val="22"/>
          </w:rPr>
          <w:delText xml:space="preserve">This is in line with previous </w:delText>
        </w:r>
        <w:r w:rsidR="00E4406B" w:rsidRPr="00F1521B" w:rsidDel="005A04FF">
          <w:rPr>
            <w:rStyle w:val="normaltextrun"/>
            <w:color w:val="000000" w:themeColor="text1"/>
            <w:sz w:val="22"/>
            <w:szCs w:val="22"/>
          </w:rPr>
          <w:delText xml:space="preserve">research </w:delText>
        </w:r>
        <w:r w:rsidRPr="00F1521B" w:rsidDel="005A04FF">
          <w:rPr>
            <w:rStyle w:val="normaltextrun"/>
            <w:color w:val="000000" w:themeColor="text1"/>
            <w:sz w:val="22"/>
            <w:szCs w:val="22"/>
          </w:rPr>
          <w:delText>suggesting that e</w:delText>
        </w:r>
      </w:del>
      <w:del w:id="759" w:author="Martin Tušl" w:date="2021-03-01T10:26:00Z">
        <w:r w:rsidRPr="00F1521B" w:rsidDel="005A04FF">
          <w:rPr>
            <w:rStyle w:val="normaltextrun"/>
            <w:color w:val="000000" w:themeColor="text1"/>
            <w:sz w:val="22"/>
            <w:szCs w:val="22"/>
          </w:rPr>
          <w:delText xml:space="preserve">mployees whose contract </w:delText>
        </w:r>
        <w:r w:rsidR="00DC12DD" w:rsidDel="005A04FF">
          <w:rPr>
            <w:rStyle w:val="normaltextrun"/>
            <w:color w:val="000000" w:themeColor="text1"/>
            <w:sz w:val="22"/>
            <w:szCs w:val="22"/>
          </w:rPr>
          <w:delText xml:space="preserve">had been </w:delText>
        </w:r>
        <w:r w:rsidRPr="00F1521B" w:rsidDel="005A04FF">
          <w:rPr>
            <w:rStyle w:val="normaltextrun"/>
            <w:color w:val="000000" w:themeColor="text1"/>
            <w:sz w:val="22"/>
            <w:szCs w:val="22"/>
          </w:rPr>
          <w:delText xml:space="preserve">reduced or </w:delText>
        </w:r>
        <w:r w:rsidR="006E387E" w:rsidDel="005A04FF">
          <w:rPr>
            <w:rStyle w:val="normaltextrun"/>
            <w:color w:val="000000" w:themeColor="text1"/>
            <w:sz w:val="22"/>
            <w:szCs w:val="22"/>
          </w:rPr>
          <w:delText>terminated</w:delText>
        </w:r>
        <w:r w:rsidR="006E387E" w:rsidRPr="00F1521B" w:rsidDel="005A04FF">
          <w:rPr>
            <w:rStyle w:val="normaltextrun"/>
            <w:color w:val="000000" w:themeColor="text1"/>
            <w:sz w:val="22"/>
            <w:szCs w:val="22"/>
          </w:rPr>
          <w:delText xml:space="preserve"> </w:delText>
        </w:r>
        <w:r w:rsidR="00E4406B" w:rsidRPr="00F1521B" w:rsidDel="005A04FF">
          <w:rPr>
            <w:rStyle w:val="normaltextrun"/>
            <w:color w:val="000000" w:themeColor="text1"/>
            <w:sz w:val="22"/>
            <w:szCs w:val="22"/>
          </w:rPr>
          <w:delText xml:space="preserve">due to </w:delText>
        </w:r>
        <w:r w:rsidRPr="00F1521B" w:rsidDel="005A04FF">
          <w:rPr>
            <w:rStyle w:val="normaltextrun"/>
            <w:color w:val="000000" w:themeColor="text1"/>
            <w:sz w:val="22"/>
            <w:szCs w:val="22"/>
          </w:rPr>
          <w:delText xml:space="preserve">the lockdown measures </w:delText>
        </w:r>
      </w:del>
      <w:del w:id="760" w:author="Martin Tušl" w:date="2021-03-01T10:22:00Z">
        <w:r w:rsidR="006E387E" w:rsidDel="005A04FF">
          <w:rPr>
            <w:rStyle w:val="normaltextrun"/>
            <w:color w:val="000000" w:themeColor="text1"/>
            <w:sz w:val="22"/>
            <w:szCs w:val="22"/>
          </w:rPr>
          <w:delText>we</w:delText>
        </w:r>
        <w:r w:rsidR="006E387E" w:rsidRPr="00F1521B" w:rsidDel="005A04FF">
          <w:rPr>
            <w:rStyle w:val="normaltextrun"/>
            <w:color w:val="000000" w:themeColor="text1"/>
            <w:sz w:val="22"/>
            <w:szCs w:val="22"/>
          </w:rPr>
          <w:delText xml:space="preserve">re </w:delText>
        </w:r>
      </w:del>
      <w:del w:id="761" w:author="Martin Tušl" w:date="2021-03-01T10:26:00Z">
        <w:r w:rsidR="00E4406B" w:rsidRPr="00F1521B" w:rsidDel="005A04FF">
          <w:rPr>
            <w:rStyle w:val="normaltextrun"/>
            <w:color w:val="000000" w:themeColor="text1"/>
            <w:sz w:val="22"/>
            <w:szCs w:val="22"/>
          </w:rPr>
          <w:delText>particularly</w:delText>
        </w:r>
        <w:r w:rsidRPr="00F1521B" w:rsidDel="005A04FF">
          <w:rPr>
            <w:rStyle w:val="normaltextrun"/>
            <w:color w:val="000000" w:themeColor="text1"/>
            <w:sz w:val="22"/>
            <w:szCs w:val="22"/>
          </w:rPr>
          <w:delText xml:space="preserve"> vulnerable to </w:delText>
        </w:r>
        <w:r w:rsidR="006E387E" w:rsidDel="005A04FF">
          <w:rPr>
            <w:rStyle w:val="normaltextrun"/>
            <w:color w:val="000000" w:themeColor="text1"/>
            <w:sz w:val="22"/>
            <w:szCs w:val="22"/>
          </w:rPr>
          <w:delText xml:space="preserve">developing </w:delText>
        </w:r>
        <w:r w:rsidRPr="00F1521B" w:rsidDel="005A04FF">
          <w:rPr>
            <w:rStyle w:val="normaltextrun"/>
            <w:color w:val="000000" w:themeColor="text1"/>
            <w:sz w:val="22"/>
            <w:szCs w:val="22"/>
          </w:rPr>
          <w:delText xml:space="preserve">mental health problems </w:delText>
        </w:r>
      </w:del>
      <w:customXmlDelRangeStart w:id="762" w:author="Martin Tušl" w:date="2021-03-01T10:26:00Z"/>
      <w:sdt>
        <w:sdtPr>
          <w:rPr>
            <w:rStyle w:val="normaltextrun"/>
            <w:color w:val="000000" w:themeColor="text1"/>
            <w:sz w:val="22"/>
            <w:szCs w:val="22"/>
          </w:rPr>
          <w:alias w:val="To edit, see citavi.com/edit"/>
          <w:tag w:val="CitaviPlaceholder#1f682414-a4c8-4246-b38b-dc2c4879fa37"/>
          <w:id w:val="-296843841"/>
          <w:placeholder>
            <w:docPart w:val="2A816D922C9FC44A9521AB4834C23124"/>
          </w:placeholder>
        </w:sdtPr>
        <w:sdtEndPr>
          <w:rPr>
            <w:rStyle w:val="normaltextrun"/>
          </w:rPr>
        </w:sdtEndPr>
        <w:sdtContent>
          <w:customXmlDelRangeEnd w:id="762"/>
          <w:del w:id="763" w:author="Martin Tušl" w:date="2021-03-01T10:26:00Z">
            <w:r w:rsidRPr="00F1521B" w:rsidDel="005A04FF">
              <w:rPr>
                <w:rStyle w:val="normaltextrun"/>
                <w:color w:val="000000" w:themeColor="text1"/>
                <w:sz w:val="22"/>
                <w:szCs w:val="22"/>
              </w:rPr>
              <w:fldChar w:fldCharType="begin"/>
            </w:r>
          </w:del>
          <w:r w:rsidR="006A7BA9">
            <w:rPr>
              <w:rStyle w:val="normaltextrun"/>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NjdjMTk3LWRjMDAtNDMyNC05NzQ1LTkwZDhmMjBlMjc0NCIsIlJhbmdlTGVuZ3RoIjozLCJSZWZlcmVuY2VJZCI6IjkwYjM3MTcyLWJmNjktNGZiMy05MWVlLWFlMjcyYzc5N2Zi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zNi9ncHN5Y2gtMjAyMC0xMDAyMTMiLCJVcmlTdHJpbmciOiJodHRwczovL2RvaS5vcmcvMTAuMTEzNi9ncHN5Y2gtMjAyMC0xMDAyM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yNDozMCIsIk1vZGlmaWVkQnkiOiJfUGhpbGlwcCBLZXJrc2llY2siLCJJZCI6IjFhNjA5NTAwLWUyYzAtNDk2MC1iZWQyLTAyMzhmMWUyOTYwYiIsIk1vZGlmaWVkT24iOiIyMDIwLTA4LTI3VDE1OjI0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IyMTUzNjUiLCJVcmlTdHJpbmciOiJodHRwOi8vd3d3Lm5jYmkubmxtLm5paC5nb3YvcHVibWVkLzMyMjE1Mz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U6MjQ6MzAiLCJNb2RpZmllZEJ5IjoiX1BoaWxpcHAgS2Vya3NpZWNrIiwiSWQiOiJmZGYxODY1MC0zZmNmLTQ1YzctOTY2My04ZDQ2YWY3NThjMGEiLCJNb2RpZmllZE9uIjoiMjAyMC0wOC0yN1QxNToyNDozM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lBNQzcwNjE4OTMiLCJVcmlTdHJpbmciOiJodHRwczovL3d3dy5uY2JpLm5sbS5uaWguZ292L3BtYy9hcnRpY2xlcy9QTUM3MDYxODkz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zM4OS9mcHN5Zy4yMDIwLjAxNDkxIiwiVXJpU3RyaW5nIjoiaHR0cHM6Ly9kb2kub3JnLzEwLjMzODkvZnBzeWcuMjAyMC4wMTQ5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wVDEyOjE5OjA3IiwiTW9kaWZpZWRCeSI6Il9QaGlsaXBwIEtlcmtzaWVjayIsIklkIjoiNWFiYjkwNjUtYmQyZC00YjE3LTgwNTAtMDM2OWQyZGViY2IwIiwiTW9kaWZpZWRPbiI6IjIwMjAtMDgtMjBUMTI6MTk6MDc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JQTUM3MzE0OTIzIiwiVXJpU3RyaW5nIjoiaHR0cHM6Ly93d3cubmNiaS5ubG0ubmloLmdvdi9wbWMvYXJ0aWNsZXMvUE1DNzMxNDky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wVDEyOjE5OjA3IiwiTW9kaWZpZWRCeSI6Il9QaGlsaXBwIEtlcmtzaWVjayIsIklkIjoiMDIzZjgwYmYtMDQ1ZC00ZTU3LTkzZGEtY2IxM2ExNDkyMzI1IiwiTW9kaWZpZWRPbiI6IjIwMjAtMDgtMjBUMTI6MTk6MDc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jYyNTE1NyIsIlVyaVN0cmluZyI6Imh0dHA6Ly93d3cubmNiaS5ubG0ubmloLmdvdi9wdWJtZWQvMzI2MjUxNT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}</w:instrText>
          </w:r>
          <w:del w:id="764" w:author="Martin Tušl" w:date="2021-03-01T10:26:00Z">
            <w:r w:rsidRPr="00F1521B" w:rsidDel="005A04FF">
              <w:rPr>
                <w:rStyle w:val="normaltextrun"/>
                <w:color w:val="000000" w:themeColor="text1"/>
                <w:sz w:val="22"/>
                <w:szCs w:val="22"/>
              </w:rPr>
              <w:fldChar w:fldCharType="separate"/>
            </w:r>
          </w:del>
          <w:r w:rsidR="006A7BA9">
            <w:rPr>
              <w:rStyle w:val="normaltextrun"/>
              <w:color w:val="000000" w:themeColor="text1"/>
              <w:sz w:val="22"/>
              <w:szCs w:val="22"/>
            </w:rPr>
            <w:t>[11, 13]</w:t>
          </w:r>
          <w:del w:id="765" w:author="Martin Tušl" w:date="2021-03-01T10:26:00Z">
            <w:r w:rsidRPr="00F1521B" w:rsidDel="005A04FF">
              <w:rPr>
                <w:rStyle w:val="normaltextrun"/>
                <w:color w:val="000000" w:themeColor="text1"/>
                <w:sz w:val="22"/>
                <w:szCs w:val="22"/>
              </w:rPr>
              <w:fldChar w:fldCharType="end"/>
            </w:r>
          </w:del>
          <w:customXmlDelRangeStart w:id="766" w:author="Martin Tušl" w:date="2021-03-01T10:26:00Z"/>
        </w:sdtContent>
      </w:sdt>
      <w:customXmlDelRangeEnd w:id="766"/>
      <w:del w:id="767" w:author="Martin Tušl" w:date="2021-03-01T10:26:00Z">
        <w:r w:rsidRPr="00F1521B" w:rsidDel="005A04FF">
          <w:rPr>
            <w:rStyle w:val="normaltextrun"/>
            <w:color w:val="000000" w:themeColor="text1"/>
            <w:sz w:val="22"/>
            <w:szCs w:val="22"/>
          </w:rPr>
          <w:delText xml:space="preserve">. </w:delText>
        </w:r>
      </w:del>
      <w:del w:id="768" w:author="Martin Tušl" w:date="2021-03-02T15:24:00Z">
        <w:r w:rsidR="0025717C" w:rsidRPr="00F1521B" w:rsidDel="001903BB">
          <w:rPr>
            <w:rStyle w:val="normaltextrun"/>
            <w:color w:val="000000" w:themeColor="text1"/>
            <w:sz w:val="22"/>
            <w:szCs w:val="22"/>
          </w:rPr>
          <w:delText>F</w:delText>
        </w:r>
        <w:r w:rsidR="00E4406B" w:rsidRPr="00F1521B" w:rsidDel="001903BB">
          <w:rPr>
            <w:rStyle w:val="normaltextrun"/>
            <w:color w:val="000000" w:themeColor="text1"/>
            <w:sz w:val="22"/>
            <w:szCs w:val="22"/>
          </w:rPr>
          <w:delText>or t</w:delText>
        </w:r>
      </w:del>
      <w:ins w:id="769" w:author="Martin Tušl" w:date="2021-03-02T15:24:00Z">
        <w:r w:rsidR="001903BB">
          <w:rPr>
            <w:rStyle w:val="normaltextrun"/>
            <w:color w:val="000000" w:themeColor="text1"/>
            <w:sz w:val="22"/>
            <w:szCs w:val="22"/>
          </w:rPr>
          <w:t>T</w:t>
        </w:r>
      </w:ins>
      <w:r w:rsidR="00E4406B" w:rsidRPr="00F1521B">
        <w:rPr>
          <w:rStyle w:val="normaltextrun"/>
          <w:color w:val="000000" w:themeColor="text1"/>
          <w:sz w:val="22"/>
          <w:szCs w:val="22"/>
        </w:rPr>
        <w:t>hose</w:t>
      </w:r>
      <w:r w:rsidRPr="00F1521B">
        <w:rPr>
          <w:rStyle w:val="normaltextrun"/>
          <w:color w:val="000000" w:themeColor="text1"/>
          <w:sz w:val="22"/>
          <w:szCs w:val="22"/>
        </w:rPr>
        <w:t xml:space="preserve"> affected by short-time work</w:t>
      </w:r>
      <w:del w:id="770" w:author="Martin Tušl" w:date="2021-03-02T15:25:00Z">
        <w:r w:rsidR="00E4406B" w:rsidRPr="00F1521B" w:rsidDel="001903BB">
          <w:rPr>
            <w:rStyle w:val="normaltextrun"/>
            <w:color w:val="000000" w:themeColor="text1"/>
            <w:sz w:val="22"/>
            <w:szCs w:val="22"/>
          </w:rPr>
          <w:delText>,</w:delText>
        </w:r>
      </w:del>
      <w:ins w:id="771" w:author="Martin Tušl" w:date="2021-03-01T13:21:00Z">
        <w:r w:rsidR="00E92C31">
          <w:rPr>
            <w:rStyle w:val="normaltextrun"/>
            <w:color w:val="000000" w:themeColor="text1"/>
            <w:sz w:val="22"/>
            <w:szCs w:val="22"/>
          </w:rPr>
          <w:t xml:space="preserve"> </w:t>
        </w:r>
      </w:ins>
      <w:ins w:id="772" w:author="Martin Tušl" w:date="2021-03-02T15:25:00Z">
        <w:r w:rsidR="001903BB">
          <w:rPr>
            <w:rStyle w:val="normaltextrun"/>
            <w:color w:val="000000" w:themeColor="text1"/>
            <w:sz w:val="22"/>
            <w:szCs w:val="22"/>
          </w:rPr>
          <w:t>experience</w:t>
        </w:r>
      </w:ins>
      <w:ins w:id="773" w:author="Georg Bauer" w:date="2021-03-03T17:08:00Z">
        <w:r w:rsidR="005D2F8A">
          <w:rPr>
            <w:rStyle w:val="normaltextrun"/>
            <w:color w:val="000000" w:themeColor="text1"/>
            <w:sz w:val="22"/>
            <w:szCs w:val="22"/>
          </w:rPr>
          <w:t>d</w:t>
        </w:r>
      </w:ins>
      <w:ins w:id="774" w:author="Martin Tušl" w:date="2021-03-02T15:25:00Z">
        <w:r w:rsidR="001903BB">
          <w:rPr>
            <w:rStyle w:val="normaltextrun"/>
            <w:color w:val="000000" w:themeColor="text1"/>
            <w:sz w:val="22"/>
            <w:szCs w:val="22"/>
          </w:rPr>
          <w:t xml:space="preserve"> a significant </w:t>
        </w:r>
      </w:ins>
      <w:ins w:id="775" w:author="Martin Tušl" w:date="2021-03-02T15:26:00Z">
        <w:r w:rsidR="001903BB">
          <w:rPr>
            <w:rStyle w:val="normaltextrun"/>
            <w:color w:val="000000" w:themeColor="text1"/>
            <w:sz w:val="22"/>
            <w:szCs w:val="22"/>
          </w:rPr>
          <w:t>disruption in</w:t>
        </w:r>
      </w:ins>
      <w:ins w:id="776" w:author="Martin Tušl" w:date="2021-03-01T13:21:00Z">
        <w:r w:rsidR="00E92C31">
          <w:rPr>
            <w:rStyle w:val="normaltextrun"/>
            <w:color w:val="000000" w:themeColor="text1"/>
            <w:sz w:val="22"/>
            <w:szCs w:val="22"/>
          </w:rPr>
          <w:t xml:space="preserve"> </w:t>
        </w:r>
      </w:ins>
      <w:ins w:id="777" w:author="Martin Tušl" w:date="2021-03-02T15:25:00Z">
        <w:r w:rsidR="001903BB">
          <w:rPr>
            <w:rStyle w:val="normaltextrun"/>
            <w:color w:val="000000" w:themeColor="text1"/>
            <w:sz w:val="22"/>
            <w:szCs w:val="22"/>
          </w:rPr>
          <w:t>their</w:t>
        </w:r>
      </w:ins>
      <w:ins w:id="778" w:author="Martin Tušl" w:date="2021-03-01T13:21:00Z">
        <w:r w:rsidR="00E92C31">
          <w:rPr>
            <w:rStyle w:val="normaltextrun"/>
            <w:color w:val="000000" w:themeColor="text1"/>
            <w:sz w:val="22"/>
            <w:szCs w:val="22"/>
          </w:rPr>
          <w:t xml:space="preserve"> work routine</w:t>
        </w:r>
      </w:ins>
      <w:ins w:id="779" w:author="Martin Tušl" w:date="2021-03-02T15:25:00Z">
        <w:r w:rsidR="001903BB">
          <w:rPr>
            <w:rStyle w:val="normaltextrun"/>
            <w:color w:val="000000" w:themeColor="text1"/>
            <w:sz w:val="22"/>
            <w:szCs w:val="22"/>
          </w:rPr>
          <w:t xml:space="preserve"> </w:t>
        </w:r>
      </w:ins>
      <w:ins w:id="780" w:author="Martin Tušl" w:date="2021-03-02T15:26:00Z">
        <w:r w:rsidR="001903BB">
          <w:rPr>
            <w:rStyle w:val="normaltextrun"/>
            <w:color w:val="000000" w:themeColor="text1"/>
            <w:sz w:val="22"/>
            <w:szCs w:val="22"/>
          </w:rPr>
          <w:t>as well as</w:t>
        </w:r>
      </w:ins>
      <w:ins w:id="781" w:author="Martin Tušl" w:date="2021-03-01T13:21:00Z">
        <w:r w:rsidR="00E92C31">
          <w:rPr>
            <w:rStyle w:val="normaltextrun"/>
            <w:color w:val="000000" w:themeColor="text1"/>
            <w:sz w:val="22"/>
            <w:szCs w:val="22"/>
          </w:rPr>
          <w:t xml:space="preserve"> </w:t>
        </w:r>
      </w:ins>
      <w:del w:id="782" w:author="Martin Tušl" w:date="2021-03-01T13:21:00Z">
        <w:r w:rsidRPr="00F1521B" w:rsidDel="00E92C31">
          <w:rPr>
            <w:rStyle w:val="normaltextrun"/>
            <w:color w:val="000000" w:themeColor="text1"/>
            <w:sz w:val="22"/>
            <w:szCs w:val="22"/>
          </w:rPr>
          <w:delText xml:space="preserve"> </w:delText>
        </w:r>
      </w:del>
      <w:r w:rsidR="00E4406B" w:rsidRPr="00F1521B">
        <w:rPr>
          <w:rStyle w:val="normaltextrun"/>
          <w:color w:val="000000" w:themeColor="text1"/>
          <w:sz w:val="22"/>
          <w:szCs w:val="22"/>
        </w:rPr>
        <w:t xml:space="preserve">fear of losing </w:t>
      </w:r>
      <w:r w:rsidR="006E387E">
        <w:rPr>
          <w:rStyle w:val="normaltextrun"/>
          <w:color w:val="000000" w:themeColor="text1"/>
          <w:sz w:val="22"/>
          <w:szCs w:val="22"/>
        </w:rPr>
        <w:t>the</w:t>
      </w:r>
      <w:del w:id="783" w:author="Martin Tušl" w:date="2021-03-01T13:22:00Z">
        <w:r w:rsidR="006E387E" w:rsidDel="00E92C31">
          <w:rPr>
            <w:rStyle w:val="normaltextrun"/>
            <w:color w:val="000000" w:themeColor="text1"/>
            <w:sz w:val="22"/>
            <w:szCs w:val="22"/>
          </w:rPr>
          <w:delText>ir</w:delText>
        </w:r>
      </w:del>
      <w:r w:rsidR="006E387E">
        <w:rPr>
          <w:rStyle w:val="normaltextrun"/>
          <w:color w:val="000000" w:themeColor="text1"/>
          <w:sz w:val="22"/>
          <w:szCs w:val="22"/>
        </w:rPr>
        <w:t xml:space="preserve"> </w:t>
      </w:r>
      <w:r w:rsidR="00E4406B" w:rsidRPr="00F1521B">
        <w:rPr>
          <w:rStyle w:val="normaltextrun"/>
          <w:color w:val="000000" w:themeColor="text1"/>
          <w:sz w:val="22"/>
          <w:szCs w:val="22"/>
        </w:rPr>
        <w:t>job</w:t>
      </w:r>
      <w:ins w:id="784" w:author="Martin Tušl" w:date="2021-03-02T15:28:00Z">
        <w:r w:rsidR="001903BB">
          <w:rPr>
            <w:rStyle w:val="normaltextrun"/>
            <w:color w:val="000000" w:themeColor="text1"/>
            <w:sz w:val="22"/>
            <w:szCs w:val="22"/>
          </w:rPr>
          <w:t>, factors</w:t>
        </w:r>
      </w:ins>
      <w:del w:id="785" w:author="Martin Tušl" w:date="2021-03-01T10:26:00Z">
        <w:r w:rsidR="00E4406B" w:rsidRPr="00F1521B" w:rsidDel="005A04FF">
          <w:rPr>
            <w:rStyle w:val="normaltextrun"/>
            <w:color w:val="000000" w:themeColor="text1"/>
            <w:sz w:val="22"/>
            <w:szCs w:val="22"/>
          </w:rPr>
          <w:delText xml:space="preserve"> </w:delText>
        </w:r>
      </w:del>
      <w:del w:id="786" w:author="Martin Tušl" w:date="2021-02-26T14:45:00Z">
        <w:r w:rsidRPr="00F1521B" w:rsidDel="001872CB">
          <w:rPr>
            <w:rStyle w:val="normaltextrun"/>
            <w:color w:val="000000" w:themeColor="text1"/>
            <w:sz w:val="22"/>
            <w:szCs w:val="22"/>
          </w:rPr>
          <w:delText xml:space="preserve">significantly </w:delText>
        </w:r>
      </w:del>
      <w:ins w:id="787" w:author="Martin Tušl" w:date="2021-03-02T15:28:00Z">
        <w:r w:rsidR="001903BB">
          <w:rPr>
            <w:rStyle w:val="normaltextrun"/>
            <w:color w:val="000000" w:themeColor="text1"/>
            <w:sz w:val="22"/>
            <w:szCs w:val="22"/>
          </w:rPr>
          <w:t xml:space="preserve"> associated with</w:t>
        </w:r>
      </w:ins>
      <w:del w:id="788" w:author="Martin Tušl" w:date="2021-03-02T15:28:00Z">
        <w:r w:rsidR="006E387E" w:rsidRPr="00F1521B" w:rsidDel="001903BB">
          <w:rPr>
            <w:rStyle w:val="normaltextrun"/>
            <w:color w:val="000000" w:themeColor="text1"/>
            <w:sz w:val="22"/>
            <w:szCs w:val="22"/>
          </w:rPr>
          <w:delText>contribute</w:delText>
        </w:r>
      </w:del>
      <w:del w:id="789" w:author="Martin Tušl" w:date="2021-03-01T13:22:00Z">
        <w:r w:rsidR="006E387E" w:rsidDel="00E92C31">
          <w:rPr>
            <w:rStyle w:val="normaltextrun"/>
            <w:color w:val="000000" w:themeColor="text1"/>
            <w:sz w:val="22"/>
            <w:szCs w:val="22"/>
          </w:rPr>
          <w:delText>d</w:delText>
        </w:r>
      </w:del>
      <w:del w:id="790" w:author="Martin Tušl" w:date="2021-03-02T15:28:00Z">
        <w:r w:rsidR="006E387E" w:rsidRPr="00F1521B" w:rsidDel="001903BB">
          <w:rPr>
            <w:rStyle w:val="normaltextrun"/>
            <w:color w:val="000000" w:themeColor="text1"/>
            <w:sz w:val="22"/>
            <w:szCs w:val="22"/>
          </w:rPr>
          <w:delText xml:space="preserve"> </w:delText>
        </w:r>
        <w:r w:rsidRPr="00F1521B" w:rsidDel="001903BB">
          <w:rPr>
            <w:rStyle w:val="normaltextrun"/>
            <w:color w:val="000000" w:themeColor="text1"/>
            <w:sz w:val="22"/>
            <w:szCs w:val="22"/>
          </w:rPr>
          <w:delText>to the</w:delText>
        </w:r>
      </w:del>
      <w:ins w:id="791" w:author="Martin Tušl" w:date="2021-03-02T15:28:00Z">
        <w:r w:rsidR="001903BB">
          <w:rPr>
            <w:rStyle w:val="normaltextrun"/>
            <w:color w:val="000000" w:themeColor="text1"/>
            <w:sz w:val="22"/>
            <w:szCs w:val="22"/>
          </w:rPr>
          <w:t xml:space="preserve"> increased level of</w:t>
        </w:r>
      </w:ins>
      <w:r w:rsidRPr="00F1521B">
        <w:rPr>
          <w:rStyle w:val="normaltextrun"/>
          <w:color w:val="000000" w:themeColor="text1"/>
          <w:sz w:val="22"/>
          <w:szCs w:val="22"/>
        </w:rPr>
        <w:t xml:space="preserve"> distress and </w:t>
      </w:r>
      <w:del w:id="792" w:author="Martin Tušl" w:date="2021-03-02T15:28:00Z">
        <w:r w:rsidRPr="00F1521B" w:rsidDel="001903BB">
          <w:rPr>
            <w:rStyle w:val="normaltextrun"/>
            <w:color w:val="000000" w:themeColor="text1"/>
            <w:sz w:val="22"/>
            <w:szCs w:val="22"/>
          </w:rPr>
          <w:delText xml:space="preserve">negatively </w:delText>
        </w:r>
        <w:r w:rsidR="006E387E" w:rsidRPr="00F1521B" w:rsidDel="001903BB">
          <w:rPr>
            <w:rStyle w:val="normaltextrun"/>
            <w:color w:val="000000" w:themeColor="text1"/>
            <w:sz w:val="22"/>
            <w:szCs w:val="22"/>
          </w:rPr>
          <w:delText>affect</w:delText>
        </w:r>
      </w:del>
      <w:del w:id="793" w:author="Martin Tušl" w:date="2021-03-01T13:22:00Z">
        <w:r w:rsidR="006E387E" w:rsidDel="00E92C31">
          <w:rPr>
            <w:rStyle w:val="normaltextrun"/>
            <w:color w:val="000000" w:themeColor="text1"/>
            <w:sz w:val="22"/>
            <w:szCs w:val="22"/>
          </w:rPr>
          <w:delText>ed</w:delText>
        </w:r>
      </w:del>
      <w:ins w:id="794" w:author="Martin Tušl" w:date="2021-03-02T15:28:00Z">
        <w:r w:rsidR="001903BB">
          <w:rPr>
            <w:rStyle w:val="normaltextrun"/>
            <w:color w:val="000000" w:themeColor="text1"/>
            <w:sz w:val="22"/>
            <w:szCs w:val="22"/>
          </w:rPr>
          <w:t>low</w:t>
        </w:r>
      </w:ins>
      <w:r w:rsidR="006E387E" w:rsidRPr="00F1521B">
        <w:rPr>
          <w:rStyle w:val="normaltextrun"/>
          <w:color w:val="000000" w:themeColor="text1"/>
          <w:sz w:val="22"/>
          <w:szCs w:val="22"/>
        </w:rPr>
        <w:t xml:space="preserve"> </w:t>
      </w:r>
      <w:r w:rsidRPr="00F1521B">
        <w:rPr>
          <w:color w:val="000000" w:themeColor="text1"/>
          <w:sz w:val="22"/>
          <w:szCs w:val="22"/>
        </w:rPr>
        <w:t xml:space="preserve">MWB </w:t>
      </w:r>
      <w:sdt>
        <w:sdtPr>
          <w:rPr>
            <w:color w:val="000000" w:themeColor="text1"/>
            <w:sz w:val="22"/>
            <w:szCs w:val="22"/>
          </w:rPr>
          <w:alias w:val="To edit, see citavi.com/edit"/>
          <w:tag w:val="CitaviPlaceholder#6c531322-ca41-4a77-a343-5255032d1e77"/>
          <w:id w:val="-1145808286"/>
          <w:placeholder>
            <w:docPart w:val="2A816D922C9FC44A9521AB4834C23124"/>
          </w:placeholder>
        </w:sdtPr>
        <w:sdtEndPr/>
        <w:sdtContent>
          <w:r w:rsidRPr="00F1521B">
            <w:rPr>
              <w:color w:val="000000" w:themeColor="text1"/>
              <w:sz w:val="22"/>
              <w:szCs w:val="22"/>
            </w:rPr>
            <w:fldChar w:fldCharType="begin"/>
          </w:r>
          <w:r w:rsidR="006A7BA9">
            <w:rPr>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mIwODlmLWQxNmEtNGQ5Ni1iMTZkLTFkYTgxMWIyZTJmMyIsIlJhbmdlTGVuZ3RoIjozLCJSZWZlcmVuY2VJZCI6IjQ0YmQwZjkwLWUzOWUtNDUxZi1hOTcwLTQ5OWNhY2FlM2Nj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AyLzEzNDgtOTU4NS4xMjEyOCIsIlVyaVN0cmluZyI6Imh0dHBzOi8vZG9pLm9yZy8xMC4xMDAyLzEzNDgtOTU4NS4xMjEy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dUMTU6MjE6MDMiLCJNb2RpZmllZEJ5IjoiX1BoaWxpcHAgS2Vya3NpZWNrIiwiSWQiOiJmMWUzMmEwOS1iNmMyLTQzYzQtODNiOC0xNzIwYWI0MGIyNjMiLCJNb2RpZmllZE9uIjoiMjAyMC0wOC0yN1QxNToyMTowM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TE1ODgyIiwiVXJpU3RyaW5nIjoiaHR0cDovL3d3dy5uY2JpLm5sbS5uaWguZ292L3B1Ym1lZC8zMjUxNTg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I3VDE1OjIxOjAzIiwiTW9kaWZpZWRCeSI6Il9QaGlsaXBwIEtlcmtzaWVjayIsIklkIjoiZjRiYTVlYTItODMxMi00ZmM2LTk3Y2UtMjlkNzAzMDI3YTQ4IiwiTW9kaWZpZWRPbiI6IjIwMjAtMDgtMjdUMTU6MjE6MDM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3MjIxMzAwIiwiVXJpU3RyaW5nIjoiaHR0cHM6Ly93d3cubmNiaS5ubG0ubmloLmdvdi9wbWMvYXJ0aWNsZXMvUE1DNzIyMTMw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}</w:instrText>
          </w:r>
          <w:r w:rsidRPr="00F1521B">
            <w:rPr>
              <w:color w:val="000000" w:themeColor="text1"/>
              <w:sz w:val="22"/>
              <w:szCs w:val="22"/>
            </w:rPr>
            <w:fldChar w:fldCharType="separate"/>
          </w:r>
          <w:r w:rsidR="006A7BA9">
            <w:rPr>
              <w:color w:val="000000" w:themeColor="text1"/>
              <w:sz w:val="22"/>
              <w:szCs w:val="22"/>
            </w:rPr>
            <w:t>[7]</w:t>
          </w:r>
          <w:r w:rsidRPr="00F1521B">
            <w:rPr>
              <w:color w:val="000000" w:themeColor="text1"/>
              <w:sz w:val="22"/>
              <w:szCs w:val="22"/>
            </w:rPr>
            <w:fldChar w:fldCharType="end"/>
          </w:r>
        </w:sdtContent>
      </w:sdt>
      <w:r w:rsidRPr="00F1521B">
        <w:rPr>
          <w:rStyle w:val="normaltextrun"/>
          <w:color w:val="000000" w:themeColor="text1"/>
          <w:sz w:val="22"/>
          <w:szCs w:val="22"/>
        </w:rPr>
        <w:t>.</w:t>
      </w:r>
      <w:ins w:id="795" w:author="Martin Tušl" w:date="2021-03-01T10:26:00Z">
        <w:r w:rsidR="005A04FF">
          <w:rPr>
            <w:rStyle w:val="normaltextrun"/>
            <w:color w:val="000000" w:themeColor="text1"/>
            <w:sz w:val="22"/>
            <w:szCs w:val="22"/>
          </w:rPr>
          <w:t xml:space="preserve"> </w:t>
        </w:r>
      </w:ins>
      <w:ins w:id="796" w:author="Martin Tušl" w:date="2021-03-02T15:30:00Z">
        <w:r w:rsidR="001903BB">
          <w:rPr>
            <w:rStyle w:val="normaltextrun"/>
            <w:color w:val="000000" w:themeColor="text1"/>
            <w:sz w:val="22"/>
            <w:szCs w:val="22"/>
          </w:rPr>
          <w:t>In consequence, e</w:t>
        </w:r>
      </w:ins>
      <w:ins w:id="797" w:author="Martin Tušl" w:date="2021-03-01T10:26:00Z">
        <w:r w:rsidR="005A04FF" w:rsidRPr="00F1521B">
          <w:rPr>
            <w:rStyle w:val="normaltextrun"/>
            <w:color w:val="000000" w:themeColor="text1"/>
            <w:sz w:val="22"/>
            <w:szCs w:val="22"/>
          </w:rPr>
          <w:t xml:space="preserve">mployees whose contract </w:t>
        </w:r>
        <w:r w:rsidR="005A04FF">
          <w:rPr>
            <w:rStyle w:val="normaltextrun"/>
            <w:color w:val="000000" w:themeColor="text1"/>
            <w:sz w:val="22"/>
            <w:szCs w:val="22"/>
          </w:rPr>
          <w:t xml:space="preserve">had been </w:t>
        </w:r>
        <w:r w:rsidR="005A04FF" w:rsidRPr="00F1521B">
          <w:rPr>
            <w:rStyle w:val="normaltextrun"/>
            <w:color w:val="000000" w:themeColor="text1"/>
            <w:sz w:val="22"/>
            <w:szCs w:val="22"/>
          </w:rPr>
          <w:t xml:space="preserve">reduced or </w:t>
        </w:r>
        <w:r w:rsidR="005A04FF">
          <w:rPr>
            <w:rStyle w:val="normaltextrun"/>
            <w:color w:val="000000" w:themeColor="text1"/>
            <w:sz w:val="22"/>
            <w:szCs w:val="22"/>
          </w:rPr>
          <w:t>terminated</w:t>
        </w:r>
        <w:r w:rsidR="005A04FF" w:rsidRPr="00F1521B">
          <w:rPr>
            <w:rStyle w:val="normaltextrun"/>
            <w:color w:val="000000" w:themeColor="text1"/>
            <w:sz w:val="22"/>
            <w:szCs w:val="22"/>
          </w:rPr>
          <w:t xml:space="preserve"> due to the lockdown measures </w:t>
        </w:r>
        <w:r w:rsidR="005A04FF">
          <w:rPr>
            <w:rStyle w:val="normaltextrun"/>
            <w:color w:val="000000" w:themeColor="text1"/>
            <w:sz w:val="22"/>
            <w:szCs w:val="22"/>
          </w:rPr>
          <w:t>are</w:t>
        </w:r>
        <w:r w:rsidR="005A04FF" w:rsidRPr="00F1521B">
          <w:rPr>
            <w:rStyle w:val="normaltextrun"/>
            <w:color w:val="000000" w:themeColor="text1"/>
            <w:sz w:val="22"/>
            <w:szCs w:val="22"/>
          </w:rPr>
          <w:t xml:space="preserve"> particularly vulnerable to </w:t>
        </w:r>
        <w:r w:rsidR="005A04FF">
          <w:rPr>
            <w:rStyle w:val="normaltextrun"/>
            <w:color w:val="000000" w:themeColor="text1"/>
            <w:sz w:val="22"/>
            <w:szCs w:val="22"/>
          </w:rPr>
          <w:t xml:space="preserve">developing </w:t>
        </w:r>
        <w:r w:rsidR="005A04FF" w:rsidRPr="00F1521B">
          <w:rPr>
            <w:rStyle w:val="normaltextrun"/>
            <w:color w:val="000000" w:themeColor="text1"/>
            <w:sz w:val="22"/>
            <w:szCs w:val="22"/>
          </w:rPr>
          <w:t xml:space="preserve">mental health problems </w:t>
        </w:r>
      </w:ins>
      <w:customXmlInsRangeStart w:id="798" w:author="Martin Tušl" w:date="2021-03-01T10:26:00Z"/>
      <w:sdt>
        <w:sdtPr>
          <w:rPr>
            <w:rStyle w:val="normaltextrun"/>
            <w:color w:val="000000" w:themeColor="text1"/>
            <w:sz w:val="22"/>
            <w:szCs w:val="22"/>
          </w:rPr>
          <w:alias w:val="To edit, see citavi.com/edit"/>
          <w:tag w:val="CitaviPlaceholder#98c2eed6-9682-467d-abc0-a8239454ddde"/>
          <w:id w:val="-1177037399"/>
          <w:placeholder>
            <w:docPart w:val="70EABB5FF413BE4898010BF07BFBC024"/>
          </w:placeholder>
        </w:sdtPr>
        <w:sdtEndPr>
          <w:rPr>
            <w:rStyle w:val="normaltextrun"/>
          </w:rPr>
        </w:sdtEndPr>
        <w:sdtContent>
          <w:customXmlInsRangeEnd w:id="798"/>
          <w:ins w:id="799" w:author="Martin Tušl" w:date="2021-03-01T10:26:00Z">
            <w:r w:rsidR="005A04FF" w:rsidRPr="00F1521B">
              <w:rPr>
                <w:rStyle w:val="normaltextrun"/>
                <w:color w:val="000000" w:themeColor="text1"/>
                <w:sz w:val="22"/>
                <w:szCs w:val="22"/>
              </w:rPr>
              <w:fldChar w:fldCharType="begin"/>
            </w:r>
          </w:ins>
          <w:r w:rsidR="006A7BA9">
            <w:rPr>
              <w:rStyle w:val="normaltextrun"/>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NjdjMTk3LWRjMDAtNDMyNC05NzQ1LTkwZDhmMjBlMjc0NCIsIlJhbmdlTGVuZ3RoIjozLCJSZWZlcmVuY2VJZCI6IjkwYjM3MTcyLWJmNjktNGZiMy05MWVlLWFlMjcyYzc5N2Zi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zNi9ncHN5Y2gtMjAyMC0xMDAyMTMiLCJVcmlTdHJpbmciOiJodHRwczovL2RvaS5vcmcvMTAuMTEzNi9ncHN5Y2gtMjAyMC0xMDAyM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ToyNDozMCIsIk1vZGlmaWVkQnkiOiJfUGhpbGlwcCBLZXJrc2llY2siLCJJZCI6IjFhNjA5NTAwLWUyYzAtNDk2MC1iZWQyLTAyMzhmMWUyOTYwYiIsIk1vZGlmaWVkT24iOiIyMDIwLTA4LTI3VDE1OjI0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IyMTUzNjUiLCJVcmlTdHJpbmciOiJodHRwOi8vd3d3Lm5jYmkubmxtLm5paC5nb3YvcHVibWVkLzMyMjE1MzY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zM4OS9mcHN5Zy4yMDIwLjAxNDkxIiwiVXJpU3RyaW5nIjoiaHR0cHM6Ly9kb2kub3JnLzEwLjMzODkvZnBzeWcuMjAyMC4wMTQ5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wVDEyOjE5OjA3IiwiTW9kaWZpZWRCeSI6Il9QaGlsaXBwIEtlcmtzaWVjayIsIklkIjoiNWFiYjkwNjUtYmQyZC00YjE3LTgwNTAtMDM2OWQyZGViY2IwIiwiTW9kaWZpZWRPbiI6IjIwMjAtMDgtMjBUMTI6MTk6MDc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JQTUM3MzE0OTIzIiwiVXJpU3RyaW5nIjoiaHR0cHM6Ly93d3cubmNiaS5ubG0ubmloLmdvdi9wbWMvYXJ0aWNsZXMvUE1DNzMxNDky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IwVDEyOjE5OjA3IiwiTW9kaWZpZWRCeSI6Il9QaGlsaXBwIEtlcmtzaWVjayIsIklkIjoiMDIzZjgwYmYtMDQ1ZC00ZTU3LTkzZGEtY2IxM2ExNDkyMzI1IiwiTW9kaWZpZWRPbiI6IjIwMjAtMDgtMjBUMTI6MTk6MDc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jYyNTE1NyIsIlVyaVN0cmluZyI6Imh0dHA6Ly93d3cubmNiaS5ubG0ubmloLmdvdi9wdWJtZWQvMzI2MjUxNT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}</w:instrText>
          </w:r>
          <w:ins w:id="800" w:author="Martin Tušl" w:date="2021-03-01T10:26:00Z">
            <w:r w:rsidR="005A04FF" w:rsidRPr="00F1521B">
              <w:rPr>
                <w:rStyle w:val="normaltextrun"/>
                <w:color w:val="000000" w:themeColor="text1"/>
                <w:sz w:val="22"/>
                <w:szCs w:val="22"/>
              </w:rPr>
              <w:fldChar w:fldCharType="separate"/>
            </w:r>
          </w:ins>
          <w:r w:rsidR="006A7BA9">
            <w:rPr>
              <w:rStyle w:val="normaltextrun"/>
              <w:color w:val="000000" w:themeColor="text1"/>
              <w:sz w:val="22"/>
              <w:szCs w:val="22"/>
            </w:rPr>
            <w:t>[11, 13]</w:t>
          </w:r>
          <w:ins w:id="801" w:author="Martin Tušl" w:date="2021-03-01T10:26:00Z">
            <w:r w:rsidR="005A04FF" w:rsidRPr="00F1521B">
              <w:rPr>
                <w:rStyle w:val="normaltextrun"/>
                <w:color w:val="000000" w:themeColor="text1"/>
                <w:sz w:val="22"/>
                <w:szCs w:val="22"/>
              </w:rPr>
              <w:fldChar w:fldCharType="end"/>
            </w:r>
          </w:ins>
          <w:customXmlInsRangeStart w:id="802" w:author="Martin Tušl" w:date="2021-03-01T10:26:00Z"/>
        </w:sdtContent>
      </w:sdt>
      <w:customXmlInsRangeEnd w:id="802"/>
      <w:ins w:id="803" w:author="Martin Tušl" w:date="2021-03-01T10:26:00Z">
        <w:r w:rsidR="005A04FF" w:rsidRPr="00F1521B">
          <w:rPr>
            <w:rStyle w:val="normaltextrun"/>
            <w:color w:val="000000" w:themeColor="text1"/>
            <w:sz w:val="22"/>
            <w:szCs w:val="22"/>
          </w:rPr>
          <w:t xml:space="preserve">. </w:t>
        </w:r>
      </w:ins>
      <w:del w:id="804" w:author="Martin Tušl" w:date="2021-03-01T10:23:00Z">
        <w:r w:rsidR="0025717C" w:rsidRPr="00F1521B" w:rsidDel="005A04FF">
          <w:rPr>
            <w:color w:val="000000" w:themeColor="text1"/>
            <w:sz w:val="22"/>
            <w:szCs w:val="22"/>
          </w:rPr>
          <w:delText>As one would expect,</w:delText>
        </w:r>
        <w:r w:rsidR="00E4406B" w:rsidRPr="00F1521B" w:rsidDel="005A04FF">
          <w:rPr>
            <w:color w:val="000000" w:themeColor="text1"/>
            <w:sz w:val="22"/>
            <w:szCs w:val="22"/>
          </w:rPr>
          <w:delText xml:space="preserve"> the few</w:delText>
        </w:r>
        <w:r w:rsidRPr="00F1521B" w:rsidDel="005A04FF">
          <w:rPr>
            <w:color w:val="000000" w:themeColor="text1"/>
            <w:sz w:val="22"/>
            <w:szCs w:val="22"/>
          </w:rPr>
          <w:delText xml:space="preserve"> who</w:delText>
        </w:r>
        <w:r w:rsidR="00E4406B" w:rsidRPr="00F1521B" w:rsidDel="005A04FF">
          <w:rPr>
            <w:color w:val="000000" w:themeColor="text1"/>
            <w:sz w:val="22"/>
            <w:szCs w:val="22"/>
          </w:rPr>
          <w:delText xml:space="preserve"> </w:delText>
        </w:r>
        <w:r w:rsidRPr="00F1521B" w:rsidDel="005A04FF">
          <w:rPr>
            <w:color w:val="000000" w:themeColor="text1"/>
            <w:sz w:val="22"/>
            <w:szCs w:val="22"/>
          </w:rPr>
          <w:delText>lost their job</w:delText>
        </w:r>
        <w:r w:rsidR="006E387E" w:rsidDel="005A04FF">
          <w:rPr>
            <w:color w:val="000000" w:themeColor="text1"/>
            <w:sz w:val="22"/>
            <w:szCs w:val="22"/>
          </w:rPr>
          <w:delText>s</w:delText>
        </w:r>
        <w:r w:rsidRPr="00F1521B" w:rsidDel="005A04FF">
          <w:rPr>
            <w:color w:val="000000" w:themeColor="text1"/>
            <w:sz w:val="22"/>
            <w:szCs w:val="22"/>
          </w:rPr>
          <w:delText xml:space="preserve"> </w:delText>
        </w:r>
      </w:del>
      <w:del w:id="805" w:author="Martin Tušl" w:date="2021-03-01T10:22:00Z">
        <w:r w:rsidR="006E387E" w:rsidDel="005A04FF">
          <w:rPr>
            <w:color w:val="000000" w:themeColor="text1"/>
            <w:sz w:val="22"/>
            <w:szCs w:val="22"/>
          </w:rPr>
          <w:delText>we</w:delText>
        </w:r>
        <w:r w:rsidR="006E387E" w:rsidRPr="00F1521B" w:rsidDel="005A04FF">
          <w:rPr>
            <w:color w:val="000000" w:themeColor="text1"/>
            <w:sz w:val="22"/>
            <w:szCs w:val="22"/>
          </w:rPr>
          <w:delText xml:space="preserve">re </w:delText>
        </w:r>
      </w:del>
      <w:del w:id="806" w:author="Martin Tušl" w:date="2021-03-01T10:23:00Z">
        <w:r w:rsidRPr="00F1521B" w:rsidDel="005A04FF">
          <w:rPr>
            <w:color w:val="000000" w:themeColor="text1"/>
            <w:sz w:val="22"/>
            <w:szCs w:val="22"/>
          </w:rPr>
          <w:delText>most negative</w:delText>
        </w:r>
        <w:r w:rsidR="00E4406B" w:rsidRPr="00F1521B" w:rsidDel="005A04FF">
          <w:rPr>
            <w:color w:val="000000" w:themeColor="text1"/>
            <w:sz w:val="22"/>
            <w:szCs w:val="22"/>
          </w:rPr>
          <w:delText>ly affected by</w:delText>
        </w:r>
        <w:r w:rsidRPr="00F1521B" w:rsidDel="005A04FF">
          <w:rPr>
            <w:color w:val="000000" w:themeColor="text1"/>
            <w:sz w:val="22"/>
            <w:szCs w:val="22"/>
          </w:rPr>
          <w:delText xml:space="preserve"> the crisis. </w:delText>
        </w:r>
      </w:del>
      <w:r w:rsidR="000C31EB" w:rsidRPr="00F1521B">
        <w:rPr>
          <w:color w:val="000000" w:themeColor="text1"/>
          <w:sz w:val="22"/>
          <w:szCs w:val="22"/>
        </w:rPr>
        <w:t>Further,</w:t>
      </w:r>
      <w:r w:rsidR="00663927" w:rsidRPr="00F1521B">
        <w:rPr>
          <w:color w:val="000000" w:themeColor="text1"/>
          <w:sz w:val="22"/>
          <w:szCs w:val="22"/>
        </w:rPr>
        <w:t xml:space="preserve"> </w:t>
      </w:r>
      <w:r w:rsidR="00FC340B" w:rsidRPr="00F1521B">
        <w:rPr>
          <w:color w:val="000000" w:themeColor="text1"/>
          <w:sz w:val="22"/>
          <w:szCs w:val="22"/>
        </w:rPr>
        <w:t xml:space="preserve">an </w:t>
      </w:r>
      <w:r w:rsidR="00663927" w:rsidRPr="00F1521B">
        <w:rPr>
          <w:color w:val="000000" w:themeColor="text1"/>
          <w:sz w:val="22"/>
          <w:szCs w:val="22"/>
        </w:rPr>
        <w:t>increase</w:t>
      </w:r>
      <w:r w:rsidR="00A65F54" w:rsidRPr="00F1521B">
        <w:rPr>
          <w:color w:val="000000" w:themeColor="text1"/>
          <w:sz w:val="22"/>
          <w:szCs w:val="22"/>
        </w:rPr>
        <w:t xml:space="preserve"> in </w:t>
      </w:r>
      <w:r w:rsidRPr="00F1521B">
        <w:rPr>
          <w:color w:val="000000" w:themeColor="text1"/>
          <w:sz w:val="22"/>
          <w:szCs w:val="22"/>
        </w:rPr>
        <w:t>caring duties</w:t>
      </w:r>
      <w:del w:id="807" w:author="Martin Tušl" w:date="2021-03-01T13:24:00Z">
        <w:r w:rsidR="00663927" w:rsidRPr="00F1521B" w:rsidDel="00E92C31">
          <w:rPr>
            <w:color w:val="000000" w:themeColor="text1"/>
            <w:sz w:val="22"/>
            <w:szCs w:val="22"/>
          </w:rPr>
          <w:delText xml:space="preserve"> and</w:delText>
        </w:r>
      </w:del>
      <w:r w:rsidR="00663927" w:rsidRPr="00F1521B">
        <w:rPr>
          <w:color w:val="000000" w:themeColor="text1"/>
          <w:sz w:val="22"/>
          <w:szCs w:val="22"/>
        </w:rPr>
        <w:t>,</w:t>
      </w:r>
      <w:ins w:id="808" w:author="Martin Tušl" w:date="2021-03-01T13:23:00Z">
        <w:r w:rsidR="00E92C31">
          <w:rPr>
            <w:color w:val="000000" w:themeColor="text1"/>
            <w:sz w:val="22"/>
            <w:szCs w:val="22"/>
          </w:rPr>
          <w:t xml:space="preserve"> and,</w:t>
        </w:r>
      </w:ins>
      <w:r w:rsidR="00663927" w:rsidRPr="00F1521B">
        <w:rPr>
          <w:color w:val="000000" w:themeColor="text1"/>
          <w:sz w:val="22"/>
          <w:szCs w:val="22"/>
        </w:rPr>
        <w:t xml:space="preserve"> </w:t>
      </w:r>
      <w:r w:rsidR="006E387E">
        <w:rPr>
          <w:color w:val="000000" w:themeColor="text1"/>
          <w:sz w:val="22"/>
          <w:szCs w:val="22"/>
        </w:rPr>
        <w:t xml:space="preserve">perhaps </w:t>
      </w:r>
      <w:r w:rsidR="00663927" w:rsidRPr="00F1521B">
        <w:rPr>
          <w:color w:val="000000" w:themeColor="text1"/>
          <w:sz w:val="22"/>
          <w:szCs w:val="22"/>
        </w:rPr>
        <w:t xml:space="preserve">more surprisingly, </w:t>
      </w:r>
      <w:ins w:id="809" w:author="Martin Tušl" w:date="2021-03-01T13:29:00Z">
        <w:r w:rsidR="00E92C31">
          <w:rPr>
            <w:color w:val="000000" w:themeColor="text1"/>
            <w:sz w:val="22"/>
            <w:szCs w:val="22"/>
          </w:rPr>
          <w:t xml:space="preserve">increase and </w:t>
        </w:r>
      </w:ins>
      <w:del w:id="810" w:author="Martin Tušl" w:date="2021-02-26T14:46:00Z">
        <w:r w:rsidR="00663927" w:rsidRPr="00F1521B" w:rsidDel="001872CB">
          <w:rPr>
            <w:color w:val="000000" w:themeColor="text1"/>
            <w:sz w:val="22"/>
            <w:szCs w:val="22"/>
          </w:rPr>
          <w:delText xml:space="preserve">changes </w:delText>
        </w:r>
      </w:del>
      <w:ins w:id="811" w:author="Martin Tušl" w:date="2021-03-01T13:24:00Z">
        <w:r w:rsidR="00E92C31">
          <w:rPr>
            <w:color w:val="000000" w:themeColor="text1"/>
            <w:sz w:val="22"/>
            <w:szCs w:val="22"/>
          </w:rPr>
          <w:t>de</w:t>
        </w:r>
      </w:ins>
      <w:ins w:id="812" w:author="Martin Tušl" w:date="2021-03-01T10:27:00Z">
        <w:r w:rsidR="005A04FF">
          <w:rPr>
            <w:color w:val="000000" w:themeColor="text1"/>
            <w:sz w:val="22"/>
            <w:szCs w:val="22"/>
          </w:rPr>
          <w:t>crease</w:t>
        </w:r>
      </w:ins>
      <w:ins w:id="813" w:author="Martin Tušl" w:date="2021-02-26T14:46:00Z">
        <w:r w:rsidR="001872CB" w:rsidRPr="00F1521B">
          <w:rPr>
            <w:color w:val="000000" w:themeColor="text1"/>
            <w:sz w:val="22"/>
            <w:szCs w:val="22"/>
          </w:rPr>
          <w:t xml:space="preserve"> </w:t>
        </w:r>
      </w:ins>
      <w:r w:rsidR="00663927" w:rsidRPr="00F1521B">
        <w:rPr>
          <w:color w:val="000000" w:themeColor="text1"/>
          <w:sz w:val="22"/>
          <w:szCs w:val="22"/>
        </w:rPr>
        <w:t xml:space="preserve">in leisure time </w:t>
      </w:r>
      <w:r w:rsidRPr="00F1521B">
        <w:rPr>
          <w:color w:val="000000" w:themeColor="text1"/>
          <w:sz w:val="22"/>
          <w:szCs w:val="22"/>
        </w:rPr>
        <w:t xml:space="preserve">were </w:t>
      </w:r>
      <w:ins w:id="814" w:author="Martin Tušl" w:date="2021-02-26T14:46:00Z">
        <w:r w:rsidR="001872CB">
          <w:rPr>
            <w:color w:val="000000" w:themeColor="text1"/>
            <w:sz w:val="22"/>
            <w:szCs w:val="22"/>
          </w:rPr>
          <w:t xml:space="preserve">strongly </w:t>
        </w:r>
      </w:ins>
      <w:r w:rsidRPr="00F1521B">
        <w:rPr>
          <w:color w:val="000000" w:themeColor="text1"/>
          <w:sz w:val="22"/>
          <w:szCs w:val="22"/>
        </w:rPr>
        <w:t xml:space="preserve">associated with </w:t>
      </w:r>
      <w:r w:rsidR="0025717C" w:rsidRPr="00F1521B">
        <w:rPr>
          <w:color w:val="000000" w:themeColor="text1"/>
          <w:sz w:val="22"/>
          <w:szCs w:val="22"/>
        </w:rPr>
        <w:t xml:space="preserve">perceived </w:t>
      </w:r>
      <w:r w:rsidRPr="00F1521B">
        <w:rPr>
          <w:color w:val="000000" w:themeColor="text1"/>
          <w:sz w:val="22"/>
          <w:szCs w:val="22"/>
        </w:rPr>
        <w:t xml:space="preserve">deterioration of </w:t>
      </w:r>
      <w:r w:rsidR="006E387E">
        <w:rPr>
          <w:color w:val="000000" w:themeColor="text1"/>
          <w:sz w:val="22"/>
          <w:szCs w:val="22"/>
        </w:rPr>
        <w:t xml:space="preserve">work </w:t>
      </w:r>
      <w:r w:rsidRPr="00F1521B">
        <w:rPr>
          <w:color w:val="000000" w:themeColor="text1"/>
          <w:sz w:val="22"/>
          <w:szCs w:val="22"/>
        </w:rPr>
        <w:t>life.</w:t>
      </w:r>
      <w:ins w:id="815" w:author="Martin Tušl" w:date="2021-02-26T14:47:00Z">
        <w:r w:rsidR="001872CB">
          <w:rPr>
            <w:color w:val="000000" w:themeColor="text1"/>
            <w:sz w:val="22"/>
            <w:szCs w:val="22"/>
          </w:rPr>
          <w:t xml:space="preserve"> </w:t>
        </w:r>
      </w:ins>
      <w:ins w:id="816" w:author="Georg Bauer" w:date="2021-03-03T17:12:00Z">
        <w:r w:rsidR="0088443F">
          <w:rPr>
            <w:color w:val="000000" w:themeColor="text1"/>
            <w:sz w:val="22"/>
            <w:szCs w:val="22"/>
          </w:rPr>
          <w:t>Such c</w:t>
        </w:r>
      </w:ins>
      <w:del w:id="817" w:author="Georg Bauer" w:date="2021-03-03T17:12:00Z">
        <w:r w:rsidR="00DC12DD" w:rsidDel="0088443F">
          <w:rPr>
            <w:color w:val="000000" w:themeColor="text1"/>
            <w:sz w:val="22"/>
            <w:szCs w:val="22"/>
          </w:rPr>
          <w:delText>C</w:delText>
        </w:r>
      </w:del>
      <w:r w:rsidRPr="00F1521B">
        <w:rPr>
          <w:color w:val="000000" w:themeColor="text1"/>
          <w:sz w:val="22"/>
          <w:szCs w:val="22"/>
        </w:rPr>
        <w:t>hanges in private life routines</w:t>
      </w:r>
      <w:ins w:id="818" w:author="Georg Bauer" w:date="2021-03-03T17:12:00Z">
        <w:r w:rsidR="0088443F">
          <w:rPr>
            <w:color w:val="000000" w:themeColor="text1"/>
            <w:sz w:val="22"/>
            <w:szCs w:val="22"/>
          </w:rPr>
          <w:t xml:space="preserve"> </w:t>
        </w:r>
      </w:ins>
      <w:del w:id="819" w:author="Georg Bauer" w:date="2021-03-03T17:12:00Z">
        <w:r w:rsidR="006E387E" w:rsidDel="0088443F">
          <w:rPr>
            <w:color w:val="000000" w:themeColor="text1"/>
            <w:sz w:val="22"/>
            <w:szCs w:val="22"/>
          </w:rPr>
          <w:delText>,</w:delText>
        </w:r>
        <w:r w:rsidRPr="00F1521B" w:rsidDel="0088443F">
          <w:rPr>
            <w:color w:val="000000" w:themeColor="text1"/>
            <w:sz w:val="22"/>
            <w:szCs w:val="22"/>
          </w:rPr>
          <w:delText xml:space="preserve"> </w:delText>
        </w:r>
        <w:r w:rsidR="00FA69B9" w:rsidRPr="00F1521B" w:rsidDel="0088443F">
          <w:rPr>
            <w:color w:val="000000" w:themeColor="text1"/>
            <w:sz w:val="22"/>
            <w:szCs w:val="22"/>
          </w:rPr>
          <w:delText>such as</w:delText>
        </w:r>
      </w:del>
      <w:ins w:id="820" w:author="Martin Tušl" w:date="2021-03-01T13:25:00Z">
        <w:del w:id="821" w:author="Georg Bauer" w:date="2021-03-03T17:12:00Z">
          <w:r w:rsidR="00E92C31" w:rsidDel="0088443F">
            <w:rPr>
              <w:color w:val="000000" w:themeColor="text1"/>
              <w:sz w:val="22"/>
              <w:szCs w:val="22"/>
            </w:rPr>
            <w:delText xml:space="preserve"> the</w:delText>
          </w:r>
        </w:del>
      </w:ins>
      <w:del w:id="822" w:author="Georg Bauer" w:date="2021-03-03T17:12:00Z">
        <w:r w:rsidR="00FA69B9" w:rsidRPr="00F1521B" w:rsidDel="0088443F">
          <w:rPr>
            <w:color w:val="000000" w:themeColor="text1"/>
            <w:sz w:val="22"/>
            <w:szCs w:val="22"/>
          </w:rPr>
          <w:delText xml:space="preserve"> amount of leisure time</w:delText>
        </w:r>
      </w:del>
      <w:ins w:id="823" w:author="Martin Tušl" w:date="2021-03-01T13:32:00Z">
        <w:del w:id="824" w:author="Georg Bauer" w:date="2021-03-03T17:12:00Z">
          <w:r w:rsidR="00E6679A" w:rsidDel="0088443F">
            <w:rPr>
              <w:color w:val="000000" w:themeColor="text1"/>
              <w:sz w:val="22"/>
              <w:szCs w:val="22"/>
            </w:rPr>
            <w:delText xml:space="preserve"> and caring duties</w:delText>
          </w:r>
        </w:del>
      </w:ins>
      <w:del w:id="825" w:author="Georg Bauer" w:date="2021-03-03T17:12:00Z">
        <w:r w:rsidR="00FA69B9" w:rsidRPr="00F1521B" w:rsidDel="0088443F">
          <w:rPr>
            <w:color w:val="000000" w:themeColor="text1"/>
            <w:sz w:val="22"/>
            <w:szCs w:val="22"/>
          </w:rPr>
          <w:delText>,</w:delText>
        </w:r>
        <w:r w:rsidR="00DC12DD" w:rsidDel="0088443F">
          <w:rPr>
            <w:color w:val="000000" w:themeColor="text1"/>
            <w:sz w:val="22"/>
            <w:szCs w:val="22"/>
          </w:rPr>
          <w:delText xml:space="preserve"> </w:delText>
        </w:r>
      </w:del>
      <w:r w:rsidR="00DC12DD">
        <w:rPr>
          <w:color w:val="000000" w:themeColor="text1"/>
          <w:sz w:val="22"/>
          <w:szCs w:val="22"/>
        </w:rPr>
        <w:t>may</w:t>
      </w:r>
      <w:r w:rsidR="00FA69B9" w:rsidRPr="00F1521B">
        <w:rPr>
          <w:color w:val="000000" w:themeColor="text1"/>
          <w:sz w:val="22"/>
          <w:szCs w:val="22"/>
        </w:rPr>
        <w:t xml:space="preserve"> </w:t>
      </w:r>
      <w:r w:rsidRPr="00F1521B">
        <w:rPr>
          <w:color w:val="000000" w:themeColor="text1"/>
          <w:sz w:val="22"/>
          <w:szCs w:val="22"/>
        </w:rPr>
        <w:t>require efforts for readjustments that can interfere with work</w:t>
      </w:r>
      <w:ins w:id="826" w:author="Georg Bauer" w:date="2021-03-03T17:14:00Z">
        <w:r w:rsidR="008E5056">
          <w:rPr>
            <w:color w:val="000000" w:themeColor="text1"/>
            <w:sz w:val="22"/>
            <w:szCs w:val="22"/>
          </w:rPr>
          <w:t xml:space="preserve"> </w:t>
        </w:r>
      </w:ins>
      <w:del w:id="827" w:author="Georg Bauer" w:date="2021-03-03T17:13:00Z">
        <w:r w:rsidRPr="00F1521B" w:rsidDel="0088443F">
          <w:rPr>
            <w:color w:val="000000" w:themeColor="text1"/>
            <w:sz w:val="22"/>
            <w:szCs w:val="22"/>
          </w:rPr>
          <w:delText xml:space="preserve"> life</w:delText>
        </w:r>
      </w:del>
      <w:ins w:id="828" w:author="Martin Tušl" w:date="2021-03-01T13:32:00Z">
        <w:del w:id="829" w:author="Georg Bauer" w:date="2021-03-03T17:13:00Z">
          <w:r w:rsidR="00E6679A" w:rsidDel="0088443F">
            <w:rPr>
              <w:color w:val="000000" w:themeColor="text1"/>
              <w:sz w:val="22"/>
              <w:szCs w:val="22"/>
            </w:rPr>
            <w:delText xml:space="preserve"> </w:delText>
          </w:r>
        </w:del>
        <w:r w:rsidR="00E6679A">
          <w:rPr>
            <w:color w:val="000000" w:themeColor="text1"/>
            <w:sz w:val="22"/>
            <w:szCs w:val="22"/>
          </w:rPr>
          <w:t>and work-life balance</w:t>
        </w:r>
      </w:ins>
      <w:del w:id="830" w:author="Martin Tušl" w:date="2021-03-01T13:32:00Z">
        <w:r w:rsidRPr="00F1521B" w:rsidDel="00E6679A">
          <w:rPr>
            <w:color w:val="000000" w:themeColor="text1"/>
            <w:sz w:val="22"/>
            <w:szCs w:val="22"/>
          </w:rPr>
          <w:delText>.</w:delText>
        </w:r>
      </w:del>
      <w:ins w:id="831" w:author="Martin Tušl" w:date="2021-03-01T13:30:00Z">
        <w:r w:rsidR="00E92C31">
          <w:rPr>
            <w:color w:val="000000" w:themeColor="text1"/>
            <w:sz w:val="22"/>
            <w:szCs w:val="22"/>
          </w:rPr>
          <w:t>.</w:t>
        </w:r>
      </w:ins>
      <w:ins w:id="832" w:author="Martin Tušl" w:date="2021-02-26T14:47:00Z">
        <w:r w:rsidR="001872CB">
          <w:rPr>
            <w:color w:val="000000" w:themeColor="text1"/>
            <w:sz w:val="22"/>
            <w:szCs w:val="22"/>
          </w:rPr>
          <w:t xml:space="preserve"> </w:t>
        </w:r>
      </w:ins>
      <w:del w:id="833" w:author="Martin Tušl" w:date="2021-03-01T13:25:00Z">
        <w:r w:rsidR="00AE3EF1" w:rsidRPr="00F1521B" w:rsidDel="00E92C31">
          <w:rPr>
            <w:color w:val="000000" w:themeColor="text1"/>
            <w:sz w:val="22"/>
            <w:szCs w:val="22"/>
          </w:rPr>
          <w:delText xml:space="preserve"> </w:delText>
        </w:r>
      </w:del>
      <w:del w:id="834" w:author="Martin Tušl" w:date="2021-02-26T14:49:00Z">
        <w:r w:rsidR="00663927" w:rsidRPr="00F1521B" w:rsidDel="001872CB">
          <w:rPr>
            <w:color w:val="000000" w:themeColor="text1"/>
            <w:sz w:val="22"/>
            <w:szCs w:val="22"/>
          </w:rPr>
          <w:delText>Finally</w:delText>
        </w:r>
      </w:del>
      <w:ins w:id="835" w:author="Martin Tušl" w:date="2021-02-26T14:49:00Z">
        <w:r w:rsidR="001872CB">
          <w:rPr>
            <w:color w:val="000000" w:themeColor="text1"/>
            <w:sz w:val="22"/>
            <w:szCs w:val="22"/>
          </w:rPr>
          <w:t xml:space="preserve">These readjustments may be particularly difficult for </w:t>
        </w:r>
      </w:ins>
      <w:del w:id="836" w:author="Martin Tušl" w:date="2021-02-26T14:49:00Z">
        <w:r w:rsidR="00663927" w:rsidRPr="00F1521B" w:rsidDel="001872CB">
          <w:rPr>
            <w:color w:val="000000" w:themeColor="text1"/>
            <w:sz w:val="22"/>
            <w:szCs w:val="22"/>
          </w:rPr>
          <w:delText xml:space="preserve">, </w:delText>
        </w:r>
      </w:del>
      <w:r w:rsidR="00663927" w:rsidRPr="00F1521B">
        <w:rPr>
          <w:color w:val="000000" w:themeColor="text1"/>
          <w:sz w:val="22"/>
          <w:szCs w:val="22"/>
        </w:rPr>
        <w:t xml:space="preserve">older employees </w:t>
      </w:r>
      <w:del w:id="837" w:author="Martin Tušl" w:date="2021-02-26T14:49:00Z">
        <w:r w:rsidR="00663927" w:rsidRPr="00F1521B" w:rsidDel="001872CB">
          <w:rPr>
            <w:color w:val="000000" w:themeColor="text1"/>
            <w:sz w:val="22"/>
            <w:szCs w:val="22"/>
          </w:rPr>
          <w:delText>in the</w:delText>
        </w:r>
      </w:del>
      <w:ins w:id="838" w:author="Martin Tušl" w:date="2021-02-26T14:49:00Z">
        <w:r w:rsidR="001872CB">
          <w:rPr>
            <w:color w:val="000000" w:themeColor="text1"/>
            <w:sz w:val="22"/>
            <w:szCs w:val="22"/>
          </w:rPr>
          <w:t>(i.e., age group</w:t>
        </w:r>
      </w:ins>
      <w:r w:rsidR="00663927" w:rsidRPr="00F1521B">
        <w:rPr>
          <w:color w:val="000000" w:themeColor="text1"/>
          <w:sz w:val="22"/>
          <w:szCs w:val="22"/>
        </w:rPr>
        <w:t xml:space="preserve"> </w:t>
      </w:r>
      <w:r w:rsidR="006E387E">
        <w:rPr>
          <w:color w:val="000000" w:themeColor="text1"/>
          <w:sz w:val="22"/>
          <w:szCs w:val="22"/>
        </w:rPr>
        <w:t>61–</w:t>
      </w:r>
      <w:r w:rsidR="006E387E" w:rsidRPr="00F1521B">
        <w:rPr>
          <w:color w:val="000000" w:themeColor="text1"/>
          <w:sz w:val="22"/>
          <w:szCs w:val="22"/>
        </w:rPr>
        <w:t>65</w:t>
      </w:r>
      <w:ins w:id="839" w:author="Martin Tušl" w:date="2021-02-26T14:50:00Z">
        <w:r w:rsidR="001872CB">
          <w:rPr>
            <w:color w:val="000000" w:themeColor="text1"/>
            <w:sz w:val="22"/>
            <w:szCs w:val="22"/>
          </w:rPr>
          <w:t xml:space="preserve">) who </w:t>
        </w:r>
      </w:ins>
      <w:del w:id="840" w:author="Martin Tušl" w:date="2021-02-26T14:49:00Z">
        <w:r w:rsidR="006E387E" w:rsidRPr="00F1521B" w:rsidDel="001872CB">
          <w:rPr>
            <w:color w:val="000000" w:themeColor="text1"/>
            <w:sz w:val="22"/>
            <w:szCs w:val="22"/>
          </w:rPr>
          <w:delText xml:space="preserve"> </w:delText>
        </w:r>
        <w:r w:rsidR="00663927" w:rsidRPr="00F1521B" w:rsidDel="001872CB">
          <w:rPr>
            <w:color w:val="000000" w:themeColor="text1"/>
            <w:sz w:val="22"/>
            <w:szCs w:val="22"/>
          </w:rPr>
          <w:delText>a</w:delText>
        </w:r>
        <w:r w:rsidR="00AE3EF1" w:rsidRPr="00F1521B" w:rsidDel="001872CB">
          <w:rPr>
            <w:color w:val="000000" w:themeColor="text1"/>
            <w:sz w:val="22"/>
            <w:szCs w:val="22"/>
          </w:rPr>
          <w:delText xml:space="preserve">ge group </w:delText>
        </w:r>
      </w:del>
      <w:del w:id="841" w:author="Martin Tušl" w:date="2021-02-26T14:50:00Z">
        <w:r w:rsidR="000C31EB" w:rsidRPr="00F1521B" w:rsidDel="001872CB">
          <w:rPr>
            <w:color w:val="000000" w:themeColor="text1"/>
            <w:sz w:val="22"/>
            <w:szCs w:val="22"/>
          </w:rPr>
          <w:delText xml:space="preserve">had </w:delText>
        </w:r>
        <w:r w:rsidR="004E4960" w:rsidRPr="00F1521B" w:rsidDel="001872CB">
          <w:rPr>
            <w:color w:val="000000" w:themeColor="text1"/>
            <w:sz w:val="22"/>
            <w:szCs w:val="22"/>
          </w:rPr>
          <w:delText xml:space="preserve">a </w:delText>
        </w:r>
        <w:r w:rsidR="000C31EB" w:rsidRPr="00F1521B" w:rsidDel="001872CB">
          <w:rPr>
            <w:color w:val="000000" w:themeColor="text1"/>
            <w:sz w:val="22"/>
            <w:szCs w:val="22"/>
          </w:rPr>
          <w:delText xml:space="preserve">higher </w:delText>
        </w:r>
        <w:r w:rsidR="00D14E5E" w:rsidRPr="00F1521B" w:rsidDel="001872CB">
          <w:rPr>
            <w:color w:val="000000" w:themeColor="text1"/>
            <w:sz w:val="22"/>
            <w:szCs w:val="22"/>
          </w:rPr>
          <w:delText>OR</w:delText>
        </w:r>
        <w:r w:rsidR="000C31EB" w:rsidRPr="00F1521B" w:rsidDel="001872CB">
          <w:rPr>
            <w:color w:val="000000" w:themeColor="text1"/>
            <w:sz w:val="22"/>
            <w:szCs w:val="22"/>
          </w:rPr>
          <w:delText xml:space="preserve"> of</w:delText>
        </w:r>
      </w:del>
      <w:ins w:id="842" w:author="Martin Tušl" w:date="2021-02-26T14:50:00Z">
        <w:r w:rsidR="001872CB">
          <w:rPr>
            <w:color w:val="000000" w:themeColor="text1"/>
            <w:sz w:val="22"/>
            <w:szCs w:val="22"/>
          </w:rPr>
          <w:t>were more likely to</w:t>
        </w:r>
      </w:ins>
      <w:r w:rsidR="000C31EB" w:rsidRPr="00F1521B">
        <w:rPr>
          <w:color w:val="000000" w:themeColor="text1"/>
          <w:sz w:val="22"/>
          <w:szCs w:val="22"/>
        </w:rPr>
        <w:t xml:space="preserve"> report</w:t>
      </w:r>
      <w:del w:id="843" w:author="Martin Tušl" w:date="2021-02-26T14:50:00Z">
        <w:r w:rsidR="000C31EB" w:rsidRPr="00F1521B" w:rsidDel="001872CB">
          <w:rPr>
            <w:color w:val="000000" w:themeColor="text1"/>
            <w:sz w:val="22"/>
            <w:szCs w:val="22"/>
          </w:rPr>
          <w:delText>ing</w:delText>
        </w:r>
      </w:del>
      <w:r w:rsidR="000C31EB" w:rsidRPr="00F1521B">
        <w:rPr>
          <w:color w:val="000000" w:themeColor="text1"/>
          <w:sz w:val="22"/>
          <w:szCs w:val="22"/>
        </w:rPr>
        <w:t xml:space="preserve"> deterioration of their work life. </w:t>
      </w:r>
      <w:del w:id="844" w:author="Martin Tušl" w:date="2021-02-26T14:50:00Z">
        <w:r w:rsidR="00FA69B9" w:rsidRPr="00F1521B" w:rsidDel="001872CB">
          <w:rPr>
            <w:color w:val="000000" w:themeColor="text1"/>
            <w:sz w:val="22"/>
            <w:szCs w:val="22"/>
          </w:rPr>
          <w:delText>An explanation can be that o</w:delText>
        </w:r>
      </w:del>
      <w:ins w:id="845" w:author="Martin Tušl" w:date="2021-02-26T14:50:00Z">
        <w:del w:id="846" w:author="Georg Bauer" w:date="2021-03-03T17:15:00Z">
          <w:r w:rsidR="001872CB" w:rsidDel="008E5056">
            <w:rPr>
              <w:color w:val="000000" w:themeColor="text1"/>
              <w:sz w:val="22"/>
              <w:szCs w:val="22"/>
            </w:rPr>
            <w:delText>O</w:delText>
          </w:r>
        </w:del>
      </w:ins>
      <w:del w:id="847" w:author="Georg Bauer" w:date="2021-03-03T17:15:00Z">
        <w:r w:rsidR="000C31EB" w:rsidRPr="00F1521B" w:rsidDel="008E5056">
          <w:rPr>
            <w:color w:val="000000" w:themeColor="text1"/>
            <w:sz w:val="22"/>
            <w:szCs w:val="22"/>
          </w:rPr>
          <w:delText>lder workers</w:delText>
        </w:r>
      </w:del>
      <w:ins w:id="848" w:author="Georg Bauer" w:date="2021-03-03T17:15:00Z">
        <w:r w:rsidR="008E5056">
          <w:rPr>
            <w:color w:val="000000" w:themeColor="text1"/>
            <w:sz w:val="22"/>
            <w:szCs w:val="22"/>
          </w:rPr>
          <w:t>They</w:t>
        </w:r>
      </w:ins>
      <w:r w:rsidR="000C31EB" w:rsidRPr="00F1521B">
        <w:rPr>
          <w:color w:val="000000" w:themeColor="text1"/>
          <w:sz w:val="22"/>
          <w:szCs w:val="22"/>
        </w:rPr>
        <w:t xml:space="preserve"> may be </w:t>
      </w:r>
      <w:del w:id="849" w:author="Martin Tušl" w:date="2021-03-01T13:26:00Z">
        <w:r w:rsidR="0045418F" w:rsidRPr="00F1521B" w:rsidDel="00E92C31">
          <w:rPr>
            <w:color w:val="000000" w:themeColor="text1"/>
            <w:sz w:val="22"/>
            <w:szCs w:val="22"/>
          </w:rPr>
          <w:delText>more</w:delText>
        </w:r>
        <w:r w:rsidR="000C31EB" w:rsidRPr="00F1521B" w:rsidDel="00E92C31">
          <w:rPr>
            <w:color w:val="000000" w:themeColor="text1"/>
            <w:sz w:val="22"/>
            <w:szCs w:val="22"/>
          </w:rPr>
          <w:delText xml:space="preserve"> </w:delText>
        </w:r>
      </w:del>
      <w:ins w:id="850" w:author="Martin Tušl" w:date="2021-03-01T13:26:00Z">
        <w:r w:rsidR="00E92C31">
          <w:rPr>
            <w:color w:val="000000" w:themeColor="text1"/>
            <w:sz w:val="22"/>
            <w:szCs w:val="22"/>
          </w:rPr>
          <w:t>particularly</w:t>
        </w:r>
        <w:r w:rsidR="00E92C31" w:rsidRPr="00F1521B">
          <w:rPr>
            <w:color w:val="000000" w:themeColor="text1"/>
            <w:sz w:val="22"/>
            <w:szCs w:val="22"/>
          </w:rPr>
          <w:t xml:space="preserve"> </w:t>
        </w:r>
      </w:ins>
      <w:r w:rsidR="0045418F" w:rsidRPr="00F1521B">
        <w:rPr>
          <w:color w:val="000000" w:themeColor="text1"/>
          <w:sz w:val="22"/>
          <w:szCs w:val="22"/>
        </w:rPr>
        <w:t xml:space="preserve">sensitive to changes in daily structure and less </w:t>
      </w:r>
      <w:r w:rsidR="000C31EB" w:rsidRPr="00F1521B">
        <w:rPr>
          <w:color w:val="000000" w:themeColor="text1"/>
          <w:sz w:val="22"/>
          <w:szCs w:val="22"/>
        </w:rPr>
        <w:t xml:space="preserve">flexible in adapting to </w:t>
      </w:r>
      <w:r w:rsidR="006E387E">
        <w:rPr>
          <w:color w:val="000000" w:themeColor="text1"/>
          <w:sz w:val="22"/>
          <w:szCs w:val="22"/>
        </w:rPr>
        <w:t xml:space="preserve">a </w:t>
      </w:r>
      <w:r w:rsidR="000C31EB" w:rsidRPr="00F1521B">
        <w:rPr>
          <w:color w:val="000000" w:themeColor="text1"/>
          <w:sz w:val="22"/>
          <w:szCs w:val="22"/>
        </w:rPr>
        <w:t>new situation</w:t>
      </w:r>
      <w:r w:rsidR="00E92D7E">
        <w:rPr>
          <w:color w:val="000000" w:themeColor="text1"/>
          <w:sz w:val="22"/>
          <w:szCs w:val="22"/>
        </w:rPr>
        <w:t>,</w:t>
      </w:r>
      <w:r w:rsidR="000C31EB" w:rsidRPr="00F1521B">
        <w:rPr>
          <w:color w:val="000000" w:themeColor="text1"/>
          <w:sz w:val="22"/>
          <w:szCs w:val="22"/>
        </w:rPr>
        <w:t xml:space="preserve"> such as mandatory WFH</w:t>
      </w:r>
      <w:r w:rsidR="0025717C" w:rsidRPr="00F1521B">
        <w:rPr>
          <w:color w:val="000000" w:themeColor="text1"/>
          <w:sz w:val="22"/>
          <w:szCs w:val="22"/>
        </w:rPr>
        <w:t xml:space="preserve">, </w:t>
      </w:r>
      <w:del w:id="851" w:author="Martin Tušl" w:date="2021-02-26T14:51:00Z">
        <w:r w:rsidR="0025717C" w:rsidRPr="00F1521B" w:rsidDel="001872CB">
          <w:rPr>
            <w:color w:val="000000" w:themeColor="text1"/>
            <w:sz w:val="22"/>
            <w:szCs w:val="22"/>
          </w:rPr>
          <w:delText>reduced live</w:delText>
        </w:r>
      </w:del>
      <w:ins w:id="852" w:author="Martin Tušl" w:date="2021-02-26T14:51:00Z">
        <w:r w:rsidR="001872CB">
          <w:rPr>
            <w:color w:val="000000" w:themeColor="text1"/>
            <w:sz w:val="22"/>
            <w:szCs w:val="22"/>
          </w:rPr>
          <w:t>less personal</w:t>
        </w:r>
      </w:ins>
      <w:r w:rsidR="0025717C" w:rsidRPr="00F1521B">
        <w:rPr>
          <w:color w:val="000000" w:themeColor="text1"/>
          <w:sz w:val="22"/>
          <w:szCs w:val="22"/>
        </w:rPr>
        <w:t xml:space="preserve"> </w:t>
      </w:r>
      <w:r w:rsidR="00E92D7E">
        <w:rPr>
          <w:color w:val="000000" w:themeColor="text1"/>
          <w:sz w:val="22"/>
          <w:szCs w:val="22"/>
        </w:rPr>
        <w:t xml:space="preserve">contact </w:t>
      </w:r>
      <w:r w:rsidR="0025717C" w:rsidRPr="00F1521B">
        <w:rPr>
          <w:color w:val="000000" w:themeColor="text1"/>
          <w:sz w:val="22"/>
          <w:szCs w:val="22"/>
        </w:rPr>
        <w:t>with colleagues</w:t>
      </w:r>
      <w:r w:rsidR="004E4960" w:rsidRPr="00F1521B">
        <w:rPr>
          <w:color w:val="000000" w:themeColor="text1"/>
          <w:sz w:val="22"/>
          <w:szCs w:val="22"/>
        </w:rPr>
        <w:t>,</w:t>
      </w:r>
      <w:r w:rsidR="000C31EB" w:rsidRPr="00F1521B">
        <w:rPr>
          <w:color w:val="000000" w:themeColor="text1"/>
          <w:sz w:val="22"/>
          <w:szCs w:val="22"/>
        </w:rPr>
        <w:t xml:space="preserve"> and </w:t>
      </w:r>
      <w:ins w:id="853" w:author="Martin Tušl" w:date="2021-03-05T08:38:00Z">
        <w:r w:rsidR="00D16641">
          <w:rPr>
            <w:color w:val="000000" w:themeColor="text1"/>
            <w:sz w:val="22"/>
            <w:szCs w:val="22"/>
          </w:rPr>
          <w:t xml:space="preserve">an </w:t>
        </w:r>
      </w:ins>
      <w:ins w:id="854" w:author="Martin Tušl" w:date="2021-03-05T08:37:00Z">
        <w:r w:rsidR="00D16641">
          <w:rPr>
            <w:color w:val="000000" w:themeColor="text1"/>
            <w:sz w:val="22"/>
            <w:szCs w:val="22"/>
          </w:rPr>
          <w:t xml:space="preserve">increase in </w:t>
        </w:r>
      </w:ins>
      <w:r w:rsidR="000C31EB" w:rsidRPr="00F1521B">
        <w:rPr>
          <w:color w:val="000000" w:themeColor="text1"/>
          <w:sz w:val="22"/>
          <w:szCs w:val="22"/>
        </w:rPr>
        <w:t xml:space="preserve">the use of </w:t>
      </w:r>
      <w:del w:id="855" w:author="Martin Tušl" w:date="2021-02-26T14:51:00Z">
        <w:r w:rsidR="0025717C" w:rsidRPr="00F1521B" w:rsidDel="001872CB">
          <w:rPr>
            <w:color w:val="000000" w:themeColor="text1"/>
            <w:sz w:val="22"/>
            <w:szCs w:val="22"/>
          </w:rPr>
          <w:delText>remote work</w:delText>
        </w:r>
      </w:del>
      <w:ins w:id="856" w:author="Martin Tušl" w:date="2021-02-26T14:51:00Z">
        <w:r w:rsidR="001872CB">
          <w:rPr>
            <w:color w:val="000000" w:themeColor="text1"/>
            <w:sz w:val="22"/>
            <w:szCs w:val="22"/>
          </w:rPr>
          <w:t>digital</w:t>
        </w:r>
      </w:ins>
      <w:r w:rsidR="0025717C" w:rsidRPr="00F1521B">
        <w:rPr>
          <w:color w:val="000000" w:themeColor="text1"/>
          <w:sz w:val="22"/>
          <w:szCs w:val="22"/>
        </w:rPr>
        <w:t xml:space="preserve"> </w:t>
      </w:r>
      <w:r w:rsidR="000C31EB" w:rsidRPr="00F1521B">
        <w:rPr>
          <w:color w:val="000000" w:themeColor="text1"/>
          <w:sz w:val="22"/>
          <w:szCs w:val="22"/>
        </w:rPr>
        <w:t>technology</w:t>
      </w:r>
      <w:r w:rsidR="0025717C" w:rsidRPr="00F1521B">
        <w:rPr>
          <w:color w:val="000000" w:themeColor="text1"/>
          <w:sz w:val="22"/>
          <w:szCs w:val="22"/>
        </w:rPr>
        <w:t>.</w:t>
      </w:r>
      <w:ins w:id="857" w:author="Martin Tušl" w:date="2021-03-02T15:34:00Z">
        <w:r w:rsidR="009B2FD5">
          <w:rPr>
            <w:color w:val="000000" w:themeColor="text1"/>
            <w:sz w:val="22"/>
            <w:szCs w:val="22"/>
          </w:rPr>
          <w:t xml:space="preserve"> </w:t>
        </w:r>
      </w:ins>
    </w:p>
    <w:p w14:paraId="738674F7" w14:textId="77777777" w:rsidR="008E5056" w:rsidRPr="00F1521B" w:rsidRDefault="008E5056" w:rsidP="00AE3EF1">
      <w:pPr>
        <w:spacing w:line="480" w:lineRule="auto"/>
        <w:ind w:firstLine="720"/>
        <w:rPr>
          <w:ins w:id="858" w:author="Georg Bauer" w:date="2021-03-03T17:16:00Z"/>
          <w:color w:val="000000" w:themeColor="text1"/>
          <w:sz w:val="22"/>
          <w:szCs w:val="22"/>
        </w:rPr>
      </w:pPr>
    </w:p>
    <w:p w14:paraId="3B2FD7E1" w14:textId="308B8533" w:rsidR="00A65F54" w:rsidRPr="00F1521B" w:rsidRDefault="00A65F54" w:rsidP="003B6290">
      <w:pPr>
        <w:spacing w:line="480" w:lineRule="auto"/>
        <w:ind w:firstLine="720"/>
        <w:rPr>
          <w:rStyle w:val="normaltextrun"/>
          <w:color w:val="000000" w:themeColor="text1"/>
          <w:sz w:val="22"/>
          <w:szCs w:val="22"/>
        </w:rPr>
      </w:pPr>
      <w:del w:id="859" w:author="Martin Tušl" w:date="2021-03-01T13:50:00Z">
        <w:r w:rsidRPr="00F1521B" w:rsidDel="00522AC0">
          <w:rPr>
            <w:rStyle w:val="normaltextrun"/>
            <w:color w:val="000000" w:themeColor="text1"/>
            <w:sz w:val="22"/>
            <w:szCs w:val="22"/>
          </w:rPr>
          <w:delText>In contrast, t</w:delText>
        </w:r>
      </w:del>
      <w:del w:id="860" w:author="Martin Tušl" w:date="2021-03-02T15:31:00Z">
        <w:r w:rsidRPr="00F1521B" w:rsidDel="009B2FD5">
          <w:rPr>
            <w:rStyle w:val="normaltextrun"/>
            <w:color w:val="000000" w:themeColor="text1"/>
            <w:sz w:val="22"/>
            <w:szCs w:val="22"/>
          </w:rPr>
          <w:delText xml:space="preserve">he COVID-19 measures </w:delText>
        </w:r>
        <w:r w:rsidR="00DC12DD" w:rsidDel="009B2FD5">
          <w:rPr>
            <w:rStyle w:val="normaltextrun"/>
            <w:color w:val="000000" w:themeColor="text1"/>
            <w:sz w:val="22"/>
            <w:szCs w:val="22"/>
          </w:rPr>
          <w:delText xml:space="preserve">also </w:delText>
        </w:r>
        <w:r w:rsidRPr="00F1521B" w:rsidDel="009B2FD5">
          <w:rPr>
            <w:rStyle w:val="normaltextrun"/>
            <w:color w:val="000000" w:themeColor="text1"/>
            <w:sz w:val="22"/>
            <w:szCs w:val="22"/>
          </w:rPr>
          <w:delText xml:space="preserve">seem </w:delText>
        </w:r>
        <w:r w:rsidR="00941780" w:rsidRPr="00F1521B" w:rsidDel="009B2FD5">
          <w:rPr>
            <w:rStyle w:val="normaltextrun"/>
            <w:color w:val="000000" w:themeColor="text1"/>
            <w:sz w:val="22"/>
            <w:szCs w:val="22"/>
          </w:rPr>
          <w:delText xml:space="preserve">to </w:delText>
        </w:r>
        <w:r w:rsidR="00DC12DD" w:rsidDel="009B2FD5">
          <w:rPr>
            <w:rStyle w:val="normaltextrun"/>
            <w:color w:val="000000" w:themeColor="text1"/>
            <w:sz w:val="22"/>
            <w:szCs w:val="22"/>
          </w:rPr>
          <w:delText>have related</w:delText>
        </w:r>
        <w:r w:rsidR="00E92D7E" w:rsidDel="009B2FD5">
          <w:rPr>
            <w:rStyle w:val="normaltextrun"/>
            <w:color w:val="000000" w:themeColor="text1"/>
            <w:sz w:val="22"/>
            <w:szCs w:val="22"/>
          </w:rPr>
          <w:delText xml:space="preserve"> </w:delText>
        </w:r>
        <w:r w:rsidRPr="00F1521B" w:rsidDel="009B2FD5">
          <w:rPr>
            <w:rStyle w:val="normaltextrun"/>
            <w:color w:val="000000" w:themeColor="text1"/>
            <w:sz w:val="22"/>
            <w:szCs w:val="22"/>
          </w:rPr>
          <w:delText xml:space="preserve">to some positive shifts in work life. </w:delText>
        </w:r>
      </w:del>
      <w:r w:rsidRPr="00F1521B">
        <w:rPr>
          <w:color w:val="000000" w:themeColor="text1"/>
          <w:sz w:val="22"/>
          <w:szCs w:val="22"/>
        </w:rPr>
        <w:t>WFH</w:t>
      </w:r>
      <w:r w:rsidRPr="00F1521B">
        <w:rPr>
          <w:rStyle w:val="normaltextrun"/>
          <w:color w:val="000000" w:themeColor="text1"/>
          <w:sz w:val="22"/>
          <w:szCs w:val="22"/>
        </w:rPr>
        <w:t xml:space="preserve"> was most strongly associated with perceived positive impact of the COVID-19 crisis on work life</w:t>
      </w:r>
      <w:ins w:id="861" w:author="Georg Bauer" w:date="2021-03-03T17:19:00Z">
        <w:r w:rsidR="008E5056">
          <w:rPr>
            <w:rStyle w:val="normaltextrun"/>
            <w:color w:val="000000" w:themeColor="text1"/>
            <w:sz w:val="22"/>
            <w:szCs w:val="22"/>
          </w:rPr>
          <w:t xml:space="preserve">, particularly </w:t>
        </w:r>
      </w:ins>
      <w:ins w:id="862" w:author="Martin Tušl" w:date="2021-03-05T08:38:00Z">
        <w:r w:rsidR="00D16641">
          <w:rPr>
            <w:rStyle w:val="normaltextrun"/>
            <w:color w:val="000000" w:themeColor="text1"/>
            <w:sz w:val="22"/>
            <w:szCs w:val="22"/>
          </w:rPr>
          <w:t xml:space="preserve">in </w:t>
        </w:r>
      </w:ins>
      <w:del w:id="863" w:author="Georg Bauer" w:date="2021-03-03T17:19:00Z">
        <w:r w:rsidRPr="00F1521B" w:rsidDel="008E5056">
          <w:rPr>
            <w:rStyle w:val="normaltextrun"/>
            <w:color w:val="000000" w:themeColor="text1"/>
            <w:sz w:val="22"/>
            <w:szCs w:val="22"/>
          </w:rPr>
          <w:delText xml:space="preserve">. Interestingly, </w:delText>
        </w:r>
      </w:del>
      <w:del w:id="864" w:author="Georg Bauer" w:date="2021-03-03T17:17:00Z">
        <w:r w:rsidRPr="00F1521B" w:rsidDel="008E5056">
          <w:rPr>
            <w:rStyle w:val="normaltextrun"/>
            <w:color w:val="000000" w:themeColor="text1"/>
            <w:sz w:val="22"/>
            <w:szCs w:val="22"/>
          </w:rPr>
          <w:delText>the group that</w:delText>
        </w:r>
      </w:del>
      <w:ins w:id="865" w:author="Georg Bauer" w:date="2021-03-03T17:17:00Z">
        <w:r w:rsidR="008E5056">
          <w:rPr>
            <w:rStyle w:val="normaltextrun"/>
            <w:color w:val="000000" w:themeColor="text1"/>
            <w:sz w:val="22"/>
            <w:szCs w:val="22"/>
          </w:rPr>
          <w:t>those</w:t>
        </w:r>
      </w:ins>
      <w:r w:rsidRPr="00F1521B">
        <w:rPr>
          <w:rStyle w:val="normaltextrun"/>
          <w:color w:val="000000" w:themeColor="text1"/>
          <w:sz w:val="22"/>
          <w:szCs w:val="22"/>
        </w:rPr>
        <w:t xml:space="preserve"> report</w:t>
      </w:r>
      <w:ins w:id="866" w:author="Georg Bauer" w:date="2021-03-03T17:17:00Z">
        <w:r w:rsidR="008E5056">
          <w:rPr>
            <w:rStyle w:val="normaltextrun"/>
            <w:color w:val="000000" w:themeColor="text1"/>
            <w:sz w:val="22"/>
            <w:szCs w:val="22"/>
          </w:rPr>
          <w:t>ing</w:t>
        </w:r>
      </w:ins>
      <w:del w:id="867" w:author="Georg Bauer" w:date="2021-03-03T17:17:00Z">
        <w:r w:rsidRPr="00F1521B" w:rsidDel="008E5056">
          <w:rPr>
            <w:rStyle w:val="normaltextrun"/>
            <w:color w:val="000000" w:themeColor="text1"/>
            <w:sz w:val="22"/>
            <w:szCs w:val="22"/>
          </w:rPr>
          <w:delText>ed</w:delText>
        </w:r>
      </w:del>
      <w:r w:rsidRPr="00F1521B">
        <w:rPr>
          <w:rStyle w:val="normaltextrun"/>
          <w:color w:val="000000" w:themeColor="text1"/>
          <w:sz w:val="22"/>
          <w:szCs w:val="22"/>
        </w:rPr>
        <w:t xml:space="preserve"> WFH for the first time</w:t>
      </w:r>
      <w:del w:id="868" w:author="Georg Bauer" w:date="2021-03-03T17:19:00Z">
        <w:r w:rsidRPr="00F1521B" w:rsidDel="008E5056">
          <w:rPr>
            <w:rStyle w:val="normaltextrun"/>
            <w:color w:val="000000" w:themeColor="text1"/>
            <w:sz w:val="22"/>
            <w:szCs w:val="22"/>
          </w:rPr>
          <w:delText xml:space="preserve"> had the highest odds of experiencing a positive shift in their work life </w:delText>
        </w:r>
      </w:del>
      <w:del w:id="869" w:author="Martin Tušl" w:date="2021-03-01T13:35:00Z">
        <w:r w:rsidRPr="00F1521B" w:rsidDel="00E6679A">
          <w:rPr>
            <w:rStyle w:val="normaltextrun"/>
            <w:color w:val="000000" w:themeColor="text1"/>
            <w:sz w:val="22"/>
            <w:szCs w:val="22"/>
          </w:rPr>
          <w:delText>as a result of the COVID-19 lockdown</w:delText>
        </w:r>
      </w:del>
      <w:r w:rsidR="0097047B" w:rsidRPr="00F1521B">
        <w:rPr>
          <w:rStyle w:val="normaltextrun"/>
          <w:color w:val="000000" w:themeColor="text1"/>
          <w:sz w:val="22"/>
          <w:szCs w:val="22"/>
        </w:rPr>
        <w:t xml:space="preserve">, </w:t>
      </w:r>
      <w:r w:rsidR="00941780" w:rsidRPr="00F1521B">
        <w:rPr>
          <w:rStyle w:val="normaltextrun"/>
          <w:color w:val="000000" w:themeColor="text1"/>
          <w:sz w:val="22"/>
          <w:szCs w:val="22"/>
        </w:rPr>
        <w:t>supporting</w:t>
      </w:r>
      <w:r w:rsidR="0097047B" w:rsidRPr="00F1521B">
        <w:rPr>
          <w:rStyle w:val="normaltextrun"/>
          <w:color w:val="000000" w:themeColor="text1"/>
          <w:sz w:val="22"/>
          <w:szCs w:val="22"/>
        </w:rPr>
        <w:t xml:space="preserve"> </w:t>
      </w:r>
      <w:r w:rsidRPr="00F1521B">
        <w:rPr>
          <w:rStyle w:val="normaltextrun"/>
          <w:color w:val="000000" w:themeColor="text1"/>
          <w:sz w:val="22"/>
          <w:szCs w:val="22"/>
        </w:rPr>
        <w:t xml:space="preserve">evidence from Ipsen </w:t>
      </w:r>
      <w:r w:rsidR="00D14E5E" w:rsidRPr="00F1521B">
        <w:rPr>
          <w:rStyle w:val="normaltextrun"/>
          <w:color w:val="000000" w:themeColor="text1"/>
          <w:sz w:val="22"/>
          <w:szCs w:val="22"/>
        </w:rPr>
        <w:t>and colleagues</w:t>
      </w:r>
      <w:r w:rsidRPr="00F1521B">
        <w:rPr>
          <w:rStyle w:val="normaltextrun"/>
          <w:color w:val="000000" w:themeColor="text1"/>
          <w:sz w:val="22"/>
          <w:szCs w:val="22"/>
        </w:rPr>
        <w:t xml:space="preserve"> </w:t>
      </w:r>
      <w:sdt>
        <w:sdtPr>
          <w:rPr>
            <w:rStyle w:val="normaltextrun"/>
            <w:color w:val="000000" w:themeColor="text1"/>
            <w:sz w:val="22"/>
            <w:szCs w:val="22"/>
          </w:rPr>
          <w:alias w:val="To edit, see citavi.com/edit"/>
          <w:tag w:val="CitaviPlaceholder#e730ba97-365c-42c1-863d-bbf6ac8d7a97"/>
          <w:id w:val="-1144580313"/>
          <w:placeholder>
            <w:docPart w:val="160FE201A6485349A8668C42B5F1D7FD"/>
          </w:placeholder>
        </w:sdtPr>
        <w:sdtEndPr>
          <w:rPr>
            <w:rStyle w:val="normaltextrun"/>
          </w:rPr>
        </w:sdtEndPr>
        <w:sdtContent>
          <w:r w:rsidRPr="00F1521B">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FBoaWxpcHAgVVpIXFxBcHBEYXRhXFxMb2NhbFxcVGVtcFxcemM1cGdsaHUuanBnIiwiVXJpU3RyaW5nIjoiMjNlZjBhZTctN2QyOS00NGNhLThjMzMtMDFlNmRkNTRhZGE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U4MS9kdHU6MDAwMDAwOD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U4MS9kdHU6MDAwMDAwODUiLCJVcmlTdHJpbmciOiJodHRwczovL2RvaS5vcmcvMTAuMTE1ODEvZHR1OjAwMDAwMD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BUMTQ6MDc6NTUiLCJNb2RpZmllZEJ5IjoiX1BoaWxpcHAgS2Vya3NpZWNrIiwiSWQiOiJhMjFlODE0YS01YTUyLTQxYzAtYTFjMy05YmEwNTk5YzZmOTAiLCJNb2RpZmllZE9uIjoiMjAyMC0wOC0yMFQxNDowNzo1N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ZvcnNrbmluZ3NkYXRhYmFzZW4uZGsvZW4vY2F0YWxvZy8yNTk1MDY5Nzk1IiwiVXJpU3RyaW5nIjoiaHR0cHM6Ly93d3cuZm9yc2tuaW5nc2RhdGFiYXNlbi5kay9lbi9jYXRhbG9nLzI1OTUwNjk3O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}</w:instrText>
          </w:r>
          <w:r w:rsidRPr="00F1521B">
            <w:rPr>
              <w:rStyle w:val="normaltextrun"/>
              <w:noProof/>
              <w:color w:val="000000" w:themeColor="text1"/>
              <w:sz w:val="22"/>
              <w:szCs w:val="22"/>
            </w:rPr>
            <w:fldChar w:fldCharType="separate"/>
          </w:r>
          <w:r w:rsidR="006A7BA9">
            <w:rPr>
              <w:rStyle w:val="normaltextrun"/>
              <w:noProof/>
              <w:color w:val="000000" w:themeColor="text1"/>
              <w:sz w:val="22"/>
              <w:szCs w:val="22"/>
            </w:rPr>
            <w:t>[26]</w:t>
          </w:r>
          <w:r w:rsidRPr="00F1521B">
            <w:rPr>
              <w:rStyle w:val="normaltextrun"/>
              <w:noProof/>
              <w:color w:val="000000" w:themeColor="text1"/>
              <w:sz w:val="22"/>
              <w:szCs w:val="22"/>
            </w:rPr>
            <w:fldChar w:fldCharType="end"/>
          </w:r>
        </w:sdtContent>
      </w:sdt>
      <w:r w:rsidRPr="00F1521B">
        <w:rPr>
          <w:rStyle w:val="normaltextrun"/>
          <w:color w:val="000000" w:themeColor="text1"/>
          <w:sz w:val="22"/>
          <w:szCs w:val="22"/>
        </w:rPr>
        <w:t xml:space="preserve">. </w:t>
      </w:r>
      <w:ins w:id="870" w:author="Georg Bauer" w:date="2021-03-03T17:20:00Z">
        <w:r w:rsidR="008E5056">
          <w:rPr>
            <w:rStyle w:val="normaltextrun"/>
            <w:color w:val="000000" w:themeColor="text1"/>
            <w:sz w:val="22"/>
            <w:szCs w:val="22"/>
          </w:rPr>
          <w:t xml:space="preserve">This </w:t>
        </w:r>
      </w:ins>
      <w:ins w:id="871" w:author="Martin Tušl" w:date="2021-03-01T13:35:00Z">
        <w:del w:id="872" w:author="Georg Bauer" w:date="2021-03-03T17:20:00Z">
          <w:r w:rsidR="00E6679A" w:rsidDel="008E5056">
            <w:rPr>
              <w:rStyle w:val="normaltextrun"/>
              <w:color w:val="000000" w:themeColor="text1"/>
              <w:sz w:val="22"/>
              <w:szCs w:val="22"/>
            </w:rPr>
            <w:delText xml:space="preserve">Such </w:delText>
          </w:r>
        </w:del>
      </w:ins>
      <w:r w:rsidR="0097047B" w:rsidRPr="00F1521B">
        <w:rPr>
          <w:rStyle w:val="normaltextrun"/>
          <w:color w:val="000000" w:themeColor="text1"/>
          <w:sz w:val="22"/>
          <w:szCs w:val="22"/>
        </w:rPr>
        <w:t xml:space="preserve">positive impact of WFH </w:t>
      </w:r>
      <w:ins w:id="873" w:author="Martin Tušl" w:date="2021-03-01T13:35:00Z">
        <w:r w:rsidR="00E6679A" w:rsidRPr="00F1521B">
          <w:rPr>
            <w:rStyle w:val="normaltextrun"/>
            <w:color w:val="000000" w:themeColor="text1"/>
            <w:sz w:val="22"/>
            <w:szCs w:val="22"/>
          </w:rPr>
          <w:t>m</w:t>
        </w:r>
        <w:r w:rsidR="00E6679A">
          <w:rPr>
            <w:rStyle w:val="normaltextrun"/>
            <w:color w:val="000000" w:themeColor="text1"/>
            <w:sz w:val="22"/>
            <w:szCs w:val="22"/>
          </w:rPr>
          <w:t>ay</w:t>
        </w:r>
        <w:r w:rsidR="00E6679A" w:rsidRPr="00F1521B">
          <w:rPr>
            <w:rStyle w:val="normaltextrun"/>
            <w:color w:val="000000" w:themeColor="text1"/>
            <w:sz w:val="22"/>
            <w:szCs w:val="22"/>
          </w:rPr>
          <w:t xml:space="preserve"> </w:t>
        </w:r>
      </w:ins>
      <w:r w:rsidR="0097047B" w:rsidRPr="00F1521B">
        <w:rPr>
          <w:rStyle w:val="normaltextrun"/>
          <w:color w:val="000000" w:themeColor="text1"/>
          <w:sz w:val="22"/>
          <w:szCs w:val="22"/>
        </w:rPr>
        <w:t>be explained by</w:t>
      </w:r>
      <w:r w:rsidR="00941780" w:rsidRPr="00F1521B">
        <w:rPr>
          <w:rStyle w:val="normaltextrun"/>
          <w:color w:val="000000" w:themeColor="text1"/>
          <w:sz w:val="22"/>
          <w:szCs w:val="22"/>
        </w:rPr>
        <w:t xml:space="preserve"> </w:t>
      </w:r>
      <w:del w:id="874" w:author="Georg Bauer" w:date="2021-03-03T17:20:00Z">
        <w:r w:rsidR="00941780" w:rsidRPr="00F1521B" w:rsidDel="008E5056">
          <w:rPr>
            <w:rStyle w:val="normaltextrun"/>
            <w:color w:val="000000" w:themeColor="text1"/>
            <w:sz w:val="22"/>
            <w:szCs w:val="22"/>
          </w:rPr>
          <w:delText>various benefits</w:delText>
        </w:r>
        <w:r w:rsidR="00E92D7E" w:rsidDel="008E5056">
          <w:rPr>
            <w:rStyle w:val="normaltextrun"/>
            <w:color w:val="000000" w:themeColor="text1"/>
            <w:sz w:val="22"/>
            <w:szCs w:val="22"/>
          </w:rPr>
          <w:delText>,</w:delText>
        </w:r>
        <w:r w:rsidR="00941780" w:rsidRPr="00F1521B" w:rsidDel="008E5056">
          <w:rPr>
            <w:rStyle w:val="normaltextrun"/>
            <w:color w:val="000000" w:themeColor="text1"/>
            <w:sz w:val="22"/>
            <w:szCs w:val="22"/>
          </w:rPr>
          <w:delText xml:space="preserve"> such as</w:delText>
        </w:r>
        <w:r w:rsidR="0097047B" w:rsidRPr="00F1521B" w:rsidDel="008E5056">
          <w:rPr>
            <w:rStyle w:val="normaltextrun"/>
            <w:color w:val="000000" w:themeColor="text1"/>
            <w:sz w:val="22"/>
            <w:szCs w:val="22"/>
          </w:rPr>
          <w:delText xml:space="preserve"> </w:delText>
        </w:r>
      </w:del>
      <w:r w:rsidR="00DC12DD">
        <w:rPr>
          <w:rStyle w:val="normaltextrun"/>
          <w:color w:val="000000" w:themeColor="text1"/>
          <w:sz w:val="22"/>
          <w:szCs w:val="22"/>
        </w:rPr>
        <w:t xml:space="preserve">a reduction or </w:t>
      </w:r>
      <w:r w:rsidR="00E92D7E">
        <w:rPr>
          <w:rStyle w:val="normaltextrun"/>
          <w:color w:val="000000" w:themeColor="text1"/>
          <w:sz w:val="22"/>
          <w:szCs w:val="22"/>
        </w:rPr>
        <w:t xml:space="preserve">absence of </w:t>
      </w:r>
      <w:r w:rsidR="0097047B" w:rsidRPr="00F1521B">
        <w:rPr>
          <w:rStyle w:val="normaltextrun"/>
          <w:color w:val="000000" w:themeColor="text1"/>
          <w:sz w:val="22"/>
          <w:szCs w:val="22"/>
        </w:rPr>
        <w:t xml:space="preserve">commute time, more job autonomy, </w:t>
      </w:r>
      <w:del w:id="875" w:author="Martin Tušl" w:date="2021-03-01T13:36:00Z">
        <w:r w:rsidR="0097047B" w:rsidRPr="00F1521B" w:rsidDel="00E6679A">
          <w:rPr>
            <w:rStyle w:val="normaltextrun"/>
            <w:color w:val="000000" w:themeColor="text1"/>
            <w:sz w:val="22"/>
            <w:szCs w:val="22"/>
          </w:rPr>
          <w:delText>more opportunities to try out new things</w:delText>
        </w:r>
        <w:r w:rsidR="004E4960" w:rsidRPr="00F1521B" w:rsidDel="00E6679A">
          <w:rPr>
            <w:rStyle w:val="normaltextrun"/>
            <w:color w:val="000000" w:themeColor="text1"/>
            <w:sz w:val="22"/>
            <w:szCs w:val="22"/>
          </w:rPr>
          <w:delText>,</w:delText>
        </w:r>
        <w:r w:rsidR="0097047B" w:rsidRPr="00F1521B" w:rsidDel="00E6679A">
          <w:rPr>
            <w:rStyle w:val="normaltextrun"/>
            <w:color w:val="000000" w:themeColor="text1"/>
            <w:sz w:val="22"/>
            <w:szCs w:val="22"/>
          </w:rPr>
          <w:delText xml:space="preserve"> </w:delText>
        </w:r>
      </w:del>
      <w:del w:id="876" w:author="Georg Bauer" w:date="2021-03-03T17:21:00Z">
        <w:r w:rsidR="0097047B" w:rsidRPr="00F1521B" w:rsidDel="008E5056">
          <w:rPr>
            <w:rStyle w:val="normaltextrun"/>
            <w:color w:val="000000" w:themeColor="text1"/>
            <w:sz w:val="22"/>
            <w:szCs w:val="22"/>
          </w:rPr>
          <w:delText>and</w:delText>
        </w:r>
      </w:del>
      <w:del w:id="877" w:author="Georg Bauer" w:date="2021-03-03T17:22:00Z">
        <w:r w:rsidR="0097047B" w:rsidRPr="00F1521B" w:rsidDel="008E5056">
          <w:rPr>
            <w:rStyle w:val="normaltextrun"/>
            <w:color w:val="000000" w:themeColor="text1"/>
            <w:sz w:val="22"/>
            <w:szCs w:val="22"/>
          </w:rPr>
          <w:delText xml:space="preserve"> </w:delText>
        </w:r>
      </w:del>
      <w:del w:id="878" w:author="Georg Bauer" w:date="2021-03-03T17:20:00Z">
        <w:r w:rsidR="00273A80" w:rsidDel="008E5056">
          <w:rPr>
            <w:rStyle w:val="normaltextrun"/>
            <w:color w:val="000000" w:themeColor="text1"/>
            <w:sz w:val="22"/>
            <w:szCs w:val="22"/>
          </w:rPr>
          <w:delText>general</w:delText>
        </w:r>
        <w:r w:rsidR="0097047B" w:rsidRPr="00F1521B" w:rsidDel="008E5056">
          <w:rPr>
            <w:rStyle w:val="normaltextrun"/>
            <w:color w:val="000000" w:themeColor="text1"/>
            <w:sz w:val="22"/>
            <w:szCs w:val="22"/>
          </w:rPr>
          <w:delText xml:space="preserve"> </w:delText>
        </w:r>
      </w:del>
      <w:del w:id="879" w:author="Georg Bauer" w:date="2021-03-03T17:21:00Z">
        <w:r w:rsidR="00941780" w:rsidRPr="00F1521B" w:rsidDel="008E5056">
          <w:rPr>
            <w:rStyle w:val="normaltextrun"/>
            <w:color w:val="000000" w:themeColor="text1"/>
            <w:sz w:val="22"/>
            <w:szCs w:val="22"/>
          </w:rPr>
          <w:delText>increased</w:delText>
        </w:r>
        <w:r w:rsidR="0097047B" w:rsidRPr="00F1521B" w:rsidDel="008E5056">
          <w:rPr>
            <w:rStyle w:val="normaltextrun"/>
            <w:color w:val="000000" w:themeColor="text1"/>
            <w:sz w:val="22"/>
            <w:szCs w:val="22"/>
          </w:rPr>
          <w:delText xml:space="preserve"> </w:delText>
        </w:r>
        <w:r w:rsidR="00941780" w:rsidRPr="00F1521B" w:rsidDel="008E5056">
          <w:rPr>
            <w:rStyle w:val="normaltextrun"/>
            <w:color w:val="000000" w:themeColor="text1"/>
            <w:sz w:val="22"/>
            <w:szCs w:val="22"/>
          </w:rPr>
          <w:delText xml:space="preserve">flexibility </w:delText>
        </w:r>
        <w:r w:rsidR="007F6D02" w:rsidRPr="00F1521B" w:rsidDel="008E5056">
          <w:rPr>
            <w:rStyle w:val="normaltextrun"/>
            <w:color w:val="000000" w:themeColor="text1"/>
            <w:sz w:val="22"/>
            <w:szCs w:val="22"/>
          </w:rPr>
          <w:delText xml:space="preserve">in </w:delText>
        </w:r>
        <w:r w:rsidR="00941780" w:rsidRPr="00F1521B" w:rsidDel="008E5056">
          <w:rPr>
            <w:rStyle w:val="normaltextrun"/>
            <w:color w:val="000000" w:themeColor="text1"/>
            <w:sz w:val="22"/>
            <w:szCs w:val="22"/>
          </w:rPr>
          <w:delText xml:space="preserve">the </w:delText>
        </w:r>
        <w:r w:rsidR="00E92D7E" w:rsidRPr="00F1521B" w:rsidDel="008E5056">
          <w:rPr>
            <w:rStyle w:val="normaltextrun"/>
            <w:color w:val="000000" w:themeColor="text1"/>
            <w:sz w:val="22"/>
            <w:szCs w:val="22"/>
          </w:rPr>
          <w:delText>organi</w:delText>
        </w:r>
        <w:r w:rsidR="00E92D7E" w:rsidDel="008E5056">
          <w:rPr>
            <w:rStyle w:val="normaltextrun"/>
            <w:color w:val="000000" w:themeColor="text1"/>
            <w:sz w:val="22"/>
            <w:szCs w:val="22"/>
          </w:rPr>
          <w:delText>z</w:delText>
        </w:r>
        <w:r w:rsidR="00E92D7E" w:rsidRPr="00F1521B" w:rsidDel="008E5056">
          <w:rPr>
            <w:rStyle w:val="normaltextrun"/>
            <w:color w:val="000000" w:themeColor="text1"/>
            <w:sz w:val="22"/>
            <w:szCs w:val="22"/>
          </w:rPr>
          <w:delText xml:space="preserve">ation </w:delText>
        </w:r>
        <w:r w:rsidR="00941780" w:rsidRPr="00F1521B" w:rsidDel="008E5056">
          <w:rPr>
            <w:rStyle w:val="normaltextrun"/>
            <w:color w:val="000000" w:themeColor="text1"/>
            <w:sz w:val="22"/>
            <w:szCs w:val="22"/>
          </w:rPr>
          <w:delText>of the</w:delText>
        </w:r>
      </w:del>
      <w:ins w:id="880" w:author="Georg Bauer" w:date="2021-03-03T17:21:00Z">
        <w:r w:rsidR="008E5056">
          <w:rPr>
            <w:rStyle w:val="normaltextrun"/>
            <w:color w:val="000000" w:themeColor="text1"/>
            <w:sz w:val="22"/>
            <w:szCs w:val="22"/>
          </w:rPr>
          <w:t>more flexible</w:t>
        </w:r>
      </w:ins>
      <w:r w:rsidR="00941780" w:rsidRPr="00F1521B">
        <w:rPr>
          <w:rStyle w:val="normaltextrun"/>
          <w:color w:val="000000" w:themeColor="text1"/>
          <w:sz w:val="22"/>
          <w:szCs w:val="22"/>
        </w:rPr>
        <w:t xml:space="preserve"> </w:t>
      </w:r>
      <w:r w:rsidR="00E92D7E">
        <w:rPr>
          <w:rStyle w:val="normaltextrun"/>
          <w:color w:val="000000" w:themeColor="text1"/>
          <w:sz w:val="22"/>
          <w:szCs w:val="22"/>
        </w:rPr>
        <w:t>work</w:t>
      </w:r>
      <w:r w:rsidR="00941780" w:rsidRPr="00F1521B">
        <w:rPr>
          <w:rStyle w:val="normaltextrun"/>
          <w:color w:val="000000" w:themeColor="text1"/>
          <w:sz w:val="22"/>
          <w:szCs w:val="22"/>
        </w:rPr>
        <w:t>day</w:t>
      </w:r>
      <w:ins w:id="881" w:author="Georg Bauer" w:date="2021-03-03T17:21:00Z">
        <w:r w:rsidR="008E5056">
          <w:rPr>
            <w:rStyle w:val="normaltextrun"/>
            <w:color w:val="000000" w:themeColor="text1"/>
            <w:sz w:val="22"/>
            <w:szCs w:val="22"/>
          </w:rPr>
          <w:t>s</w:t>
        </w:r>
      </w:ins>
      <w:ins w:id="882" w:author="Georg Bauer" w:date="2021-03-03T17:22:00Z">
        <w:r w:rsidR="008E5056">
          <w:rPr>
            <w:rStyle w:val="normaltextrun"/>
            <w:color w:val="000000" w:themeColor="text1"/>
            <w:sz w:val="22"/>
            <w:szCs w:val="22"/>
          </w:rPr>
          <w:t>, and</w:t>
        </w:r>
      </w:ins>
      <w:ins w:id="883" w:author="Martin Tušl" w:date="2021-03-01T13:39:00Z">
        <w:del w:id="884" w:author="Georg Bauer" w:date="2021-03-03T17:22:00Z">
          <w:r w:rsidR="00E6679A" w:rsidDel="008E5056">
            <w:rPr>
              <w:rStyle w:val="normaltextrun"/>
              <w:color w:val="000000" w:themeColor="text1"/>
              <w:sz w:val="22"/>
              <w:szCs w:val="22"/>
            </w:rPr>
            <w:delText>.</w:delText>
          </w:r>
        </w:del>
        <w:r w:rsidR="00E6679A">
          <w:rPr>
            <w:rStyle w:val="normaltextrun"/>
            <w:color w:val="000000" w:themeColor="text1"/>
            <w:sz w:val="22"/>
            <w:szCs w:val="22"/>
          </w:rPr>
          <w:t xml:space="preserve"> </w:t>
        </w:r>
      </w:ins>
      <w:ins w:id="885" w:author="Georg Bauer" w:date="2021-03-03T17:22:00Z">
        <w:r w:rsidR="008E5056">
          <w:rPr>
            <w:rStyle w:val="normaltextrun"/>
            <w:color w:val="000000" w:themeColor="text1"/>
            <w:sz w:val="22"/>
            <w:szCs w:val="22"/>
          </w:rPr>
          <w:t>u</w:t>
        </w:r>
      </w:ins>
      <w:ins w:id="886" w:author="Martin Tušl" w:date="2021-03-02T15:38:00Z">
        <w:del w:id="887" w:author="Georg Bauer" w:date="2021-03-03T17:22:00Z">
          <w:r w:rsidR="009B2FD5" w:rsidDel="008E5056">
            <w:rPr>
              <w:rStyle w:val="normaltextrun"/>
              <w:color w:val="000000" w:themeColor="text1"/>
              <w:sz w:val="22"/>
              <w:szCs w:val="22"/>
            </w:rPr>
            <w:delText>U</w:delText>
          </w:r>
        </w:del>
        <w:r w:rsidR="009B2FD5">
          <w:rPr>
            <w:rStyle w:val="normaltextrun"/>
            <w:color w:val="000000" w:themeColor="text1"/>
            <w:sz w:val="22"/>
            <w:szCs w:val="22"/>
          </w:rPr>
          <w:t xml:space="preserve">ltimately, </w:t>
        </w:r>
        <w:del w:id="888" w:author="Georg Bauer" w:date="2021-03-03T17:22:00Z">
          <w:r w:rsidR="009B2FD5" w:rsidDel="008E5056">
            <w:rPr>
              <w:rStyle w:val="normaltextrun"/>
              <w:color w:val="000000" w:themeColor="text1"/>
              <w:sz w:val="22"/>
              <w:szCs w:val="22"/>
            </w:rPr>
            <w:delText>t</w:delText>
          </w:r>
        </w:del>
      </w:ins>
      <w:ins w:id="889" w:author="Martin Tušl" w:date="2021-03-02T15:37:00Z">
        <w:del w:id="890" w:author="Georg Bauer" w:date="2021-03-03T17:22:00Z">
          <w:r w:rsidR="009B2FD5" w:rsidDel="008E5056">
            <w:rPr>
              <w:rStyle w:val="normaltextrun"/>
              <w:color w:val="000000" w:themeColor="text1"/>
              <w:sz w:val="22"/>
              <w:szCs w:val="22"/>
            </w:rPr>
            <w:delText xml:space="preserve">hese benefits of </w:delText>
          </w:r>
        </w:del>
      </w:ins>
      <w:ins w:id="891" w:author="Martin Tušl" w:date="2021-03-01T13:40:00Z">
        <w:del w:id="892" w:author="Georg Bauer" w:date="2021-03-03T17:22:00Z">
          <w:r w:rsidR="00E6679A" w:rsidDel="008E5056">
            <w:rPr>
              <w:rStyle w:val="normaltextrun"/>
              <w:color w:val="000000" w:themeColor="text1"/>
              <w:sz w:val="22"/>
              <w:szCs w:val="22"/>
            </w:rPr>
            <w:delText xml:space="preserve">WFH may also </w:delText>
          </w:r>
        </w:del>
      </w:ins>
      <w:ins w:id="893" w:author="Martin Tušl" w:date="2021-03-02T15:37:00Z">
        <w:del w:id="894" w:author="Georg Bauer" w:date="2021-03-03T17:22:00Z">
          <w:r w:rsidR="009B2FD5" w:rsidDel="008E5056">
            <w:rPr>
              <w:rStyle w:val="normaltextrun"/>
              <w:color w:val="000000" w:themeColor="text1"/>
              <w:sz w:val="22"/>
              <w:szCs w:val="22"/>
            </w:rPr>
            <w:delText>provide</w:delText>
          </w:r>
        </w:del>
      </w:ins>
      <w:ins w:id="895" w:author="Martin Tušl" w:date="2021-03-01T13:40:00Z">
        <w:del w:id="896" w:author="Georg Bauer" w:date="2021-03-03T17:22:00Z">
          <w:r w:rsidR="00E6679A" w:rsidDel="008E5056">
            <w:rPr>
              <w:rStyle w:val="normaltextrun"/>
              <w:color w:val="000000" w:themeColor="text1"/>
              <w:sz w:val="22"/>
              <w:szCs w:val="22"/>
            </w:rPr>
            <w:delText xml:space="preserve"> employees </w:delText>
          </w:r>
        </w:del>
      </w:ins>
      <w:ins w:id="897" w:author="Martin Tušl" w:date="2021-03-02T15:37:00Z">
        <w:del w:id="898" w:author="Georg Bauer" w:date="2021-03-03T17:22:00Z">
          <w:r w:rsidR="009B2FD5" w:rsidDel="008E5056">
            <w:rPr>
              <w:rStyle w:val="normaltextrun"/>
              <w:color w:val="000000" w:themeColor="text1"/>
              <w:sz w:val="22"/>
              <w:szCs w:val="22"/>
            </w:rPr>
            <w:delText xml:space="preserve">with </w:delText>
          </w:r>
        </w:del>
      </w:ins>
      <w:ins w:id="899" w:author="Martin Tušl" w:date="2021-03-01T13:40:00Z">
        <w:r w:rsidR="00E6679A">
          <w:rPr>
            <w:rStyle w:val="normaltextrun"/>
            <w:color w:val="000000" w:themeColor="text1"/>
            <w:sz w:val="22"/>
            <w:szCs w:val="22"/>
          </w:rPr>
          <w:t>extra time for leisure</w:t>
        </w:r>
      </w:ins>
      <w:ins w:id="900" w:author="Martin Tušl" w:date="2021-03-01T13:41:00Z">
        <w:r w:rsidR="00522AC0">
          <w:rPr>
            <w:rStyle w:val="normaltextrun"/>
            <w:color w:val="000000" w:themeColor="text1"/>
            <w:sz w:val="22"/>
            <w:szCs w:val="22"/>
          </w:rPr>
          <w:t xml:space="preserve">. In fact, </w:t>
        </w:r>
        <w:del w:id="901" w:author="Georg Bauer" w:date="2021-03-03T17:23:00Z">
          <w:r w:rsidR="00522AC0" w:rsidDel="008E5056">
            <w:rPr>
              <w:rStyle w:val="normaltextrun"/>
              <w:color w:val="000000" w:themeColor="text1"/>
              <w:sz w:val="22"/>
              <w:szCs w:val="22"/>
            </w:rPr>
            <w:delText>a</w:delText>
          </w:r>
        </w:del>
      </w:ins>
      <w:ins w:id="902" w:author="Martin Tušl" w:date="2021-03-01T13:39:00Z">
        <w:del w:id="903" w:author="Georg Bauer" w:date="2021-03-03T17:23:00Z">
          <w:r w:rsidR="00E6679A" w:rsidDel="008E5056">
            <w:rPr>
              <w:rStyle w:val="normaltextrun"/>
              <w:color w:val="000000" w:themeColor="text1"/>
              <w:sz w:val="22"/>
              <w:szCs w:val="22"/>
            </w:rPr>
            <w:delText xml:space="preserve">n </w:delText>
          </w:r>
        </w:del>
        <w:r w:rsidR="00E6679A">
          <w:rPr>
            <w:rStyle w:val="normaltextrun"/>
            <w:color w:val="000000" w:themeColor="text1"/>
            <w:sz w:val="22"/>
            <w:szCs w:val="22"/>
          </w:rPr>
          <w:t>increase</w:t>
        </w:r>
      </w:ins>
      <w:ins w:id="904" w:author="Georg Bauer" w:date="2021-03-03T17:23:00Z">
        <w:r w:rsidR="008E5056">
          <w:rPr>
            <w:rStyle w:val="normaltextrun"/>
            <w:color w:val="000000" w:themeColor="text1"/>
            <w:sz w:val="22"/>
            <w:szCs w:val="22"/>
          </w:rPr>
          <w:t>d</w:t>
        </w:r>
      </w:ins>
      <w:ins w:id="905" w:author="Martin Tušl" w:date="2021-03-01T13:39:00Z">
        <w:del w:id="906" w:author="Georg Bauer" w:date="2021-03-03T17:23:00Z">
          <w:r w:rsidR="00E6679A" w:rsidDel="008E5056">
            <w:rPr>
              <w:rStyle w:val="normaltextrun"/>
              <w:color w:val="000000" w:themeColor="text1"/>
              <w:sz w:val="22"/>
              <w:szCs w:val="22"/>
            </w:rPr>
            <w:delText xml:space="preserve"> in</w:delText>
          </w:r>
        </w:del>
        <w:r w:rsidR="00E6679A">
          <w:rPr>
            <w:rStyle w:val="normaltextrun"/>
            <w:color w:val="000000" w:themeColor="text1"/>
            <w:sz w:val="22"/>
            <w:szCs w:val="22"/>
          </w:rPr>
          <w:t xml:space="preserve"> leisure time</w:t>
        </w:r>
      </w:ins>
      <w:del w:id="907" w:author="Martin Tušl" w:date="2021-03-01T13:41:00Z">
        <w:r w:rsidR="00941780" w:rsidRPr="00F1521B" w:rsidDel="00522AC0">
          <w:rPr>
            <w:rStyle w:val="normaltextrun"/>
            <w:color w:val="000000" w:themeColor="text1"/>
            <w:sz w:val="22"/>
            <w:szCs w:val="22"/>
          </w:rPr>
          <w:delText xml:space="preserve">. </w:delText>
        </w:r>
      </w:del>
      <w:moveToRangeStart w:id="908" w:author="Martin Tušl" w:date="2021-03-01T13:38:00Z" w:name="move65498300"/>
      <w:moveTo w:id="909" w:author="Martin Tušl" w:date="2021-03-01T13:38:00Z">
        <w:del w:id="910" w:author="Martin Tušl" w:date="2021-03-01T13:38:00Z">
          <w:r w:rsidR="00E6679A" w:rsidRPr="00F1521B" w:rsidDel="00E6679A">
            <w:rPr>
              <w:rStyle w:val="normaltextrun"/>
              <w:color w:val="000000" w:themeColor="text1"/>
              <w:sz w:val="22"/>
              <w:szCs w:val="22"/>
            </w:rPr>
            <w:delText>In contrast</w:delText>
          </w:r>
        </w:del>
        <w:del w:id="911" w:author="Martin Tušl" w:date="2021-03-01T13:41:00Z">
          <w:r w:rsidR="00E6679A" w:rsidRPr="00F1521B" w:rsidDel="00522AC0">
            <w:rPr>
              <w:rStyle w:val="normaltextrun"/>
              <w:color w:val="000000" w:themeColor="text1"/>
              <w:sz w:val="22"/>
              <w:szCs w:val="22"/>
            </w:rPr>
            <w:delText>, an increase in leisure time</w:delText>
          </w:r>
        </w:del>
        <w:r w:rsidR="00E6679A" w:rsidRPr="00F1521B">
          <w:rPr>
            <w:rStyle w:val="normaltextrun"/>
            <w:color w:val="000000" w:themeColor="text1"/>
            <w:sz w:val="22"/>
            <w:szCs w:val="22"/>
          </w:rPr>
          <w:t xml:space="preserve"> was </w:t>
        </w:r>
      </w:moveTo>
      <w:ins w:id="912" w:author="Martin Tušl" w:date="2021-03-02T15:38:00Z">
        <w:r w:rsidR="009B2FD5">
          <w:rPr>
            <w:rStyle w:val="normaltextrun"/>
            <w:color w:val="000000" w:themeColor="text1"/>
            <w:sz w:val="22"/>
            <w:szCs w:val="22"/>
          </w:rPr>
          <w:t>another</w:t>
        </w:r>
      </w:ins>
      <w:ins w:id="913" w:author="Martin Tušl" w:date="2021-03-01T13:49:00Z">
        <w:r w:rsidR="00522AC0">
          <w:rPr>
            <w:rStyle w:val="normaltextrun"/>
            <w:color w:val="000000" w:themeColor="text1"/>
            <w:sz w:val="22"/>
            <w:szCs w:val="22"/>
          </w:rPr>
          <w:t xml:space="preserve"> important factor </w:t>
        </w:r>
      </w:ins>
      <w:moveTo w:id="914" w:author="Martin Tušl" w:date="2021-03-01T13:38:00Z">
        <w:r w:rsidR="00E6679A" w:rsidRPr="00F1521B">
          <w:rPr>
            <w:rStyle w:val="normaltextrun"/>
            <w:color w:val="000000" w:themeColor="text1"/>
            <w:sz w:val="22"/>
            <w:szCs w:val="22"/>
          </w:rPr>
          <w:t>associated with perceived positive impact of the COVID-19 crisis on work life.</w:t>
        </w:r>
      </w:moveTo>
      <w:ins w:id="915" w:author="Martin Tušl" w:date="2021-03-01T13:38:00Z">
        <w:r w:rsidR="00E6679A">
          <w:rPr>
            <w:rStyle w:val="normaltextrun"/>
            <w:color w:val="000000" w:themeColor="text1"/>
            <w:sz w:val="22"/>
            <w:szCs w:val="22"/>
          </w:rPr>
          <w:t xml:space="preserve"> </w:t>
        </w:r>
      </w:ins>
      <w:moveTo w:id="916" w:author="Martin Tušl" w:date="2021-03-01T13:38:00Z">
        <w:r w:rsidR="00E6679A" w:rsidRPr="00F1521B">
          <w:rPr>
            <w:rStyle w:val="normaltextrun"/>
            <w:color w:val="000000" w:themeColor="text1"/>
            <w:sz w:val="22"/>
            <w:szCs w:val="22"/>
          </w:rPr>
          <w:t xml:space="preserve"> </w:t>
        </w:r>
        <w:del w:id="917" w:author="Georg Bauer" w:date="2021-03-03T17:24:00Z">
          <w:r w:rsidR="00E6679A" w:rsidRPr="00F1521B" w:rsidDel="00381B3F">
            <w:rPr>
              <w:rStyle w:val="normaltextrun"/>
              <w:color w:val="000000" w:themeColor="text1"/>
              <w:sz w:val="22"/>
              <w:szCs w:val="22"/>
            </w:rPr>
            <w:delText xml:space="preserve">From the resource perspective, </w:delText>
          </w:r>
        </w:del>
      </w:moveTo>
      <w:ins w:id="918" w:author="Georg Bauer" w:date="2021-03-03T17:24:00Z">
        <w:r w:rsidR="00381B3F">
          <w:rPr>
            <w:rStyle w:val="normaltextrun"/>
            <w:color w:val="000000" w:themeColor="text1"/>
            <w:sz w:val="22"/>
            <w:szCs w:val="22"/>
          </w:rPr>
          <w:t>M</w:t>
        </w:r>
      </w:ins>
      <w:moveTo w:id="919" w:author="Martin Tušl" w:date="2021-03-01T13:38:00Z">
        <w:del w:id="920" w:author="Georg Bauer" w:date="2021-03-03T17:24:00Z">
          <w:r w:rsidR="00E6679A" w:rsidRPr="00F1521B" w:rsidDel="00381B3F">
            <w:rPr>
              <w:rStyle w:val="normaltextrun"/>
              <w:color w:val="000000" w:themeColor="text1"/>
              <w:sz w:val="22"/>
              <w:szCs w:val="22"/>
            </w:rPr>
            <w:delText>m</w:delText>
          </w:r>
        </w:del>
        <w:r w:rsidR="00E6679A" w:rsidRPr="00F1521B">
          <w:rPr>
            <w:rStyle w:val="normaltextrun"/>
            <w:color w:val="000000" w:themeColor="text1"/>
            <w:sz w:val="22"/>
            <w:szCs w:val="22"/>
          </w:rPr>
          <w:t xml:space="preserve">ore time for leisure may allow for better recovery from work </w:t>
        </w:r>
        <w:r w:rsidR="00E6679A" w:rsidRPr="00F1521B">
          <w:rPr>
            <w:rStyle w:val="normaltextrun"/>
            <w:color w:val="000000" w:themeColor="text1"/>
            <w:sz w:val="22"/>
            <w:szCs w:val="22"/>
          </w:rPr>
          <w:lastRenderedPageBreak/>
          <w:t xml:space="preserve">and rebuilding of personal resources </w:t>
        </w:r>
      </w:moveTo>
      <w:sdt>
        <w:sdtPr>
          <w:rPr>
            <w:rStyle w:val="normaltextrun"/>
            <w:color w:val="000000" w:themeColor="text1"/>
            <w:sz w:val="22"/>
            <w:szCs w:val="22"/>
          </w:rPr>
          <w:alias w:val="To edit, see citavi.com/edit"/>
          <w:tag w:val="CitaviPlaceholder#0b4eb76e-b017-42ce-bed1-f8aeacfad1c5"/>
          <w:id w:val="-589226480"/>
          <w:placeholder>
            <w:docPart w:val="96FFD0114A59964AA8D6590F656B1AB2"/>
          </w:placeholder>
        </w:sdtPr>
        <w:sdtEndPr>
          <w:rPr>
            <w:rStyle w:val="normaltextrun"/>
          </w:rPr>
        </w:sdtEndPr>
        <w:sdtContent>
          <w:moveTo w:id="921" w:author="Martin Tušl" w:date="2021-03-01T13:38:00Z">
            <w:r w:rsidR="00E6679A" w:rsidRPr="00F1521B">
              <w:rPr>
                <w:rStyle w:val="normaltextrun"/>
                <w:noProof/>
                <w:color w:val="000000" w:themeColor="text1"/>
                <w:sz w:val="22"/>
                <w:szCs w:val="22"/>
              </w:rPr>
              <w:fldChar w:fldCharType="begin"/>
            </w:r>
          </w:moveTo>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MTM1OTIwLWI1YzItNDI1My1iOTdkLTg3Mjk5NWEwODU0ZiIsIlJhbmdlTGVuZ3RoIjozLCJSZWZlcmVuY2VJZCI6ImE5NzJjNGQwLTM5MjctNDg5Yi05YzdlLTg1MTQ3ZTY2MDg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M3LzAwMDMtMDY2WC40NC4zLjUxMyIsIlVyaVN0cmluZyI6Imh0dHBzOi8vZG9pLm9yZy8xMC4xMDM3LzAwMDMtMDY2WC40NC4zLjUx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i9hbm51cmV2LW9yZ3BzeWNoLTAzMjExNy0xMDQ2NDAiLCJVcmlTdHJpbmciOiJodHRwczovL2RvaS5vcmcvMTAuMTE0Ni9hbm51cmV2LW9yZ3BzeWNoLTAzMjExNy0xMDQ2ND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}</w:instrText>
          </w:r>
          <w:moveTo w:id="922" w:author="Martin Tušl" w:date="2021-03-01T13:38:00Z">
            <w:r w:rsidR="00E6679A" w:rsidRPr="00F1521B">
              <w:rPr>
                <w:rStyle w:val="normaltextrun"/>
                <w:noProof/>
                <w:color w:val="000000" w:themeColor="text1"/>
                <w:sz w:val="22"/>
                <w:szCs w:val="22"/>
              </w:rPr>
              <w:fldChar w:fldCharType="separate"/>
            </w:r>
          </w:moveTo>
          <w:r w:rsidR="006A7BA9">
            <w:rPr>
              <w:rStyle w:val="normaltextrun"/>
              <w:noProof/>
              <w:color w:val="000000" w:themeColor="text1"/>
              <w:sz w:val="22"/>
              <w:szCs w:val="22"/>
            </w:rPr>
            <w:t>[37, 38]</w:t>
          </w:r>
          <w:moveTo w:id="923" w:author="Martin Tušl" w:date="2021-03-01T13:38:00Z">
            <w:r w:rsidR="00E6679A" w:rsidRPr="00F1521B">
              <w:rPr>
                <w:rStyle w:val="normaltextrun"/>
                <w:noProof/>
                <w:color w:val="000000" w:themeColor="text1"/>
                <w:sz w:val="22"/>
                <w:szCs w:val="22"/>
              </w:rPr>
              <w:fldChar w:fldCharType="end"/>
            </w:r>
          </w:moveTo>
        </w:sdtContent>
      </w:sdt>
      <w:moveTo w:id="924" w:author="Martin Tušl" w:date="2021-03-01T13:38:00Z">
        <w:r w:rsidR="00E6679A" w:rsidRPr="00F1521B">
          <w:rPr>
            <w:rStyle w:val="normaltextrun"/>
            <w:color w:val="000000" w:themeColor="text1"/>
            <w:sz w:val="22"/>
            <w:szCs w:val="22"/>
          </w:rPr>
          <w:t xml:space="preserve">, which </w:t>
        </w:r>
        <w:r w:rsidR="00E6679A">
          <w:rPr>
            <w:rStyle w:val="normaltextrun"/>
            <w:color w:val="000000" w:themeColor="text1"/>
            <w:sz w:val="22"/>
            <w:szCs w:val="22"/>
          </w:rPr>
          <w:t xml:space="preserve">can </w:t>
        </w:r>
        <w:r w:rsidR="00E6679A" w:rsidRPr="00F1521B">
          <w:rPr>
            <w:rStyle w:val="normaltextrun"/>
            <w:color w:val="000000" w:themeColor="text1"/>
            <w:sz w:val="22"/>
            <w:szCs w:val="22"/>
          </w:rPr>
          <w:t xml:space="preserve">then help </w:t>
        </w:r>
        <w:r w:rsidR="00E6679A">
          <w:rPr>
            <w:rStyle w:val="normaltextrun"/>
            <w:color w:val="000000" w:themeColor="text1"/>
            <w:sz w:val="22"/>
            <w:szCs w:val="22"/>
          </w:rPr>
          <w:t xml:space="preserve">an individual </w:t>
        </w:r>
        <w:r w:rsidR="00E6679A" w:rsidRPr="00F1521B">
          <w:rPr>
            <w:rStyle w:val="normaltextrun"/>
            <w:color w:val="000000" w:themeColor="text1"/>
            <w:sz w:val="22"/>
            <w:szCs w:val="22"/>
          </w:rPr>
          <w:t xml:space="preserve">deal with work demands. </w:t>
        </w:r>
      </w:moveTo>
      <w:moveToRangeEnd w:id="908"/>
      <w:del w:id="925" w:author="Martin Tušl" w:date="2021-03-01T13:50:00Z">
        <w:r w:rsidRPr="00F1521B" w:rsidDel="00522AC0">
          <w:rPr>
            <w:rStyle w:val="normaltextrun"/>
            <w:color w:val="000000" w:themeColor="text1"/>
            <w:sz w:val="22"/>
            <w:szCs w:val="22"/>
          </w:rPr>
          <w:delText>Further</w:delText>
        </w:r>
      </w:del>
      <w:ins w:id="926" w:author="Martin Tušl" w:date="2021-03-01T13:50:00Z">
        <w:r w:rsidR="00522AC0">
          <w:rPr>
            <w:rStyle w:val="normaltextrun"/>
            <w:color w:val="000000" w:themeColor="text1"/>
            <w:sz w:val="22"/>
            <w:szCs w:val="22"/>
          </w:rPr>
          <w:t>In contrast,</w:t>
        </w:r>
      </w:ins>
      <w:del w:id="927" w:author="Martin Tušl" w:date="2021-03-01T13:50:00Z">
        <w:r w:rsidRPr="00F1521B" w:rsidDel="00522AC0">
          <w:rPr>
            <w:rStyle w:val="normaltextrun"/>
            <w:color w:val="000000" w:themeColor="text1"/>
            <w:sz w:val="22"/>
            <w:szCs w:val="22"/>
          </w:rPr>
          <w:delText>,</w:delText>
        </w:r>
      </w:del>
      <w:ins w:id="928" w:author="Martin Tušl" w:date="2021-03-01T13:50:00Z">
        <w:r w:rsidR="00522AC0">
          <w:rPr>
            <w:rStyle w:val="normaltextrun"/>
            <w:color w:val="000000" w:themeColor="text1"/>
            <w:sz w:val="22"/>
            <w:szCs w:val="22"/>
          </w:rPr>
          <w:t xml:space="preserve"> </w:t>
        </w:r>
      </w:ins>
      <w:ins w:id="929" w:author="Martin Tušl" w:date="2021-03-01T13:51:00Z">
        <w:r w:rsidR="00522AC0">
          <w:rPr>
            <w:rStyle w:val="normaltextrun"/>
            <w:color w:val="000000" w:themeColor="text1"/>
            <w:sz w:val="22"/>
            <w:szCs w:val="22"/>
          </w:rPr>
          <w:t xml:space="preserve">a change in </w:t>
        </w:r>
        <w:r w:rsidR="00424156">
          <w:rPr>
            <w:rStyle w:val="normaltextrun"/>
            <w:color w:val="000000" w:themeColor="text1"/>
            <w:sz w:val="22"/>
            <w:szCs w:val="22"/>
          </w:rPr>
          <w:t>contracted working hours and</w:t>
        </w:r>
      </w:ins>
      <w:r w:rsidRPr="00F1521B">
        <w:rPr>
          <w:rStyle w:val="normaltextrun"/>
          <w:color w:val="000000" w:themeColor="text1"/>
          <w:sz w:val="22"/>
          <w:szCs w:val="22"/>
        </w:rPr>
        <w:t xml:space="preserve"> </w:t>
      </w:r>
      <w:r w:rsidR="00AE3EF1" w:rsidRPr="00F1521B">
        <w:rPr>
          <w:rStyle w:val="normaltextrun"/>
          <w:color w:val="000000" w:themeColor="text1"/>
          <w:sz w:val="22"/>
          <w:szCs w:val="22"/>
        </w:rPr>
        <w:t xml:space="preserve">a decrease in </w:t>
      </w:r>
      <w:r w:rsidR="00E20294">
        <w:rPr>
          <w:rStyle w:val="normaltextrun"/>
          <w:color w:val="000000" w:themeColor="text1"/>
          <w:sz w:val="22"/>
          <w:szCs w:val="22"/>
        </w:rPr>
        <w:t xml:space="preserve">work </w:t>
      </w:r>
      <w:r w:rsidR="002C551C">
        <w:rPr>
          <w:rStyle w:val="normaltextrun"/>
          <w:color w:val="000000" w:themeColor="text1"/>
          <w:sz w:val="22"/>
          <w:szCs w:val="22"/>
        </w:rPr>
        <w:t>time</w:t>
      </w:r>
      <w:r w:rsidR="00E20294">
        <w:rPr>
          <w:rStyle w:val="normaltextrun"/>
          <w:color w:val="000000" w:themeColor="text1"/>
          <w:sz w:val="22"/>
          <w:szCs w:val="22"/>
        </w:rPr>
        <w:t xml:space="preserve"> </w:t>
      </w:r>
      <w:r w:rsidR="00AE3EF1" w:rsidRPr="00F1521B">
        <w:rPr>
          <w:rStyle w:val="normaltextrun"/>
          <w:color w:val="000000" w:themeColor="text1"/>
          <w:sz w:val="22"/>
          <w:szCs w:val="22"/>
        </w:rPr>
        <w:t>w</w:t>
      </w:r>
      <w:del w:id="930" w:author="Martin Tušl" w:date="2021-03-01T13:51:00Z">
        <w:r w:rsidR="00AE3EF1" w:rsidRPr="00F1521B" w:rsidDel="00424156">
          <w:rPr>
            <w:rStyle w:val="normaltextrun"/>
            <w:color w:val="000000" w:themeColor="text1"/>
            <w:sz w:val="22"/>
            <w:szCs w:val="22"/>
          </w:rPr>
          <w:delText>as</w:delText>
        </w:r>
      </w:del>
      <w:ins w:id="931" w:author="Martin Tušl" w:date="2021-03-01T13:51:00Z">
        <w:r w:rsidR="00424156">
          <w:rPr>
            <w:rStyle w:val="normaltextrun"/>
            <w:color w:val="000000" w:themeColor="text1"/>
            <w:sz w:val="22"/>
            <w:szCs w:val="22"/>
          </w:rPr>
          <w:t>ere</w:t>
        </w:r>
      </w:ins>
      <w:r w:rsidR="00AE3EF1" w:rsidRPr="00F1521B">
        <w:rPr>
          <w:rStyle w:val="normaltextrun"/>
          <w:color w:val="000000" w:themeColor="text1"/>
          <w:sz w:val="22"/>
          <w:szCs w:val="22"/>
        </w:rPr>
        <w:t xml:space="preserve"> negatively associated with perceived positive impact on work life</w:t>
      </w:r>
      <w:r w:rsidR="00D16641">
        <w:rPr>
          <w:rStyle w:val="normaltextrun"/>
          <w:color w:val="000000" w:themeColor="text1"/>
          <w:sz w:val="22"/>
          <w:szCs w:val="22"/>
        </w:rPr>
        <w:t xml:space="preserve">. </w:t>
      </w:r>
      <w:ins w:id="932" w:author="Martin Tušl" w:date="2021-03-05T08:41:00Z">
        <w:r w:rsidR="00D16641">
          <w:rPr>
            <w:rStyle w:val="normaltextrun"/>
            <w:color w:val="000000" w:themeColor="text1"/>
            <w:sz w:val="22"/>
            <w:szCs w:val="22"/>
          </w:rPr>
          <w:t xml:space="preserve">A reduction in work time may not only cause financial problems, but </w:t>
        </w:r>
      </w:ins>
      <w:ins w:id="933" w:author="Martin Tušl" w:date="2021-03-05T08:42:00Z">
        <w:r w:rsidR="00D16641">
          <w:rPr>
            <w:rStyle w:val="normaltextrun"/>
            <w:color w:val="000000" w:themeColor="text1"/>
            <w:sz w:val="22"/>
            <w:szCs w:val="22"/>
          </w:rPr>
          <w:t>also reduces important daily routines and social interactions at work</w:t>
        </w:r>
      </w:ins>
      <w:r w:rsidR="00D16641">
        <w:rPr>
          <w:rStyle w:val="normaltextrun"/>
          <w:color w:val="000000" w:themeColor="text1"/>
          <w:sz w:val="22"/>
          <w:szCs w:val="22"/>
        </w:rPr>
        <w:t xml:space="preserve">, </w:t>
      </w:r>
      <w:ins w:id="934" w:author="Martin Tušl" w:date="2021-03-05T08:43:00Z">
        <w:r w:rsidR="00D16641">
          <w:rPr>
            <w:rStyle w:val="normaltextrun"/>
            <w:color w:val="000000" w:themeColor="text1"/>
            <w:sz w:val="22"/>
            <w:szCs w:val="22"/>
          </w:rPr>
          <w:t>and may trigger fear of losing one’s jo</w:t>
        </w:r>
      </w:ins>
      <w:ins w:id="935" w:author="Georg Bauer" w:date="2021-03-03T17:26:00Z">
        <w:del w:id="936" w:author="Martin Tušl" w:date="2021-03-05T08:43:00Z">
          <w:r w:rsidR="00381B3F" w:rsidDel="00D16641">
            <w:rPr>
              <w:rStyle w:val="normaltextrun"/>
              <w:color w:val="000000" w:themeColor="text1"/>
              <w:sz w:val="22"/>
              <w:szCs w:val="22"/>
            </w:rPr>
            <w:delText xml:space="preserve"> </w:delText>
          </w:r>
        </w:del>
      </w:ins>
      <w:ins w:id="937" w:author="Martin Tušl" w:date="2021-03-05T08:43:00Z">
        <w:r w:rsidR="00D16641">
          <w:rPr>
            <w:rStyle w:val="normaltextrun"/>
            <w:color w:val="000000" w:themeColor="text1"/>
            <w:sz w:val="22"/>
            <w:szCs w:val="22"/>
          </w:rPr>
          <w:t>b</w:t>
        </w:r>
      </w:ins>
      <w:ins w:id="938" w:author="Georg Bauer" w:date="2021-03-03T17:26:00Z">
        <w:del w:id="939" w:author="Martin Tušl" w:date="2021-03-05T08:43:00Z">
          <w:r w:rsidR="00381B3F" w:rsidDel="00D16641">
            <w:rPr>
              <w:rStyle w:val="normaltextrun"/>
              <w:color w:val="000000" w:themeColor="text1"/>
              <w:sz w:val="22"/>
              <w:szCs w:val="22"/>
            </w:rPr>
            <w:delText>a</w:delText>
          </w:r>
        </w:del>
      </w:ins>
      <w:del w:id="940" w:author="Martin Tušl" w:date="2021-03-01T13:52:00Z">
        <w:r w:rsidR="00FA69B9" w:rsidRPr="00F1521B" w:rsidDel="00424156">
          <w:rPr>
            <w:rStyle w:val="normaltextrun"/>
            <w:color w:val="000000" w:themeColor="text1"/>
            <w:sz w:val="22"/>
            <w:szCs w:val="22"/>
          </w:rPr>
          <w:delText xml:space="preserve">, </w:delText>
        </w:r>
        <w:r w:rsidR="007F6D02" w:rsidRPr="00F1521B" w:rsidDel="00424156">
          <w:rPr>
            <w:rStyle w:val="normaltextrun"/>
            <w:color w:val="000000" w:themeColor="text1"/>
            <w:sz w:val="22"/>
            <w:szCs w:val="22"/>
          </w:rPr>
          <w:delText xml:space="preserve">thus </w:delText>
        </w:r>
        <w:r w:rsidR="00E74B75" w:rsidRPr="00F1521B" w:rsidDel="00424156">
          <w:rPr>
            <w:rStyle w:val="normaltextrun"/>
            <w:color w:val="000000" w:themeColor="text1"/>
            <w:sz w:val="22"/>
            <w:szCs w:val="22"/>
          </w:rPr>
          <w:delText xml:space="preserve">impeding perceived </w:delText>
        </w:r>
        <w:r w:rsidR="00FA69B9" w:rsidRPr="00F1521B" w:rsidDel="00424156">
          <w:rPr>
            <w:rStyle w:val="normaltextrun"/>
            <w:color w:val="000000" w:themeColor="text1"/>
            <w:sz w:val="22"/>
            <w:szCs w:val="22"/>
          </w:rPr>
          <w:delText>improvement of work life</w:delText>
        </w:r>
      </w:del>
      <w:r w:rsidR="00FA69B9" w:rsidRPr="00F1521B">
        <w:rPr>
          <w:rStyle w:val="normaltextrun"/>
          <w:color w:val="000000" w:themeColor="text1"/>
          <w:sz w:val="22"/>
          <w:szCs w:val="22"/>
        </w:rPr>
        <w:t>.</w:t>
      </w:r>
      <w:ins w:id="941" w:author="Martin Tušl" w:date="2021-03-01T13:52:00Z">
        <w:r w:rsidR="00424156">
          <w:rPr>
            <w:rStyle w:val="normaltextrun"/>
            <w:color w:val="000000" w:themeColor="text1"/>
            <w:sz w:val="22"/>
            <w:szCs w:val="22"/>
          </w:rPr>
          <w:t xml:space="preserve"> </w:t>
        </w:r>
      </w:ins>
      <w:ins w:id="942" w:author="Georg Bauer" w:date="2021-03-03T17:28:00Z">
        <w:r w:rsidR="00381B3F">
          <w:rPr>
            <w:rStyle w:val="normaltextrun"/>
            <w:color w:val="000000" w:themeColor="text1"/>
            <w:sz w:val="22"/>
            <w:szCs w:val="22"/>
          </w:rPr>
          <w:t>Again</w:t>
        </w:r>
      </w:ins>
      <w:ins w:id="943" w:author="Martin Tušl" w:date="2021-03-01T13:53:00Z">
        <w:r w:rsidR="00424156">
          <w:rPr>
            <w:rStyle w:val="normaltextrun"/>
            <w:color w:val="000000" w:themeColor="text1"/>
            <w:sz w:val="22"/>
            <w:szCs w:val="22"/>
          </w:rPr>
          <w:t xml:space="preserve">, </w:t>
        </w:r>
        <w:r w:rsidR="00424156" w:rsidRPr="00F1521B">
          <w:rPr>
            <w:rStyle w:val="normaltextrun"/>
            <w:color w:val="000000" w:themeColor="text1"/>
            <w:sz w:val="22"/>
            <w:szCs w:val="22"/>
          </w:rPr>
          <w:t xml:space="preserve">older employees may struggle more with the new situation and may be less successful in transforming </w:t>
        </w:r>
      </w:ins>
      <w:ins w:id="944" w:author="Martin Tušl" w:date="2021-03-02T15:39:00Z">
        <w:r w:rsidR="009B2FD5">
          <w:rPr>
            <w:rStyle w:val="normaltextrun"/>
            <w:color w:val="000000" w:themeColor="text1"/>
            <w:sz w:val="22"/>
            <w:szCs w:val="22"/>
          </w:rPr>
          <w:t>it</w:t>
        </w:r>
      </w:ins>
      <w:ins w:id="945" w:author="Martin Tušl" w:date="2021-03-01T13:53:00Z">
        <w:r w:rsidR="00424156" w:rsidRPr="00F1521B">
          <w:rPr>
            <w:rStyle w:val="normaltextrun"/>
            <w:color w:val="000000" w:themeColor="text1"/>
            <w:sz w:val="22"/>
            <w:szCs w:val="22"/>
          </w:rPr>
          <w:t xml:space="preserve"> to their benefit</w:t>
        </w:r>
      </w:ins>
      <w:ins w:id="946" w:author="Georg Bauer" w:date="2021-03-03T17:29:00Z">
        <w:r w:rsidR="00381B3F">
          <w:rPr>
            <w:rStyle w:val="normaltextrun"/>
            <w:color w:val="000000" w:themeColor="text1"/>
            <w:sz w:val="22"/>
            <w:szCs w:val="22"/>
          </w:rPr>
          <w:t>, explaining why</w:t>
        </w:r>
      </w:ins>
      <w:ins w:id="947" w:author="Martin Tušl" w:date="2021-03-01T13:53:00Z">
        <w:del w:id="948" w:author="Georg Bauer" w:date="2021-03-03T17:29:00Z">
          <w:r w:rsidR="00424156" w:rsidRPr="00F1521B" w:rsidDel="00381B3F">
            <w:rPr>
              <w:rStyle w:val="normaltextrun"/>
              <w:color w:val="000000" w:themeColor="text1"/>
              <w:sz w:val="22"/>
              <w:szCs w:val="22"/>
            </w:rPr>
            <w:delText>.</w:delText>
          </w:r>
        </w:del>
      </w:ins>
      <w:r w:rsidR="00FA69B9" w:rsidRPr="00F1521B">
        <w:rPr>
          <w:rStyle w:val="normaltextrun"/>
          <w:color w:val="000000" w:themeColor="text1"/>
          <w:sz w:val="22"/>
          <w:szCs w:val="22"/>
        </w:rPr>
        <w:t xml:space="preserve"> </w:t>
      </w:r>
      <w:moveFromRangeStart w:id="949" w:author="Martin Tušl" w:date="2021-03-01T13:38:00Z" w:name="move65498300"/>
      <w:moveFrom w:id="950" w:author="Martin Tušl" w:date="2021-03-01T13:38:00Z">
        <w:del w:id="951" w:author="Martin Tušl" w:date="2021-03-01T13:53:00Z">
          <w:r w:rsidR="00FA69B9" w:rsidRPr="00F1521B" w:rsidDel="00424156">
            <w:rPr>
              <w:rStyle w:val="normaltextrun"/>
              <w:color w:val="000000" w:themeColor="text1"/>
              <w:sz w:val="22"/>
              <w:szCs w:val="22"/>
            </w:rPr>
            <w:delText>In contrast</w:delText>
          </w:r>
          <w:r w:rsidR="00AE3EF1" w:rsidRPr="00F1521B" w:rsidDel="00424156">
            <w:rPr>
              <w:rStyle w:val="normaltextrun"/>
              <w:color w:val="000000" w:themeColor="text1"/>
              <w:sz w:val="22"/>
              <w:szCs w:val="22"/>
            </w:rPr>
            <w:delText xml:space="preserve">, </w:delText>
          </w:r>
          <w:r w:rsidRPr="00F1521B" w:rsidDel="00424156">
            <w:rPr>
              <w:rStyle w:val="normaltextrun"/>
              <w:color w:val="000000" w:themeColor="text1"/>
              <w:sz w:val="22"/>
              <w:szCs w:val="22"/>
            </w:rPr>
            <w:delText>an increase in leisure time was associated with perceived positive impact of the COVID-19 crisis on work life.</w:delText>
          </w:r>
          <w:r w:rsidR="007F6D02" w:rsidRPr="00F1521B" w:rsidDel="00424156">
            <w:rPr>
              <w:rStyle w:val="normaltextrun"/>
              <w:color w:val="000000" w:themeColor="text1"/>
              <w:sz w:val="22"/>
              <w:szCs w:val="22"/>
            </w:rPr>
            <w:delText xml:space="preserve"> From the resource perspective, more time for leisure</w:delText>
          </w:r>
          <w:r w:rsidRPr="00F1521B" w:rsidDel="00424156">
            <w:rPr>
              <w:rStyle w:val="normaltextrun"/>
              <w:color w:val="000000" w:themeColor="text1"/>
              <w:sz w:val="22"/>
              <w:szCs w:val="22"/>
            </w:rPr>
            <w:delText xml:space="preserve"> </w:delText>
          </w:r>
          <w:r w:rsidR="00FA69B9" w:rsidRPr="00F1521B" w:rsidDel="00424156">
            <w:rPr>
              <w:rStyle w:val="normaltextrun"/>
              <w:color w:val="000000" w:themeColor="text1"/>
              <w:sz w:val="22"/>
              <w:szCs w:val="22"/>
            </w:rPr>
            <w:delText xml:space="preserve">may </w:delText>
          </w:r>
          <w:r w:rsidRPr="00F1521B" w:rsidDel="00424156">
            <w:rPr>
              <w:rStyle w:val="normaltextrun"/>
              <w:color w:val="000000" w:themeColor="text1"/>
              <w:sz w:val="22"/>
              <w:szCs w:val="22"/>
            </w:rPr>
            <w:delText xml:space="preserve">allow for better recovery from work and rebuilding of personal resources </w:delText>
          </w:r>
        </w:del>
      </w:moveFrom>
      <w:customXmlDelRangeStart w:id="952" w:author="Martin Tušl" w:date="2021-03-01T13:53:00Z"/>
      <w:sdt>
        <w:sdtPr>
          <w:rPr>
            <w:rStyle w:val="normaltextrun"/>
            <w:color w:val="000000" w:themeColor="text1"/>
            <w:sz w:val="22"/>
            <w:szCs w:val="22"/>
          </w:rPr>
          <w:alias w:val="To edit, see citavi.com/edit"/>
          <w:tag w:val="CitaviPlaceholder#cc5ed281-2bda-4497-814b-3b18a5ee9093"/>
          <w:id w:val="-1362815317"/>
          <w:placeholder>
            <w:docPart w:val="DefaultPlaceholder_-1854013440"/>
          </w:placeholder>
        </w:sdtPr>
        <w:sdtEndPr>
          <w:rPr>
            <w:rStyle w:val="normaltextrun"/>
          </w:rPr>
        </w:sdtEndPr>
        <w:sdtContent>
          <w:customXmlDelRangeEnd w:id="952"/>
          <w:moveFrom w:id="953" w:author="Martin Tušl" w:date="2021-03-01T13:38:00Z">
            <w:del w:id="954" w:author="Martin Tušl" w:date="2021-03-01T13:53:00Z">
              <w:r w:rsidR="00DB2817" w:rsidRPr="00F1521B" w:rsidDel="00424156">
                <w:rPr>
                  <w:rStyle w:val="normaltextrun"/>
                  <w:noProof/>
                  <w:color w:val="000000" w:themeColor="text1"/>
                  <w:sz w:val="22"/>
                  <w:szCs w:val="22"/>
                </w:rPr>
                <w:fldChar w:fldCharType="begin"/>
              </w:r>
            </w:del>
          </w:moveFrom>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MTM1OTIwLWI1YzItNDI1My1iOTdkLTg3Mjk5NWEwODU0ZiIsIlJhbmdlTGVuZ3RoIjozLCJSZWZlcmVuY2VJZCI6ImE5NzJjNGQwLTM5MjctNDg5Yi05YzdlLTg1MTQ3ZTY2MDg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M3LzAwMDMtMDY2WC40NC4zLjUxMyIsIlVyaVN0cmluZyI6Imh0dHBzOi8vZG9pLm9yZy8xMC4xMDM3LzAwMDMtMDY2WC40NC4zLjUx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i9hbm51cmV2LW9yZ3BzeWNoLTAzMjExNy0xMDQ2NDAiLCJVcmlTdHJpbmciOiJodHRwczovL2RvaS5vcmcvMTAuMTE0Ni9hbm51cmV2LW9yZ3BzeWNoLTAzMjExNy0xMDQ2ND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}</w:instrText>
          </w:r>
          <w:moveFrom w:id="955" w:author="Martin Tušl" w:date="2021-03-01T13:38:00Z">
            <w:del w:id="956" w:author="Martin Tušl" w:date="2021-03-01T13:53:00Z">
              <w:r w:rsidR="00DB2817" w:rsidRPr="00F1521B" w:rsidDel="00424156">
                <w:rPr>
                  <w:rStyle w:val="normaltextrun"/>
                  <w:noProof/>
                  <w:color w:val="000000" w:themeColor="text1"/>
                  <w:sz w:val="22"/>
                  <w:szCs w:val="22"/>
                </w:rPr>
                <w:fldChar w:fldCharType="separate"/>
              </w:r>
            </w:del>
          </w:moveFrom>
          <w:r w:rsidR="006A7BA9">
            <w:rPr>
              <w:rStyle w:val="normaltextrun"/>
              <w:noProof/>
              <w:color w:val="000000" w:themeColor="text1"/>
              <w:sz w:val="22"/>
              <w:szCs w:val="22"/>
            </w:rPr>
            <w:t>[37, 38]</w:t>
          </w:r>
          <w:moveFrom w:id="957" w:author="Martin Tušl" w:date="2021-03-01T13:38:00Z">
            <w:del w:id="958" w:author="Martin Tušl" w:date="2021-03-01T13:53:00Z">
              <w:r w:rsidR="00DB2817" w:rsidRPr="00F1521B" w:rsidDel="00424156">
                <w:rPr>
                  <w:rStyle w:val="normaltextrun"/>
                  <w:noProof/>
                  <w:color w:val="000000" w:themeColor="text1"/>
                  <w:sz w:val="22"/>
                  <w:szCs w:val="22"/>
                </w:rPr>
                <w:fldChar w:fldCharType="end"/>
              </w:r>
            </w:del>
          </w:moveFrom>
          <w:customXmlDelRangeStart w:id="959" w:author="Martin Tušl" w:date="2021-03-01T13:53:00Z"/>
        </w:sdtContent>
      </w:sdt>
      <w:customXmlDelRangeEnd w:id="959"/>
      <w:moveFrom w:id="960" w:author="Martin Tušl" w:date="2021-03-01T13:38:00Z">
        <w:del w:id="961" w:author="Martin Tušl" w:date="2021-03-01T13:53:00Z">
          <w:r w:rsidR="00BF46BC" w:rsidRPr="00F1521B" w:rsidDel="00424156">
            <w:rPr>
              <w:rStyle w:val="normaltextrun"/>
              <w:color w:val="000000" w:themeColor="text1"/>
              <w:sz w:val="22"/>
              <w:szCs w:val="22"/>
            </w:rPr>
            <w:delText xml:space="preserve">, </w:delText>
          </w:r>
          <w:r w:rsidRPr="00F1521B" w:rsidDel="00424156">
            <w:rPr>
              <w:rStyle w:val="normaltextrun"/>
              <w:color w:val="000000" w:themeColor="text1"/>
              <w:sz w:val="22"/>
              <w:szCs w:val="22"/>
            </w:rPr>
            <w:delText xml:space="preserve">which </w:delText>
          </w:r>
          <w:r w:rsidR="00E20294" w:rsidDel="00424156">
            <w:rPr>
              <w:rStyle w:val="normaltextrun"/>
              <w:color w:val="000000" w:themeColor="text1"/>
              <w:sz w:val="22"/>
              <w:szCs w:val="22"/>
            </w:rPr>
            <w:delText xml:space="preserve">can </w:delText>
          </w:r>
          <w:r w:rsidR="00FA69B9" w:rsidRPr="00F1521B" w:rsidDel="00424156">
            <w:rPr>
              <w:rStyle w:val="normaltextrun"/>
              <w:color w:val="000000" w:themeColor="text1"/>
              <w:sz w:val="22"/>
              <w:szCs w:val="22"/>
            </w:rPr>
            <w:delText xml:space="preserve">then </w:delText>
          </w:r>
          <w:r w:rsidRPr="00F1521B" w:rsidDel="00424156">
            <w:rPr>
              <w:rStyle w:val="normaltextrun"/>
              <w:color w:val="000000" w:themeColor="text1"/>
              <w:sz w:val="22"/>
              <w:szCs w:val="22"/>
            </w:rPr>
            <w:delText xml:space="preserve">help </w:delText>
          </w:r>
          <w:r w:rsidR="00E20294" w:rsidDel="00424156">
            <w:rPr>
              <w:rStyle w:val="normaltextrun"/>
              <w:color w:val="000000" w:themeColor="text1"/>
              <w:sz w:val="22"/>
              <w:szCs w:val="22"/>
            </w:rPr>
            <w:delText xml:space="preserve">an individual </w:delText>
          </w:r>
          <w:r w:rsidRPr="00F1521B" w:rsidDel="00424156">
            <w:rPr>
              <w:rStyle w:val="normaltextrun"/>
              <w:color w:val="000000" w:themeColor="text1"/>
              <w:sz w:val="22"/>
              <w:szCs w:val="22"/>
            </w:rPr>
            <w:delText xml:space="preserve">deal with </w:delText>
          </w:r>
          <w:r w:rsidR="007F6D02" w:rsidRPr="00F1521B" w:rsidDel="00424156">
            <w:rPr>
              <w:rStyle w:val="normaltextrun"/>
              <w:color w:val="000000" w:themeColor="text1"/>
              <w:sz w:val="22"/>
              <w:szCs w:val="22"/>
            </w:rPr>
            <w:delText>work demands</w:delText>
          </w:r>
          <w:r w:rsidRPr="00F1521B" w:rsidDel="00424156">
            <w:rPr>
              <w:rStyle w:val="normaltextrun"/>
              <w:color w:val="000000" w:themeColor="text1"/>
              <w:sz w:val="22"/>
              <w:szCs w:val="22"/>
            </w:rPr>
            <w:delText>.</w:delText>
          </w:r>
          <w:r w:rsidR="00AE3EF1" w:rsidRPr="00F1521B" w:rsidDel="00424156">
            <w:rPr>
              <w:rStyle w:val="normaltextrun"/>
              <w:color w:val="000000" w:themeColor="text1"/>
              <w:sz w:val="22"/>
              <w:szCs w:val="22"/>
            </w:rPr>
            <w:delText xml:space="preserve"> </w:delText>
          </w:r>
        </w:del>
      </w:moveFrom>
      <w:moveFromRangeEnd w:id="949"/>
      <w:del w:id="962" w:author="Martin Tušl" w:date="2021-03-01T13:53:00Z">
        <w:r w:rsidR="00D14E5E" w:rsidRPr="00F1521B" w:rsidDel="00424156">
          <w:rPr>
            <w:rStyle w:val="normaltextrun"/>
            <w:color w:val="000000" w:themeColor="text1"/>
            <w:sz w:val="22"/>
            <w:szCs w:val="22"/>
          </w:rPr>
          <w:delText>Finally</w:delText>
        </w:r>
      </w:del>
      <w:ins w:id="963" w:author="Martin Tušl" w:date="2021-03-01T13:53:00Z">
        <w:del w:id="964" w:author="Martin Tušl" w:date="2021-03-01T13:38:00Z">
          <w:r w:rsidR="00424156" w:rsidRPr="00F1521B" w:rsidDel="00E6679A">
            <w:rPr>
              <w:rStyle w:val="normaltextrun"/>
              <w:color w:val="000000" w:themeColor="text1"/>
              <w:sz w:val="22"/>
              <w:szCs w:val="22"/>
            </w:rPr>
            <w:delText xml:space="preserve">In contrast, an increase in leisure time was associated with perceived positive impact of the COVID-19 crisis on work life. From the resource perspective, more time for leisure may allow for better recovery from work and rebuilding of personal resources </w:delText>
          </w:r>
        </w:del>
      </w:ins>
      <w:customXmlInsRangeStart w:id="965" w:author="Martin Tušl" w:date="2021-03-01T13:53:00Z"/>
      <w:customXmlDelRangeStart w:id="966" w:author="Martin Tušl" w:date="2021-03-01T13:38:00Z"/>
      <w:sdt>
        <w:sdtPr>
          <w:rPr>
            <w:rStyle w:val="normaltextrun"/>
            <w:color w:val="000000" w:themeColor="text1"/>
            <w:sz w:val="22"/>
            <w:szCs w:val="22"/>
          </w:rPr>
          <w:alias w:val="To edit, see citavi.com/edit"/>
          <w:tag w:val="CitaviPlaceholder#3e8f6b0a-a421-4e4b-ab06-6f709e3b34aa"/>
          <w:id w:val="26533189"/>
          <w:placeholder>
            <w:docPart w:val="481331ED2D165748B5720AEA310E559B"/>
          </w:placeholder>
        </w:sdtPr>
        <w:sdtEndPr>
          <w:rPr>
            <w:rStyle w:val="normaltextrun"/>
          </w:rPr>
        </w:sdtEndPr>
        <w:sdtContent>
          <w:customXmlInsRangeEnd w:id="965"/>
          <w:customXmlDelRangeEnd w:id="966"/>
          <w:ins w:id="967" w:author="Martin Tušl" w:date="2021-03-01T13:53:00Z">
            <w:del w:id="968" w:author="Martin Tušl" w:date="2021-03-01T13:38:00Z">
              <w:r w:rsidR="00424156" w:rsidRPr="00F1521B" w:rsidDel="00E6679A">
                <w:rPr>
                  <w:rStyle w:val="normaltextrun"/>
                  <w:noProof/>
                  <w:color w:val="000000" w:themeColor="text1"/>
                  <w:sz w:val="22"/>
                  <w:szCs w:val="22"/>
                </w:rPr>
                <w:fldChar w:fldCharType="begin"/>
              </w:r>
            </w:del>
          </w:ins>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MTM1OTIwLWI1YzItNDI1My1iOTdkLTg3Mjk5NWEwODU0ZiIsIlJhbmdlTGVuZ3RoIjozLCJSZWZlcmVuY2VJZCI6ImE5NzJjNGQwLTM5MjctNDg5Yi05YzdlLTg1MTQ3ZTY2MDg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M3LzAwMDMtMDY2WC40NC4zLjUxMyIsIlVyaVN0cmluZyI6Imh0dHBzOi8vZG9pLm9yZy8xMC4xMDM3LzAwMDMtMDY2WC40NC4zLjUxM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i9hbm51cmV2LW9yZ3BzeWNoLTAzMjExNy0xMDQ2NDAiLCJVcmlTdHJpbmciOiJodHRwczovL2RvaS5vcmcvMTAuMTE0Ni9hbm51cmV2LW9yZ3BzeWNoLTAzMjExNy0xMDQ2ND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}</w:instrText>
          </w:r>
          <w:ins w:id="969" w:author="Martin Tušl" w:date="2021-03-01T13:53:00Z">
            <w:del w:id="970" w:author="Martin Tušl" w:date="2021-03-01T13:38:00Z">
              <w:r w:rsidR="00424156" w:rsidRPr="00F1521B" w:rsidDel="00E6679A">
                <w:rPr>
                  <w:rStyle w:val="normaltextrun"/>
                  <w:noProof/>
                  <w:color w:val="000000" w:themeColor="text1"/>
                  <w:sz w:val="22"/>
                  <w:szCs w:val="22"/>
                </w:rPr>
                <w:fldChar w:fldCharType="separate"/>
              </w:r>
            </w:del>
          </w:ins>
          <w:r w:rsidR="006A7BA9">
            <w:rPr>
              <w:rStyle w:val="normaltextrun"/>
              <w:noProof/>
              <w:color w:val="000000" w:themeColor="text1"/>
              <w:sz w:val="22"/>
              <w:szCs w:val="22"/>
            </w:rPr>
            <w:t>[37, 38]</w:t>
          </w:r>
          <w:ins w:id="971" w:author="Martin Tušl" w:date="2021-03-01T13:53:00Z">
            <w:del w:id="972" w:author="Martin Tušl" w:date="2021-03-01T13:38:00Z">
              <w:r w:rsidR="00424156" w:rsidRPr="00F1521B" w:rsidDel="00E6679A">
                <w:rPr>
                  <w:rStyle w:val="normaltextrun"/>
                  <w:noProof/>
                  <w:color w:val="000000" w:themeColor="text1"/>
                  <w:sz w:val="22"/>
                  <w:szCs w:val="22"/>
                </w:rPr>
                <w:fldChar w:fldCharType="end"/>
              </w:r>
            </w:del>
          </w:ins>
          <w:customXmlInsRangeStart w:id="973" w:author="Martin Tušl" w:date="2021-03-01T13:53:00Z"/>
          <w:customXmlDelRangeStart w:id="974" w:author="Martin Tušl" w:date="2021-03-01T13:38:00Z"/>
        </w:sdtContent>
      </w:sdt>
      <w:customXmlInsRangeEnd w:id="973"/>
      <w:customXmlDelRangeEnd w:id="974"/>
      <w:ins w:id="975" w:author="Martin Tušl" w:date="2021-03-01T13:53:00Z">
        <w:del w:id="976" w:author="Martin Tušl" w:date="2021-03-01T13:38:00Z">
          <w:r w:rsidR="00424156" w:rsidRPr="00F1521B" w:rsidDel="00E6679A">
            <w:rPr>
              <w:rStyle w:val="normaltextrun"/>
              <w:color w:val="000000" w:themeColor="text1"/>
              <w:sz w:val="22"/>
              <w:szCs w:val="22"/>
            </w:rPr>
            <w:delText xml:space="preserve">, which </w:delText>
          </w:r>
          <w:r w:rsidR="00424156" w:rsidDel="00E6679A">
            <w:rPr>
              <w:rStyle w:val="normaltextrun"/>
              <w:color w:val="000000" w:themeColor="text1"/>
              <w:sz w:val="22"/>
              <w:szCs w:val="22"/>
            </w:rPr>
            <w:delText xml:space="preserve">can </w:delText>
          </w:r>
          <w:r w:rsidR="00424156" w:rsidRPr="00F1521B" w:rsidDel="00E6679A">
            <w:rPr>
              <w:rStyle w:val="normaltextrun"/>
              <w:color w:val="000000" w:themeColor="text1"/>
              <w:sz w:val="22"/>
              <w:szCs w:val="22"/>
            </w:rPr>
            <w:delText xml:space="preserve">then help </w:delText>
          </w:r>
          <w:r w:rsidR="00424156" w:rsidDel="00E6679A">
            <w:rPr>
              <w:rStyle w:val="normaltextrun"/>
              <w:color w:val="000000" w:themeColor="text1"/>
              <w:sz w:val="22"/>
              <w:szCs w:val="22"/>
            </w:rPr>
            <w:delText xml:space="preserve">an individual </w:delText>
          </w:r>
          <w:r w:rsidR="00424156" w:rsidRPr="00F1521B" w:rsidDel="00E6679A">
            <w:rPr>
              <w:rStyle w:val="normaltextrun"/>
              <w:color w:val="000000" w:themeColor="text1"/>
              <w:sz w:val="22"/>
              <w:szCs w:val="22"/>
            </w:rPr>
            <w:delText>deal with work demands.</w:delText>
          </w:r>
        </w:del>
      </w:ins>
      <w:r w:rsidR="007F6D02" w:rsidRPr="00F1521B">
        <w:rPr>
          <w:rStyle w:val="normaltextrun"/>
          <w:color w:val="000000" w:themeColor="text1"/>
          <w:sz w:val="22"/>
          <w:szCs w:val="22"/>
        </w:rPr>
        <w:t xml:space="preserve">the oldest </w:t>
      </w:r>
      <w:r w:rsidR="00D14E5E" w:rsidRPr="00F1521B">
        <w:rPr>
          <w:rStyle w:val="normaltextrun"/>
          <w:color w:val="000000" w:themeColor="text1"/>
          <w:sz w:val="22"/>
          <w:szCs w:val="22"/>
        </w:rPr>
        <w:t>a</w:t>
      </w:r>
      <w:r w:rsidR="00AE3EF1" w:rsidRPr="00F1521B">
        <w:rPr>
          <w:rStyle w:val="normaltextrun"/>
          <w:color w:val="000000" w:themeColor="text1"/>
          <w:sz w:val="22"/>
          <w:szCs w:val="22"/>
        </w:rPr>
        <w:t>ge groups</w:t>
      </w:r>
      <w:r w:rsidR="00E20294">
        <w:rPr>
          <w:rStyle w:val="normaltextrun"/>
          <w:color w:val="000000" w:themeColor="text1"/>
          <w:sz w:val="22"/>
          <w:szCs w:val="22"/>
        </w:rPr>
        <w:t>,</w:t>
      </w:r>
      <w:r w:rsidR="00AE3EF1" w:rsidRPr="00F1521B">
        <w:rPr>
          <w:rStyle w:val="normaltextrun"/>
          <w:color w:val="000000" w:themeColor="text1"/>
          <w:sz w:val="22"/>
          <w:szCs w:val="22"/>
        </w:rPr>
        <w:t xml:space="preserve"> 54</w:t>
      </w:r>
      <w:r w:rsidR="00E20294">
        <w:rPr>
          <w:rStyle w:val="normaltextrun"/>
          <w:color w:val="000000" w:themeColor="text1"/>
          <w:sz w:val="22"/>
          <w:szCs w:val="22"/>
        </w:rPr>
        <w:t>–</w:t>
      </w:r>
      <w:r w:rsidR="00AE3EF1" w:rsidRPr="00F1521B">
        <w:rPr>
          <w:rStyle w:val="normaltextrun"/>
          <w:color w:val="000000" w:themeColor="text1"/>
          <w:sz w:val="22"/>
          <w:szCs w:val="22"/>
        </w:rPr>
        <w:t>60 and 61</w:t>
      </w:r>
      <w:r w:rsidR="00E20294">
        <w:rPr>
          <w:rStyle w:val="normaltextrun"/>
          <w:color w:val="000000" w:themeColor="text1"/>
          <w:sz w:val="22"/>
          <w:szCs w:val="22"/>
        </w:rPr>
        <w:t>–</w:t>
      </w:r>
      <w:r w:rsidR="00AE3EF1" w:rsidRPr="00F1521B">
        <w:rPr>
          <w:rStyle w:val="normaltextrun"/>
          <w:color w:val="000000" w:themeColor="text1"/>
          <w:sz w:val="22"/>
          <w:szCs w:val="22"/>
        </w:rPr>
        <w:t>6</w:t>
      </w:r>
      <w:r w:rsidR="00D14E5E" w:rsidRPr="00F1521B">
        <w:rPr>
          <w:rStyle w:val="normaltextrun"/>
          <w:color w:val="000000" w:themeColor="text1"/>
          <w:sz w:val="22"/>
          <w:szCs w:val="22"/>
        </w:rPr>
        <w:t>5</w:t>
      </w:r>
      <w:r w:rsidR="00E20294">
        <w:rPr>
          <w:rStyle w:val="normaltextrun"/>
          <w:color w:val="000000" w:themeColor="text1"/>
          <w:sz w:val="22"/>
          <w:szCs w:val="22"/>
        </w:rPr>
        <w:t xml:space="preserve"> years,</w:t>
      </w:r>
      <w:r w:rsidR="00D14E5E" w:rsidRPr="00F1521B">
        <w:rPr>
          <w:rStyle w:val="normaltextrun"/>
          <w:color w:val="000000" w:themeColor="text1"/>
          <w:sz w:val="22"/>
          <w:szCs w:val="22"/>
        </w:rPr>
        <w:t xml:space="preserve"> were less likely to report an improvement </w:t>
      </w:r>
      <w:r w:rsidR="004E4960" w:rsidRPr="00F1521B">
        <w:rPr>
          <w:rStyle w:val="normaltextrun"/>
          <w:color w:val="000000" w:themeColor="text1"/>
          <w:sz w:val="22"/>
          <w:szCs w:val="22"/>
        </w:rPr>
        <w:t>in</w:t>
      </w:r>
      <w:r w:rsidR="00D14E5E" w:rsidRPr="00F1521B">
        <w:rPr>
          <w:rStyle w:val="normaltextrun"/>
          <w:color w:val="000000" w:themeColor="text1"/>
          <w:sz w:val="22"/>
          <w:szCs w:val="22"/>
        </w:rPr>
        <w:t xml:space="preserve"> their work life.</w:t>
      </w:r>
      <w:del w:id="977" w:author="Martin Tušl" w:date="2021-03-01T13:53:00Z">
        <w:r w:rsidR="00D14E5E" w:rsidRPr="00F1521B" w:rsidDel="00424156">
          <w:rPr>
            <w:rStyle w:val="normaltextrun"/>
            <w:color w:val="000000" w:themeColor="text1"/>
            <w:sz w:val="22"/>
            <w:szCs w:val="22"/>
          </w:rPr>
          <w:delText xml:space="preserve"> As in the case of deterioration of work life,</w:delText>
        </w:r>
      </w:del>
      <w:r w:rsidR="00D14E5E" w:rsidRPr="00F1521B">
        <w:rPr>
          <w:rStyle w:val="normaltextrun"/>
          <w:color w:val="000000" w:themeColor="text1"/>
          <w:sz w:val="22"/>
          <w:szCs w:val="22"/>
        </w:rPr>
        <w:t xml:space="preserve"> </w:t>
      </w:r>
      <w:del w:id="978" w:author="Martin Tušl" w:date="2021-03-01T13:52:00Z">
        <w:r w:rsidR="00D14E5E" w:rsidRPr="00F1521B" w:rsidDel="00424156">
          <w:rPr>
            <w:rStyle w:val="normaltextrun"/>
            <w:color w:val="000000" w:themeColor="text1"/>
            <w:sz w:val="22"/>
            <w:szCs w:val="22"/>
          </w:rPr>
          <w:delText xml:space="preserve">older employees may struggle more with the new situation and may be less successful in </w:delText>
        </w:r>
        <w:r w:rsidR="007F6D02" w:rsidRPr="00F1521B" w:rsidDel="00424156">
          <w:rPr>
            <w:rStyle w:val="normaltextrun"/>
            <w:color w:val="000000" w:themeColor="text1"/>
            <w:sz w:val="22"/>
            <w:szCs w:val="22"/>
          </w:rPr>
          <w:delText xml:space="preserve">transforming </w:delText>
        </w:r>
        <w:r w:rsidR="00E74B75" w:rsidRPr="00F1521B" w:rsidDel="00424156">
          <w:rPr>
            <w:rStyle w:val="normaltextrun"/>
            <w:color w:val="000000" w:themeColor="text1"/>
            <w:sz w:val="22"/>
            <w:szCs w:val="22"/>
          </w:rPr>
          <w:delText>the</w:delText>
        </w:r>
        <w:r w:rsidR="00D14E5E" w:rsidRPr="00F1521B" w:rsidDel="00424156">
          <w:rPr>
            <w:rStyle w:val="normaltextrun"/>
            <w:color w:val="000000" w:themeColor="text1"/>
            <w:sz w:val="22"/>
            <w:szCs w:val="22"/>
          </w:rPr>
          <w:delText xml:space="preserve"> new situation</w:delText>
        </w:r>
        <w:r w:rsidR="00E74B75" w:rsidRPr="00F1521B" w:rsidDel="00424156">
          <w:rPr>
            <w:rStyle w:val="normaltextrun"/>
            <w:color w:val="000000" w:themeColor="text1"/>
            <w:sz w:val="22"/>
            <w:szCs w:val="22"/>
          </w:rPr>
          <w:delText xml:space="preserve"> to their benefit</w:delText>
        </w:r>
        <w:r w:rsidR="00D14E5E" w:rsidRPr="00F1521B" w:rsidDel="00424156">
          <w:rPr>
            <w:rStyle w:val="normaltextrun"/>
            <w:color w:val="000000" w:themeColor="text1"/>
            <w:sz w:val="22"/>
            <w:szCs w:val="22"/>
          </w:rPr>
          <w:delText>.</w:delText>
        </w:r>
      </w:del>
    </w:p>
    <w:p w14:paraId="619E901E" w14:textId="6EA78086" w:rsidR="00C42273" w:rsidRPr="00F1521B" w:rsidRDefault="00DC12DD" w:rsidP="004D0AA2">
      <w:pPr>
        <w:spacing w:line="480" w:lineRule="auto"/>
        <w:ind w:firstLine="720"/>
        <w:rPr>
          <w:color w:val="000000" w:themeColor="text1"/>
          <w:sz w:val="22"/>
          <w:szCs w:val="22"/>
        </w:rPr>
      </w:pPr>
      <w:r>
        <w:rPr>
          <w:rStyle w:val="normaltextrun"/>
          <w:color w:val="000000" w:themeColor="text1"/>
          <w:sz w:val="22"/>
          <w:szCs w:val="22"/>
        </w:rPr>
        <w:t>Regarding</w:t>
      </w:r>
      <w:r w:rsidR="00CA622F" w:rsidRPr="00F1521B">
        <w:rPr>
          <w:rStyle w:val="normaltextrun"/>
          <w:color w:val="000000" w:themeColor="text1"/>
          <w:sz w:val="22"/>
          <w:szCs w:val="22"/>
        </w:rPr>
        <w:t xml:space="preserve"> the perceived impact on </w:t>
      </w:r>
      <w:r w:rsidR="00C42273" w:rsidRPr="00F1521B">
        <w:rPr>
          <w:rStyle w:val="normaltextrun"/>
          <w:color w:val="000000" w:themeColor="text1"/>
          <w:sz w:val="22"/>
          <w:szCs w:val="22"/>
        </w:rPr>
        <w:t xml:space="preserve">private life, </w:t>
      </w:r>
      <w:r w:rsidR="00E20294">
        <w:rPr>
          <w:rStyle w:val="normaltextrun"/>
          <w:color w:val="000000" w:themeColor="text1"/>
          <w:sz w:val="22"/>
          <w:szCs w:val="22"/>
        </w:rPr>
        <w:t xml:space="preserve">participants </w:t>
      </w:r>
      <w:r w:rsidR="00C42273" w:rsidRPr="00F1521B">
        <w:rPr>
          <w:rStyle w:val="normaltextrun"/>
          <w:color w:val="000000" w:themeColor="text1"/>
          <w:sz w:val="22"/>
          <w:szCs w:val="22"/>
        </w:rPr>
        <w:t xml:space="preserve">living alone </w:t>
      </w:r>
      <w:del w:id="979" w:author="Georg Bauer" w:date="2021-03-03T17:30:00Z">
        <w:r w:rsidR="00C42273" w:rsidRPr="00F1521B" w:rsidDel="003F6EC5">
          <w:rPr>
            <w:rStyle w:val="normaltextrun"/>
            <w:color w:val="000000" w:themeColor="text1"/>
            <w:sz w:val="22"/>
            <w:szCs w:val="22"/>
          </w:rPr>
          <w:delText>showed significantly higher odds of</w:delText>
        </w:r>
      </w:del>
      <w:ins w:id="980" w:author="Georg Bauer" w:date="2021-03-03T17:30:00Z">
        <w:r w:rsidR="003F6EC5">
          <w:rPr>
            <w:rStyle w:val="normaltextrun"/>
            <w:color w:val="000000" w:themeColor="text1"/>
            <w:sz w:val="22"/>
            <w:szCs w:val="22"/>
          </w:rPr>
          <w:t>were more likely to</w:t>
        </w:r>
      </w:ins>
      <w:r w:rsidR="00C42273" w:rsidRPr="00F1521B">
        <w:rPr>
          <w:rStyle w:val="normaltextrun"/>
          <w:color w:val="000000" w:themeColor="text1"/>
          <w:sz w:val="22"/>
          <w:szCs w:val="22"/>
        </w:rPr>
        <w:t xml:space="preserve"> report</w:t>
      </w:r>
      <w:del w:id="981" w:author="Georg Bauer" w:date="2021-03-03T17:30:00Z">
        <w:r w:rsidR="00C42273" w:rsidRPr="00F1521B" w:rsidDel="003F6EC5">
          <w:rPr>
            <w:rStyle w:val="normaltextrun"/>
            <w:color w:val="000000" w:themeColor="text1"/>
            <w:sz w:val="22"/>
            <w:szCs w:val="22"/>
          </w:rPr>
          <w:delText>ing</w:delText>
        </w:r>
      </w:del>
      <w:r w:rsidR="00C42273" w:rsidRPr="00F1521B">
        <w:rPr>
          <w:rStyle w:val="normaltextrun"/>
          <w:color w:val="000000" w:themeColor="text1"/>
          <w:sz w:val="22"/>
          <w:szCs w:val="22"/>
        </w:rPr>
        <w:t xml:space="preserve"> a deterioration </w:t>
      </w:r>
      <w:ins w:id="982" w:author="Georg Bauer" w:date="2021-03-03T17:32:00Z">
        <w:r w:rsidR="003F6EC5">
          <w:rPr>
            <w:rStyle w:val="normaltextrun"/>
            <w:color w:val="000000" w:themeColor="text1"/>
            <w:sz w:val="22"/>
            <w:szCs w:val="22"/>
          </w:rPr>
          <w:t xml:space="preserve">and less likely to report an improvement </w:t>
        </w:r>
      </w:ins>
      <w:r w:rsidR="00C42273" w:rsidRPr="00F1521B">
        <w:rPr>
          <w:rStyle w:val="normaltextrun"/>
          <w:color w:val="000000" w:themeColor="text1"/>
          <w:sz w:val="22"/>
          <w:szCs w:val="22"/>
        </w:rPr>
        <w:t xml:space="preserve">of their private life compared to those </w:t>
      </w:r>
      <w:r w:rsidR="00E20294">
        <w:rPr>
          <w:rStyle w:val="normaltextrun"/>
          <w:color w:val="000000" w:themeColor="text1"/>
          <w:sz w:val="22"/>
          <w:szCs w:val="22"/>
        </w:rPr>
        <w:t>living</w:t>
      </w:r>
      <w:r w:rsidR="00C42273" w:rsidRPr="00F1521B">
        <w:rPr>
          <w:rStyle w:val="normaltextrun"/>
          <w:color w:val="000000" w:themeColor="text1"/>
          <w:sz w:val="22"/>
          <w:szCs w:val="22"/>
        </w:rPr>
        <w:t xml:space="preserve"> with a partner</w:t>
      </w:r>
      <w:r w:rsidR="00D14E5E" w:rsidRPr="00F1521B">
        <w:rPr>
          <w:rStyle w:val="normaltextrun"/>
          <w:color w:val="000000" w:themeColor="text1"/>
          <w:sz w:val="22"/>
          <w:szCs w:val="22"/>
        </w:rPr>
        <w:t xml:space="preserve">, </w:t>
      </w:r>
      <w:r w:rsidR="00C42273" w:rsidRPr="00F1521B">
        <w:rPr>
          <w:rStyle w:val="normaltextrun"/>
          <w:color w:val="000000" w:themeColor="text1"/>
          <w:sz w:val="22"/>
          <w:szCs w:val="22"/>
        </w:rPr>
        <w:t>family</w:t>
      </w:r>
      <w:r w:rsidR="00FA69B9" w:rsidRPr="00F1521B">
        <w:rPr>
          <w:rStyle w:val="normaltextrun"/>
          <w:color w:val="000000" w:themeColor="text1"/>
          <w:sz w:val="22"/>
          <w:szCs w:val="22"/>
        </w:rPr>
        <w:t>,</w:t>
      </w:r>
      <w:r w:rsidR="00D14E5E" w:rsidRPr="00F1521B">
        <w:rPr>
          <w:rStyle w:val="normaltextrun"/>
          <w:color w:val="000000" w:themeColor="text1"/>
          <w:sz w:val="22"/>
          <w:szCs w:val="22"/>
        </w:rPr>
        <w:t xml:space="preserve"> or in a share</w:t>
      </w:r>
      <w:r w:rsidR="008E5D79" w:rsidRPr="00F1521B">
        <w:rPr>
          <w:rStyle w:val="normaltextrun"/>
          <w:color w:val="000000" w:themeColor="text1"/>
          <w:sz w:val="22"/>
          <w:szCs w:val="22"/>
        </w:rPr>
        <w:t>d</w:t>
      </w:r>
      <w:r w:rsidR="00D14E5E" w:rsidRPr="00F1521B">
        <w:rPr>
          <w:rStyle w:val="normaltextrun"/>
          <w:color w:val="000000" w:themeColor="text1"/>
          <w:sz w:val="22"/>
          <w:szCs w:val="22"/>
        </w:rPr>
        <w:t xml:space="preserve"> </w:t>
      </w:r>
      <w:r w:rsidR="00DB1942">
        <w:rPr>
          <w:rStyle w:val="normaltextrun"/>
          <w:color w:val="000000" w:themeColor="text1"/>
          <w:sz w:val="22"/>
          <w:szCs w:val="22"/>
        </w:rPr>
        <w:t>housing</w:t>
      </w:r>
      <w:r w:rsidR="00C42273" w:rsidRPr="00F1521B">
        <w:rPr>
          <w:rStyle w:val="normaltextrun"/>
          <w:color w:val="000000" w:themeColor="text1"/>
          <w:sz w:val="22"/>
          <w:szCs w:val="22"/>
        </w:rPr>
        <w:t xml:space="preserve">. </w:t>
      </w:r>
      <w:ins w:id="983" w:author="Martin Tušl" w:date="2021-03-01T14:07:00Z">
        <w:del w:id="984" w:author="Georg Bauer" w:date="2021-03-03T17:32:00Z">
          <w:r w:rsidR="00934858" w:rsidDel="003F6EC5">
            <w:rPr>
              <w:rStyle w:val="normaltextrun"/>
              <w:color w:val="000000" w:themeColor="text1"/>
              <w:sz w:val="22"/>
              <w:szCs w:val="22"/>
            </w:rPr>
            <w:delText>A</w:delText>
          </w:r>
        </w:del>
      </w:ins>
      <w:ins w:id="985" w:author="Martin Tušl" w:date="2021-03-01T14:08:00Z">
        <w:del w:id="986" w:author="Georg Bauer" w:date="2021-03-03T17:32:00Z">
          <w:r w:rsidR="00934858" w:rsidDel="003F6EC5">
            <w:rPr>
              <w:rStyle w:val="normaltextrun"/>
              <w:color w:val="000000" w:themeColor="text1"/>
              <w:sz w:val="22"/>
              <w:szCs w:val="22"/>
            </w:rPr>
            <w:delText xml:space="preserve">t the same time, those living with a partner or family were more likely to report a positive impact compared to those who live alone. </w:delText>
          </w:r>
        </w:del>
      </w:ins>
      <w:r w:rsidR="00C42273" w:rsidRPr="00F1521B">
        <w:rPr>
          <w:rStyle w:val="normaltextrun"/>
          <w:color w:val="000000" w:themeColor="text1"/>
          <w:sz w:val="22"/>
          <w:szCs w:val="22"/>
        </w:rPr>
        <w:t>The COVID-19 lockdown substantially restricted possibilit</w:t>
      </w:r>
      <w:r w:rsidR="00CA622F" w:rsidRPr="00F1521B">
        <w:rPr>
          <w:rStyle w:val="normaltextrun"/>
          <w:color w:val="000000" w:themeColor="text1"/>
          <w:sz w:val="22"/>
          <w:szCs w:val="22"/>
        </w:rPr>
        <w:t>ies</w:t>
      </w:r>
      <w:r w:rsidR="00C42273" w:rsidRPr="00F1521B">
        <w:rPr>
          <w:rStyle w:val="normaltextrun"/>
          <w:color w:val="000000" w:themeColor="text1"/>
          <w:sz w:val="22"/>
          <w:szCs w:val="22"/>
        </w:rPr>
        <w:t xml:space="preserve"> for social interaction</w:t>
      </w:r>
      <w:r w:rsidR="00D14E5E" w:rsidRPr="00F1521B">
        <w:rPr>
          <w:rStyle w:val="normaltextrun"/>
          <w:color w:val="000000" w:themeColor="text1"/>
          <w:sz w:val="22"/>
          <w:szCs w:val="22"/>
        </w:rPr>
        <w:t>s</w:t>
      </w:r>
      <w:r w:rsidR="00C42273" w:rsidRPr="00F1521B">
        <w:rPr>
          <w:rStyle w:val="normaltextrun"/>
          <w:color w:val="000000" w:themeColor="text1"/>
          <w:sz w:val="22"/>
          <w:szCs w:val="22"/>
        </w:rPr>
        <w:t xml:space="preserve"> beyond </w:t>
      </w:r>
      <w:r w:rsidR="00E20294">
        <w:rPr>
          <w:rStyle w:val="normaltextrun"/>
          <w:color w:val="000000" w:themeColor="text1"/>
          <w:sz w:val="22"/>
          <w:szCs w:val="22"/>
        </w:rPr>
        <w:t>one’s</w:t>
      </w:r>
      <w:r w:rsidR="00E20294" w:rsidRPr="00F1521B">
        <w:rPr>
          <w:rStyle w:val="normaltextrun"/>
          <w:color w:val="000000" w:themeColor="text1"/>
          <w:sz w:val="22"/>
          <w:szCs w:val="22"/>
        </w:rPr>
        <w:t xml:space="preserve"> </w:t>
      </w:r>
      <w:r w:rsidR="00C42273" w:rsidRPr="00F1521B">
        <w:rPr>
          <w:rStyle w:val="normaltextrun"/>
          <w:color w:val="000000" w:themeColor="text1"/>
          <w:sz w:val="22"/>
          <w:szCs w:val="22"/>
        </w:rPr>
        <w:t>own household</w:t>
      </w:r>
      <w:r w:rsidR="00E20294">
        <w:rPr>
          <w:rStyle w:val="normaltextrun"/>
          <w:color w:val="000000" w:themeColor="text1"/>
          <w:sz w:val="22"/>
          <w:szCs w:val="22"/>
        </w:rPr>
        <w:t>,</w:t>
      </w:r>
      <w:r w:rsidR="00C42273" w:rsidRPr="00F1521B">
        <w:rPr>
          <w:rStyle w:val="normaltextrun"/>
          <w:color w:val="000000" w:themeColor="text1"/>
          <w:sz w:val="22"/>
          <w:szCs w:val="22"/>
        </w:rPr>
        <w:t xml:space="preserve"> </w:t>
      </w:r>
      <w:r w:rsidR="00D14E5E" w:rsidRPr="00F1521B">
        <w:rPr>
          <w:rStyle w:val="normaltextrun"/>
          <w:color w:val="000000" w:themeColor="text1"/>
          <w:sz w:val="22"/>
          <w:szCs w:val="22"/>
        </w:rPr>
        <w:t>particularly</w:t>
      </w:r>
      <w:r w:rsidR="00C42273" w:rsidRPr="00F1521B">
        <w:rPr>
          <w:rStyle w:val="normaltextrun"/>
          <w:color w:val="000000" w:themeColor="text1"/>
          <w:sz w:val="22"/>
          <w:szCs w:val="22"/>
        </w:rPr>
        <w:t xml:space="preserve"> </w:t>
      </w:r>
      <w:r w:rsidR="001B6217" w:rsidRPr="00F1521B">
        <w:rPr>
          <w:rStyle w:val="normaltextrun"/>
          <w:color w:val="000000" w:themeColor="text1"/>
          <w:sz w:val="22"/>
          <w:szCs w:val="22"/>
        </w:rPr>
        <w:t xml:space="preserve">affecting </w:t>
      </w:r>
      <w:r w:rsidR="00E20294">
        <w:rPr>
          <w:rStyle w:val="normaltextrun"/>
          <w:color w:val="000000" w:themeColor="text1"/>
          <w:sz w:val="22"/>
          <w:szCs w:val="22"/>
        </w:rPr>
        <w:t xml:space="preserve">people living </w:t>
      </w:r>
      <w:r w:rsidR="00C42273" w:rsidRPr="00F1521B">
        <w:rPr>
          <w:rStyle w:val="normaltextrun"/>
          <w:color w:val="000000" w:themeColor="text1"/>
          <w:sz w:val="22"/>
          <w:szCs w:val="22"/>
        </w:rPr>
        <w:t>alone</w:t>
      </w:r>
      <w:r w:rsidR="00CA622F" w:rsidRPr="00F1521B">
        <w:rPr>
          <w:rStyle w:val="normaltextrun"/>
          <w:color w:val="000000" w:themeColor="text1"/>
          <w:sz w:val="22"/>
          <w:szCs w:val="22"/>
        </w:rPr>
        <w:t xml:space="preserve">. </w:t>
      </w:r>
      <w:ins w:id="987" w:author="Martin Tušl" w:date="2021-03-01T14:02:00Z">
        <w:del w:id="988" w:author="Georg Bauer" w:date="2021-03-03T17:34:00Z">
          <w:r w:rsidR="00F873EC" w:rsidDel="003F6EC5">
            <w:rPr>
              <w:rStyle w:val="normaltextrun"/>
              <w:color w:val="000000" w:themeColor="text1"/>
              <w:sz w:val="22"/>
              <w:szCs w:val="22"/>
            </w:rPr>
            <w:delText>In consequence,</w:delText>
          </w:r>
        </w:del>
      </w:ins>
      <w:ins w:id="989" w:author="Georg Bauer" w:date="2021-03-03T17:34:00Z">
        <w:r w:rsidR="003F6EC5">
          <w:rPr>
            <w:rStyle w:val="normaltextrun"/>
            <w:color w:val="000000" w:themeColor="text1"/>
            <w:sz w:val="22"/>
            <w:szCs w:val="22"/>
          </w:rPr>
          <w:t>For</w:t>
        </w:r>
      </w:ins>
      <w:ins w:id="990" w:author="Martin Tušl" w:date="2021-03-01T14:02:00Z">
        <w:r w:rsidR="00F873EC">
          <w:rPr>
            <w:rStyle w:val="normaltextrun"/>
            <w:color w:val="000000" w:themeColor="text1"/>
            <w:sz w:val="22"/>
            <w:szCs w:val="22"/>
          </w:rPr>
          <w:t xml:space="preserve"> i</w:t>
        </w:r>
      </w:ins>
      <w:r w:rsidR="0012706F" w:rsidRPr="00F1521B">
        <w:rPr>
          <w:rStyle w:val="normaltextrun"/>
          <w:color w:val="000000" w:themeColor="text1"/>
          <w:sz w:val="22"/>
          <w:szCs w:val="22"/>
        </w:rPr>
        <w:t>ndividuals who live alone</w:t>
      </w:r>
      <w:ins w:id="991" w:author="Georg Bauer" w:date="2021-03-03T17:35:00Z">
        <w:r w:rsidR="00A4647D">
          <w:rPr>
            <w:rStyle w:val="normaltextrun"/>
            <w:color w:val="000000" w:themeColor="text1"/>
            <w:sz w:val="22"/>
            <w:szCs w:val="22"/>
          </w:rPr>
          <w:t>,</w:t>
        </w:r>
      </w:ins>
      <w:r w:rsidR="0012706F" w:rsidRPr="00F1521B">
        <w:rPr>
          <w:rStyle w:val="normaltextrun"/>
          <w:color w:val="000000" w:themeColor="text1"/>
          <w:sz w:val="22"/>
          <w:szCs w:val="22"/>
        </w:rPr>
        <w:t xml:space="preserve"> </w:t>
      </w:r>
      <w:del w:id="992" w:author="Georg Bauer" w:date="2021-03-03T17:34:00Z">
        <w:r w:rsidR="0012706F" w:rsidRPr="00F1521B" w:rsidDel="00A4647D">
          <w:rPr>
            <w:rStyle w:val="normaltextrun"/>
            <w:color w:val="000000" w:themeColor="text1"/>
            <w:sz w:val="22"/>
            <w:szCs w:val="22"/>
          </w:rPr>
          <w:delText xml:space="preserve">and have restricted social </w:delText>
        </w:r>
        <w:r w:rsidR="00E20294" w:rsidDel="00A4647D">
          <w:rPr>
            <w:rStyle w:val="normaltextrun"/>
            <w:color w:val="000000" w:themeColor="text1"/>
            <w:sz w:val="22"/>
            <w:szCs w:val="22"/>
          </w:rPr>
          <w:delText>contact</w:delText>
        </w:r>
        <w:r w:rsidR="00E20294" w:rsidRPr="00F1521B" w:rsidDel="00A4647D">
          <w:rPr>
            <w:rStyle w:val="normaltextrun"/>
            <w:color w:val="000000" w:themeColor="text1"/>
            <w:sz w:val="22"/>
            <w:szCs w:val="22"/>
          </w:rPr>
          <w:delText xml:space="preserve"> </w:delText>
        </w:r>
        <w:r w:rsidR="00CA622F" w:rsidRPr="00F1521B" w:rsidDel="00A4647D">
          <w:rPr>
            <w:rStyle w:val="normaltextrun"/>
            <w:color w:val="000000" w:themeColor="text1"/>
            <w:sz w:val="22"/>
            <w:szCs w:val="22"/>
          </w:rPr>
          <w:delText xml:space="preserve">over a longer period may </w:delText>
        </w:r>
        <w:r w:rsidR="0012706F" w:rsidRPr="00F1521B" w:rsidDel="00A4647D">
          <w:rPr>
            <w:rStyle w:val="normaltextrun"/>
            <w:color w:val="000000" w:themeColor="text1"/>
            <w:sz w:val="22"/>
            <w:szCs w:val="22"/>
          </w:rPr>
          <w:delText xml:space="preserve">experience </w:delText>
        </w:r>
        <w:r w:rsidR="00C42273" w:rsidRPr="00F1521B" w:rsidDel="00A4647D">
          <w:rPr>
            <w:rStyle w:val="normaltextrun"/>
            <w:color w:val="000000" w:themeColor="text1"/>
            <w:sz w:val="22"/>
            <w:szCs w:val="22"/>
          </w:rPr>
          <w:delText>high levels of</w:delText>
        </w:r>
      </w:del>
      <w:ins w:id="993" w:author="Georg Bauer" w:date="2021-03-03T17:34:00Z">
        <w:r w:rsidR="00A4647D">
          <w:rPr>
            <w:rStyle w:val="normaltextrun"/>
            <w:color w:val="000000" w:themeColor="text1"/>
            <w:sz w:val="22"/>
            <w:szCs w:val="22"/>
          </w:rPr>
          <w:t>this may lead to</w:t>
        </w:r>
      </w:ins>
      <w:r w:rsidR="002953A4">
        <w:rPr>
          <w:rStyle w:val="normaltextrun"/>
          <w:color w:val="000000" w:themeColor="text1"/>
          <w:sz w:val="22"/>
          <w:szCs w:val="22"/>
        </w:rPr>
        <w:t xml:space="preserve"> feelings of</w:t>
      </w:r>
      <w:r w:rsidR="00C42273" w:rsidRPr="00F1521B">
        <w:rPr>
          <w:rStyle w:val="normaltextrun"/>
          <w:color w:val="000000" w:themeColor="text1"/>
          <w:sz w:val="22"/>
          <w:szCs w:val="22"/>
        </w:rPr>
        <w:t xml:space="preserve"> loneliness </w:t>
      </w:r>
      <w:sdt>
        <w:sdtPr>
          <w:rPr>
            <w:rStyle w:val="normaltextrun"/>
            <w:color w:val="000000" w:themeColor="text1"/>
            <w:sz w:val="22"/>
            <w:szCs w:val="22"/>
          </w:rPr>
          <w:alias w:val="To edit, see citavi.com/edit"/>
          <w:tag w:val="CitaviPlaceholder#8e1eb4e7-fc1b-4c99-babe-a1e3d045a358"/>
          <w:id w:val="1894781653"/>
          <w:placeholder>
            <w:docPart w:val="2A816D922C9FC44A9521AB4834C23124"/>
          </w:placeholder>
        </w:sdtPr>
        <w:sdtEndPr>
          <w:rPr>
            <w:rStyle w:val="normaltextrun"/>
          </w:rPr>
        </w:sdtEndPr>
        <w:sdtContent>
          <w:r w:rsidR="00C42273" w:rsidRPr="00F1521B">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GhpbGlwcCBVWkhcXEFwcERhdGFcXExvY2FsXFxUZW1wXFx6cG9ydW1oMS5qcGciLCJVcmlTdHJpbmciOiIxOGZlMGMyYy1kZWNlLTQ5Y2MtOTk3MS1kMDJjNDUxY2IzOTg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ldXJvZm91bmQuZXVyb3BhLmV1L3B1YmxpY2F0aW9ucy9yZXBvcnQvMjAyMC9saXZpbmctd29ya2luZy1hbmQtY292aWQtMTktZmlyc3QtZmluZGluZ3MtYXByaWwtMjAyMCIsIlVyaVN0cmluZyI6Imh0dHBzOi8vd3d3LmV1cm9mb3VuZC5ldXJvcGEuZXUvcHVibGljYXRpb25zL3JlcG9ydC8yMDIwL2xpdmluZy13b3JraW5nLWFuZC1jb3ZpZC0xOS1maXJzdC1maW5kaW5ncy1hcHJpbC0yMDI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}</w:instrText>
          </w:r>
          <w:r w:rsidR="00C42273" w:rsidRPr="00F1521B">
            <w:rPr>
              <w:rStyle w:val="normaltextrun"/>
              <w:noProof/>
              <w:color w:val="000000" w:themeColor="text1"/>
              <w:sz w:val="22"/>
              <w:szCs w:val="22"/>
            </w:rPr>
            <w:fldChar w:fldCharType="separate"/>
          </w:r>
          <w:r w:rsidR="006A7BA9">
            <w:rPr>
              <w:rStyle w:val="normaltextrun"/>
              <w:noProof/>
              <w:color w:val="000000" w:themeColor="text1"/>
              <w:sz w:val="22"/>
              <w:szCs w:val="22"/>
            </w:rPr>
            <w:t>[12]</w:t>
          </w:r>
          <w:r w:rsidR="00C42273" w:rsidRPr="00F1521B">
            <w:rPr>
              <w:rStyle w:val="normaltextrun"/>
              <w:noProof/>
              <w:color w:val="000000" w:themeColor="text1"/>
              <w:sz w:val="22"/>
              <w:szCs w:val="22"/>
            </w:rPr>
            <w:fldChar w:fldCharType="end"/>
          </w:r>
        </w:sdtContent>
      </w:sdt>
      <w:ins w:id="994" w:author="Martin Tušl" w:date="2021-03-01T14:02:00Z">
        <w:r w:rsidR="00F873EC">
          <w:rPr>
            <w:rStyle w:val="normaltextrun"/>
            <w:color w:val="000000" w:themeColor="text1"/>
            <w:sz w:val="22"/>
            <w:szCs w:val="22"/>
          </w:rPr>
          <w:t>, which</w:t>
        </w:r>
      </w:ins>
      <w:r w:rsidR="00C42273" w:rsidRPr="00F1521B">
        <w:rPr>
          <w:rStyle w:val="normaltextrun"/>
          <w:color w:val="000000" w:themeColor="text1"/>
          <w:sz w:val="22"/>
          <w:szCs w:val="22"/>
        </w:rPr>
        <w:t xml:space="preserve"> in turn</w:t>
      </w:r>
      <w:r w:rsidR="00E20294">
        <w:rPr>
          <w:rStyle w:val="normaltextrun"/>
          <w:color w:val="000000" w:themeColor="text1"/>
          <w:sz w:val="22"/>
          <w:szCs w:val="22"/>
        </w:rPr>
        <w:t>,</w:t>
      </w:r>
      <w:r w:rsidR="00C42273" w:rsidRPr="00F1521B">
        <w:rPr>
          <w:rStyle w:val="normaltextrun"/>
          <w:color w:val="000000" w:themeColor="text1"/>
          <w:sz w:val="22"/>
          <w:szCs w:val="22"/>
        </w:rPr>
        <w:t xml:space="preserve"> threatens their </w:t>
      </w:r>
      <w:r w:rsidR="001B6217" w:rsidRPr="00F1521B">
        <w:rPr>
          <w:rStyle w:val="normaltextrun"/>
          <w:color w:val="000000" w:themeColor="text1"/>
          <w:sz w:val="22"/>
          <w:szCs w:val="22"/>
        </w:rPr>
        <w:t>MWB</w:t>
      </w:r>
      <w:r w:rsidR="00C42273" w:rsidRPr="00F1521B">
        <w:rPr>
          <w:rStyle w:val="normaltextrun"/>
          <w:color w:val="000000" w:themeColor="text1"/>
          <w:sz w:val="22"/>
          <w:szCs w:val="22"/>
        </w:rPr>
        <w:t xml:space="preserve"> </w:t>
      </w:r>
      <w:sdt>
        <w:sdtPr>
          <w:rPr>
            <w:color w:val="000000" w:themeColor="text1"/>
            <w:sz w:val="22"/>
            <w:szCs w:val="22"/>
          </w:rPr>
          <w:alias w:val="To edit, see citavi.com/edit"/>
          <w:tag w:val="CitaviPlaceholder#49af958a-17b6-4560-9100-72ba3f64cd14"/>
          <w:id w:val="1267736669"/>
          <w:placeholder>
            <w:docPart w:val="0C42A69A2C9F35409A4A631D95D43E14"/>
          </w:placeholder>
        </w:sdtPr>
        <w:sdtEndPr/>
        <w:sdtContent>
          <w:r w:rsidR="00C42273" w:rsidRPr="00F1521B">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mU1YzQzLTRkMDctNDc1ZC05Y2IwLTYzMjZhMjkwNzA2YiIsIlJhbmdlTGVuZ3RoIjo0LCJSZWZlcmVuY2VJZCI6ImRhOGFjYTBhLWU3MTYtNDhkOS04NzA5LTMwZjc5ZGExM2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EuMDYuMjAyMCIsIkRvaSI6IjEwLjEwMTYvai5hanAuMjAyMC4xMDIwOTI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zMTU5NjMiLCJVcmlTdHJpbmciOiJodHRwOi8vd3d3Lm5jYmkubmxtLm5paC5nb3YvcHVibWVkLzMyMzE1OTY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TlUMTI6Mzc6NTciLCJNb2RpZmllZEJ5IjoiX1BoaWxpcHAgS2Vya3NpZWNrIiwiSWQiOiJhNTYwMzI4Ni05ZGIxLTQ0MjAtOTM3Zi00YzUyNjVkNGUzODYiLCJNb2RpZmllZE9uIjoiMjAyMC0wOC0xOVQxMjozNzo1Ny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93d3cuc2NpZW5jZWRpcmVjdC5jb20vc2NpZW5jZS9hcnRpY2xlL3BpaS9TMTg3NjIwMTgyMDMwMjAzMyIsIlVyaVN0cmluZyI6Imh0dHA6Ly93d3cuc2NpZW5jZWRpcmVjdC5jb20vc2NpZW5jZS9hcnRpY2xlL3BpaS9TMTg3NjIwMTgyMDMwMjAz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hpbGlwcCBLZXJrc2llY2siLCJDcmVhdGVkT24iOiIyMDIwLTA4LTE5VDEyOjM3OjUyIiwiTW9kaWZpZWRCeSI6Il9QaGlsaXBwIEtlcmtzaWVjayIsIklkIjoiYjYzNTM0OTAtZWQyYi00MmRkLTk0NDgtNjIzOWJmMmU5YTE1IiwiTW9kaWZpZWRPbiI6IjIwMjAtMDgtMTlUMTI6Mzc6NTI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3MTk0NjYyIiwiVXJpU3RyaW5nIjoiaHR0cHM6Ly93d3cubmNiaS5ubG0ubmloLmdvdi9wbWMvYXJ0aWNsZXMvUE1DNzE5NDY2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E5VDEyOjM3OjU4IiwiTW9kaWZpZWRCeSI6Il9QaGlsaXBwIEtlcmtzaWVjayIsIklkIjoiMTA2ODQ4NDYtYmY2Yy00Y2ZiLTgwOWMtN2M4YTU5ODQ0MWJjIiwiTW9kaWZpZWRPbiI6IjIwMjAtMDgtMTlUMTI6Mzc6NTg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YWpwLjIwMjAuMTAyMDkyIiwiVXJpU3RyaW5nIjoiaHR0cHM6Ly9kb2kub3JnLzEwLjEwMTYvai5hanAuMjAyMC4xMDIwOTI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}</w:instrText>
          </w:r>
          <w:r w:rsidR="00C42273" w:rsidRPr="00F1521B">
            <w:rPr>
              <w:noProof/>
              <w:color w:val="000000" w:themeColor="text1"/>
              <w:sz w:val="22"/>
              <w:szCs w:val="22"/>
            </w:rPr>
            <w:fldChar w:fldCharType="separate"/>
          </w:r>
          <w:r w:rsidR="006A7BA9">
            <w:rPr>
              <w:noProof/>
              <w:color w:val="000000" w:themeColor="text1"/>
              <w:sz w:val="22"/>
              <w:szCs w:val="22"/>
            </w:rPr>
            <w:t>[39]</w:t>
          </w:r>
          <w:r w:rsidR="00C42273" w:rsidRPr="00F1521B">
            <w:rPr>
              <w:noProof/>
              <w:color w:val="000000" w:themeColor="text1"/>
              <w:sz w:val="22"/>
              <w:szCs w:val="22"/>
            </w:rPr>
            <w:fldChar w:fldCharType="end"/>
          </w:r>
        </w:sdtContent>
      </w:sdt>
      <w:ins w:id="995" w:author="Georg Bauer" w:date="2021-03-03T17:37:00Z">
        <w:r w:rsidR="00A50945">
          <w:rPr>
            <w:rStyle w:val="normaltextrun"/>
            <w:color w:val="000000" w:themeColor="text1"/>
            <w:sz w:val="22"/>
            <w:szCs w:val="22"/>
          </w:rPr>
          <w:t xml:space="preserve">, highlighting </w:t>
        </w:r>
      </w:ins>
      <w:del w:id="996" w:author="Georg Bauer" w:date="2021-03-03T17:37:00Z">
        <w:r w:rsidR="00C42273" w:rsidRPr="00F1521B" w:rsidDel="00A50945">
          <w:rPr>
            <w:rStyle w:val="normaltextrun"/>
            <w:color w:val="000000" w:themeColor="text1"/>
            <w:sz w:val="22"/>
            <w:szCs w:val="22"/>
          </w:rPr>
          <w:delText>.</w:delText>
        </w:r>
      </w:del>
      <w:ins w:id="997" w:author="Martin Tušl" w:date="2021-03-01T14:09:00Z">
        <w:del w:id="998" w:author="Georg Bauer" w:date="2021-03-03T17:37:00Z">
          <w:r w:rsidR="00934858" w:rsidDel="00A50945">
            <w:rPr>
              <w:rStyle w:val="normaltextrun"/>
              <w:color w:val="000000" w:themeColor="text1"/>
              <w:sz w:val="22"/>
              <w:szCs w:val="22"/>
            </w:rPr>
            <w:delText xml:space="preserve"> </w:delText>
          </w:r>
        </w:del>
      </w:ins>
      <w:moveToRangeStart w:id="999" w:author="Martin Tušl" w:date="2021-03-01T14:09:00Z" w:name="move65500166"/>
      <w:moveTo w:id="1000" w:author="Martin Tušl" w:date="2021-03-01T14:09:00Z">
        <w:del w:id="1001" w:author="Georg Bauer" w:date="2021-03-03T17:37:00Z">
          <w:r w:rsidR="00934858" w:rsidRPr="00F1521B" w:rsidDel="00A50945">
            <w:rPr>
              <w:rStyle w:val="normaltextrun"/>
              <w:color w:val="000000" w:themeColor="text1"/>
              <w:sz w:val="22"/>
              <w:szCs w:val="22"/>
            </w:rPr>
            <w:delText xml:space="preserve">The positive association with living with others shows </w:delText>
          </w:r>
        </w:del>
        <w:r w:rsidR="00934858" w:rsidRPr="00F1521B">
          <w:rPr>
            <w:rStyle w:val="normaltextrun"/>
            <w:color w:val="000000" w:themeColor="text1"/>
            <w:sz w:val="22"/>
            <w:szCs w:val="22"/>
          </w:rPr>
          <w:t>the importance of having opportunit</w:t>
        </w:r>
        <w:r w:rsidR="00934858">
          <w:rPr>
            <w:rStyle w:val="normaltextrun"/>
            <w:color w:val="000000" w:themeColor="text1"/>
            <w:sz w:val="22"/>
            <w:szCs w:val="22"/>
          </w:rPr>
          <w:t>ies</w:t>
        </w:r>
        <w:r w:rsidR="00934858" w:rsidRPr="00F1521B">
          <w:rPr>
            <w:rStyle w:val="normaltextrun"/>
            <w:color w:val="000000" w:themeColor="text1"/>
            <w:sz w:val="22"/>
            <w:szCs w:val="22"/>
          </w:rPr>
          <w:t xml:space="preserve"> for direct exchange in such a crisis situation. This could also explain that an increase in caring duties</w:t>
        </w:r>
        <w:r w:rsidR="00934858">
          <w:rPr>
            <w:rStyle w:val="normaltextrun"/>
            <w:color w:val="000000" w:themeColor="text1"/>
            <w:sz w:val="22"/>
            <w:szCs w:val="22"/>
          </w:rPr>
          <w:t>,</w:t>
        </w:r>
        <w:r w:rsidR="00934858" w:rsidRPr="00F1521B">
          <w:rPr>
            <w:rStyle w:val="normaltextrun"/>
            <w:color w:val="000000" w:themeColor="text1"/>
            <w:sz w:val="22"/>
            <w:szCs w:val="22"/>
          </w:rPr>
          <w:t xml:space="preserve"> allowing for more exchange with family members</w:t>
        </w:r>
        <w:r w:rsidR="00934858">
          <w:rPr>
            <w:rStyle w:val="normaltextrun"/>
            <w:color w:val="000000" w:themeColor="text1"/>
            <w:sz w:val="22"/>
            <w:szCs w:val="22"/>
          </w:rPr>
          <w:t>,</w:t>
        </w:r>
        <w:r w:rsidR="00934858" w:rsidRPr="00F1521B">
          <w:rPr>
            <w:rStyle w:val="normaltextrun"/>
            <w:color w:val="000000" w:themeColor="text1"/>
            <w:sz w:val="22"/>
            <w:szCs w:val="22"/>
          </w:rPr>
          <w:t xml:space="preserve"> was associated with perceived positive shifts in private life</w:t>
        </w:r>
      </w:moveTo>
      <w:moveToRangeEnd w:id="999"/>
      <w:ins w:id="1002" w:author="Martin Tušl" w:date="2021-03-01T14:09:00Z">
        <w:r w:rsidR="00934858">
          <w:rPr>
            <w:rStyle w:val="normaltextrun"/>
            <w:color w:val="000000" w:themeColor="text1"/>
            <w:sz w:val="22"/>
            <w:szCs w:val="22"/>
          </w:rPr>
          <w:t>.</w:t>
        </w:r>
      </w:ins>
      <w:ins w:id="1003" w:author="Martin Tušl" w:date="2021-03-01T14:11:00Z">
        <w:r w:rsidR="00934858" w:rsidRPr="00F1521B">
          <w:rPr>
            <w:rStyle w:val="normaltextrun"/>
            <w:color w:val="000000" w:themeColor="text1"/>
            <w:sz w:val="22"/>
            <w:szCs w:val="22"/>
          </w:rPr>
          <w:t xml:space="preserve"> </w:t>
        </w:r>
      </w:ins>
      <w:ins w:id="1004" w:author="Martin Tušl" w:date="2021-03-01T14:19:00Z">
        <w:r w:rsidR="002C1970">
          <w:rPr>
            <w:rStyle w:val="normaltextrun"/>
            <w:color w:val="000000" w:themeColor="text1"/>
            <w:sz w:val="22"/>
            <w:szCs w:val="22"/>
          </w:rPr>
          <w:t>Further, a</w:t>
        </w:r>
      </w:ins>
      <w:ins w:id="1005" w:author="Martin Tušl" w:date="2021-03-01T14:11:00Z">
        <w:r w:rsidR="00934858">
          <w:rPr>
            <w:rStyle w:val="normaltextrun"/>
            <w:color w:val="000000" w:themeColor="text1"/>
            <w:sz w:val="22"/>
            <w:szCs w:val="22"/>
          </w:rPr>
          <w:t>n i</w:t>
        </w:r>
        <w:r w:rsidR="00934858" w:rsidRPr="00F1521B">
          <w:rPr>
            <w:rStyle w:val="normaltextrun"/>
            <w:color w:val="000000" w:themeColor="text1"/>
            <w:sz w:val="22"/>
            <w:szCs w:val="22"/>
          </w:rPr>
          <w:t xml:space="preserve">ncrease in </w:t>
        </w:r>
        <w:r w:rsidR="00934858" w:rsidRPr="00F1521B">
          <w:rPr>
            <w:color w:val="000000" w:themeColor="text1"/>
            <w:sz w:val="22"/>
            <w:szCs w:val="22"/>
          </w:rPr>
          <w:t>WFH</w:t>
        </w:r>
      </w:ins>
      <w:ins w:id="1006" w:author="Martin Tušl" w:date="2021-03-01T14:12:00Z">
        <w:r w:rsidR="00934858">
          <w:rPr>
            <w:color w:val="000000" w:themeColor="text1"/>
            <w:sz w:val="22"/>
            <w:szCs w:val="22"/>
          </w:rPr>
          <w:t xml:space="preserve"> </w:t>
        </w:r>
        <w:del w:id="1007" w:author="Georg Bauer" w:date="2021-03-03T17:38:00Z">
          <w:r w:rsidR="00934858" w:rsidDel="00A50945">
            <w:rPr>
              <w:color w:val="000000" w:themeColor="text1"/>
              <w:sz w:val="22"/>
              <w:szCs w:val="22"/>
            </w:rPr>
            <w:delText>seem</w:delText>
          </w:r>
        </w:del>
      </w:ins>
      <w:ins w:id="1008" w:author="Martin Tušl" w:date="2021-03-01T14:20:00Z">
        <w:del w:id="1009" w:author="Georg Bauer" w:date="2021-03-03T17:38:00Z">
          <w:r w:rsidR="002C1970" w:rsidDel="00A50945">
            <w:rPr>
              <w:color w:val="000000" w:themeColor="text1"/>
              <w:sz w:val="22"/>
              <w:szCs w:val="22"/>
            </w:rPr>
            <w:delText>s</w:delText>
          </w:r>
        </w:del>
      </w:ins>
      <w:ins w:id="1010" w:author="Georg Bauer" w:date="2021-03-03T17:38:00Z">
        <w:r w:rsidR="00A50945">
          <w:rPr>
            <w:color w:val="000000" w:themeColor="text1"/>
            <w:sz w:val="22"/>
            <w:szCs w:val="22"/>
          </w:rPr>
          <w:t>showed</w:t>
        </w:r>
      </w:ins>
      <w:ins w:id="1011" w:author="Martin Tušl" w:date="2021-03-01T14:12:00Z">
        <w:r w:rsidR="00934858">
          <w:rPr>
            <w:color w:val="000000" w:themeColor="text1"/>
            <w:sz w:val="22"/>
            <w:szCs w:val="22"/>
          </w:rPr>
          <w:t xml:space="preserve"> to be beneficial also to the private life</w:t>
        </w:r>
      </w:ins>
      <w:ins w:id="1012" w:author="Georg Bauer" w:date="2021-03-03T17:39:00Z">
        <w:r w:rsidR="00A50945">
          <w:rPr>
            <w:color w:val="000000" w:themeColor="text1"/>
            <w:sz w:val="22"/>
            <w:szCs w:val="22"/>
          </w:rPr>
          <w:t>, particularly to t</w:t>
        </w:r>
      </w:ins>
      <w:ins w:id="1013" w:author="Martin Tušl" w:date="2021-03-01T14:18:00Z">
        <w:del w:id="1014" w:author="Georg Bauer" w:date="2021-03-03T17:39:00Z">
          <w:r w:rsidR="002C1970" w:rsidDel="00A50945">
            <w:rPr>
              <w:color w:val="000000" w:themeColor="text1"/>
              <w:sz w:val="22"/>
              <w:szCs w:val="22"/>
            </w:rPr>
            <w:delText>.</w:delText>
          </w:r>
        </w:del>
      </w:ins>
      <w:ins w:id="1015" w:author="Martin Tušl" w:date="2021-03-01T14:12:00Z">
        <w:del w:id="1016" w:author="Georg Bauer" w:date="2021-03-03T17:39:00Z">
          <w:r w:rsidR="00934858" w:rsidDel="00A50945">
            <w:rPr>
              <w:color w:val="000000" w:themeColor="text1"/>
              <w:sz w:val="22"/>
              <w:szCs w:val="22"/>
            </w:rPr>
            <w:delText xml:space="preserve"> </w:delText>
          </w:r>
        </w:del>
      </w:ins>
      <w:ins w:id="1017" w:author="Martin Tušl" w:date="2021-03-01T14:11:00Z">
        <w:del w:id="1018" w:author="Georg Bauer" w:date="2021-03-03T17:39:00Z">
          <w:r w:rsidR="00934858" w:rsidRPr="00F1521B" w:rsidDel="00A50945">
            <w:rPr>
              <w:rStyle w:val="normaltextrun"/>
              <w:color w:val="000000" w:themeColor="text1"/>
              <w:sz w:val="22"/>
              <w:szCs w:val="22"/>
            </w:rPr>
            <w:delText>T</w:delText>
          </w:r>
        </w:del>
        <w:r w:rsidR="00934858" w:rsidRPr="00F1521B">
          <w:rPr>
            <w:rStyle w:val="normaltextrun"/>
            <w:color w:val="000000" w:themeColor="text1"/>
            <w:sz w:val="22"/>
            <w:szCs w:val="22"/>
          </w:rPr>
          <w:t>hose experienced in WFH</w:t>
        </w:r>
        <w:del w:id="1019" w:author="Georg Bauer" w:date="2021-03-03T17:39:00Z">
          <w:r w:rsidR="00934858" w:rsidRPr="00F1521B" w:rsidDel="00A50945">
            <w:rPr>
              <w:rStyle w:val="normaltextrun"/>
              <w:color w:val="000000" w:themeColor="text1"/>
              <w:sz w:val="22"/>
              <w:szCs w:val="22"/>
            </w:rPr>
            <w:delText xml:space="preserve"> showed a stronger positive relationship than those who </w:delText>
          </w:r>
          <w:r w:rsidR="00934858" w:rsidDel="00A50945">
            <w:rPr>
              <w:rStyle w:val="normaltextrun"/>
              <w:color w:val="000000" w:themeColor="text1"/>
              <w:sz w:val="22"/>
              <w:szCs w:val="22"/>
            </w:rPr>
            <w:delText>we</w:delText>
          </w:r>
          <w:r w:rsidR="00934858" w:rsidRPr="00F1521B" w:rsidDel="00A50945">
            <w:rPr>
              <w:rStyle w:val="normaltextrun"/>
              <w:color w:val="000000" w:themeColor="text1"/>
              <w:sz w:val="22"/>
              <w:szCs w:val="22"/>
            </w:rPr>
            <w:delText>re new to WF</w:delText>
          </w:r>
        </w:del>
      </w:ins>
      <w:ins w:id="1020" w:author="Georg Bauer" w:date="2021-03-03T17:40:00Z">
        <w:r w:rsidR="00A50945">
          <w:rPr>
            <w:rStyle w:val="normaltextrun"/>
            <w:color w:val="000000" w:themeColor="text1"/>
            <w:sz w:val="22"/>
            <w:szCs w:val="22"/>
          </w:rPr>
          <w:t xml:space="preserve"> who did not need to first establish </w:t>
        </w:r>
      </w:ins>
      <w:ins w:id="1021" w:author="Martin Tušl" w:date="2021-03-01T14:11:00Z">
        <w:del w:id="1022" w:author="Georg Bauer" w:date="2021-03-03T17:39:00Z">
          <w:r w:rsidR="00934858" w:rsidRPr="00F1521B" w:rsidDel="00A50945">
            <w:rPr>
              <w:rStyle w:val="normaltextrun"/>
              <w:color w:val="000000" w:themeColor="text1"/>
              <w:sz w:val="22"/>
              <w:szCs w:val="22"/>
            </w:rPr>
            <w:delText>H</w:delText>
          </w:r>
        </w:del>
      </w:ins>
      <w:ins w:id="1023" w:author="Martin Tušl" w:date="2021-03-01T14:24:00Z">
        <w:del w:id="1024" w:author="Georg Bauer" w:date="2021-03-03T17:40:00Z">
          <w:r w:rsidR="004D0AA2" w:rsidDel="00A50945">
            <w:rPr>
              <w:rStyle w:val="normaltextrun"/>
              <w:color w:val="000000" w:themeColor="text1"/>
              <w:sz w:val="22"/>
              <w:szCs w:val="22"/>
            </w:rPr>
            <w:delText>.</w:delText>
          </w:r>
        </w:del>
      </w:ins>
      <w:ins w:id="1025" w:author="Martin Tušl" w:date="2021-03-01T14:11:00Z">
        <w:del w:id="1026" w:author="Georg Bauer" w:date="2021-03-03T17:40:00Z">
          <w:r w:rsidR="00934858" w:rsidRPr="00F1521B" w:rsidDel="00A50945">
            <w:rPr>
              <w:rStyle w:val="normaltextrun"/>
              <w:color w:val="000000" w:themeColor="text1"/>
              <w:sz w:val="22"/>
              <w:szCs w:val="22"/>
            </w:rPr>
            <w:delText xml:space="preserve"> </w:delText>
          </w:r>
        </w:del>
      </w:ins>
      <w:ins w:id="1027" w:author="Martin Tušl" w:date="2021-03-01T14:24:00Z">
        <w:del w:id="1028" w:author="Georg Bauer" w:date="2021-03-03T17:40:00Z">
          <w:r w:rsidR="004D0AA2" w:rsidDel="00A50945">
            <w:rPr>
              <w:rStyle w:val="normaltextrun"/>
              <w:color w:val="000000" w:themeColor="text1"/>
              <w:sz w:val="22"/>
              <w:szCs w:val="22"/>
            </w:rPr>
            <w:delText>P</w:delText>
          </w:r>
        </w:del>
      </w:ins>
      <w:ins w:id="1029" w:author="Martin Tušl" w:date="2021-03-01T14:11:00Z">
        <w:del w:id="1030" w:author="Georg Bauer" w:date="2021-03-03T17:40:00Z">
          <w:r w:rsidR="00934858" w:rsidRPr="00F1521B" w:rsidDel="00A50945">
            <w:rPr>
              <w:rStyle w:val="normaltextrun"/>
              <w:color w:val="000000" w:themeColor="text1"/>
              <w:sz w:val="22"/>
              <w:szCs w:val="22"/>
            </w:rPr>
            <w:delText xml:space="preserve">robably as the latter had initially </w:delText>
          </w:r>
          <w:r w:rsidR="00934858" w:rsidDel="00A50945">
            <w:rPr>
              <w:rStyle w:val="normaltextrun"/>
              <w:color w:val="000000" w:themeColor="text1"/>
              <w:sz w:val="22"/>
              <w:szCs w:val="22"/>
            </w:rPr>
            <w:delText xml:space="preserve">had to </w:delText>
          </w:r>
          <w:r w:rsidR="00934858" w:rsidRPr="00F1521B" w:rsidDel="00A50945">
            <w:rPr>
              <w:rStyle w:val="normaltextrun"/>
              <w:color w:val="000000" w:themeColor="text1"/>
              <w:sz w:val="22"/>
              <w:szCs w:val="22"/>
            </w:rPr>
            <w:delText>organi</w:delText>
          </w:r>
          <w:r w:rsidR="00934858" w:rsidDel="00A50945">
            <w:rPr>
              <w:rStyle w:val="normaltextrun"/>
              <w:color w:val="000000" w:themeColor="text1"/>
              <w:sz w:val="22"/>
              <w:szCs w:val="22"/>
            </w:rPr>
            <w:delText>z</w:delText>
          </w:r>
          <w:r w:rsidR="00934858" w:rsidRPr="00F1521B" w:rsidDel="00A50945">
            <w:rPr>
              <w:rStyle w:val="normaltextrun"/>
              <w:color w:val="000000" w:themeColor="text1"/>
              <w:sz w:val="22"/>
              <w:szCs w:val="22"/>
            </w:rPr>
            <w:delText xml:space="preserve">e </w:delText>
          </w:r>
        </w:del>
        <w:r w:rsidR="00934858" w:rsidRPr="00F1521B">
          <w:rPr>
            <w:rStyle w:val="normaltextrun"/>
            <w:color w:val="000000" w:themeColor="text1"/>
            <w:sz w:val="22"/>
            <w:szCs w:val="22"/>
          </w:rPr>
          <w:t xml:space="preserve">their </w:t>
        </w:r>
        <w:r w:rsidR="00934858">
          <w:rPr>
            <w:rStyle w:val="normaltextrun"/>
            <w:color w:val="000000" w:themeColor="text1"/>
            <w:sz w:val="22"/>
            <w:szCs w:val="22"/>
          </w:rPr>
          <w:t>work</w:t>
        </w:r>
        <w:r w:rsidR="00934858" w:rsidRPr="00F1521B">
          <w:rPr>
            <w:rStyle w:val="normaltextrun"/>
            <w:color w:val="000000" w:themeColor="text1"/>
            <w:sz w:val="22"/>
            <w:szCs w:val="22"/>
          </w:rPr>
          <w:t>space and</w:t>
        </w:r>
        <w:del w:id="1031" w:author="Georg Bauer" w:date="2021-03-03T17:40:00Z">
          <w:r w:rsidR="00934858" w:rsidRPr="00F1521B" w:rsidDel="00A50945">
            <w:rPr>
              <w:rStyle w:val="normaltextrun"/>
              <w:color w:val="000000" w:themeColor="text1"/>
              <w:sz w:val="22"/>
              <w:szCs w:val="22"/>
            </w:rPr>
            <w:delText xml:space="preserve"> </w:delText>
          </w:r>
          <w:r w:rsidR="00934858" w:rsidDel="00A50945">
            <w:rPr>
              <w:rStyle w:val="normaltextrun"/>
              <w:color w:val="000000" w:themeColor="text1"/>
              <w:sz w:val="22"/>
              <w:szCs w:val="22"/>
            </w:rPr>
            <w:delText>set</w:delText>
          </w:r>
        </w:del>
        <w:r w:rsidR="00934858" w:rsidRPr="00F1521B">
          <w:rPr>
            <w:rStyle w:val="normaltextrun"/>
            <w:color w:val="000000" w:themeColor="text1"/>
            <w:sz w:val="22"/>
            <w:szCs w:val="22"/>
          </w:rPr>
          <w:t xml:space="preserve"> new routines</w:t>
        </w:r>
      </w:ins>
      <w:ins w:id="1032" w:author="Georg Bauer" w:date="2021-03-03T17:41:00Z">
        <w:r w:rsidR="00A50945">
          <w:rPr>
            <w:rStyle w:val="normaltextrun"/>
            <w:color w:val="000000" w:themeColor="text1"/>
            <w:sz w:val="22"/>
            <w:szCs w:val="22"/>
          </w:rPr>
          <w:t xml:space="preserve">. </w:t>
        </w:r>
      </w:ins>
      <w:ins w:id="1033" w:author="Martin Tušl" w:date="2021-03-01T14:11:00Z">
        <w:del w:id="1034" w:author="Georg Bauer" w:date="2021-03-03T17:41:00Z">
          <w:r w:rsidR="00934858" w:rsidDel="00A50945">
            <w:rPr>
              <w:rStyle w:val="normaltextrun"/>
              <w:color w:val="000000" w:themeColor="text1"/>
              <w:sz w:val="22"/>
              <w:szCs w:val="22"/>
            </w:rPr>
            <w:delText>,</w:delText>
          </w:r>
        </w:del>
      </w:ins>
      <w:ins w:id="1035" w:author="Martin Tušl" w:date="2021-03-01T14:19:00Z">
        <w:del w:id="1036" w:author="Georg Bauer" w:date="2021-03-03T17:41:00Z">
          <w:r w:rsidR="002C1970" w:rsidDel="00A50945">
            <w:rPr>
              <w:rStyle w:val="normaltextrun"/>
              <w:color w:val="000000" w:themeColor="text1"/>
              <w:sz w:val="22"/>
              <w:szCs w:val="22"/>
            </w:rPr>
            <w:delText xml:space="preserve"> causing </w:delText>
          </w:r>
        </w:del>
      </w:ins>
      <w:ins w:id="1037" w:author="Martin Tušl" w:date="2021-03-01T14:11:00Z">
        <w:del w:id="1038" w:author="Georg Bauer" w:date="2021-03-03T17:41:00Z">
          <w:r w:rsidR="00934858" w:rsidRPr="00F1521B" w:rsidDel="00A50945">
            <w:rPr>
              <w:rStyle w:val="normaltextrun"/>
              <w:color w:val="000000" w:themeColor="text1"/>
              <w:sz w:val="22"/>
              <w:szCs w:val="22"/>
            </w:rPr>
            <w:delText xml:space="preserve">additional strain on them. </w:delText>
          </w:r>
        </w:del>
      </w:ins>
      <w:ins w:id="1039" w:author="Martin Tušl" w:date="2021-03-01T14:24:00Z">
        <w:del w:id="1040" w:author="Georg Bauer" w:date="2021-03-03T17:41:00Z">
          <w:r w:rsidR="004D0AA2" w:rsidDel="00A50945">
            <w:rPr>
              <w:rStyle w:val="normaltextrun"/>
              <w:color w:val="000000" w:themeColor="text1"/>
              <w:sz w:val="22"/>
              <w:szCs w:val="22"/>
            </w:rPr>
            <w:delText xml:space="preserve">Experienced employees </w:delText>
          </w:r>
        </w:del>
      </w:ins>
      <w:ins w:id="1041" w:author="Martin Tušl" w:date="2021-03-01T14:27:00Z">
        <w:del w:id="1042" w:author="Georg Bauer" w:date="2021-03-03T17:41:00Z">
          <w:r w:rsidR="004D0AA2" w:rsidDel="00A50945">
            <w:rPr>
              <w:rStyle w:val="normaltextrun"/>
              <w:color w:val="000000" w:themeColor="text1"/>
              <w:sz w:val="22"/>
              <w:szCs w:val="22"/>
            </w:rPr>
            <w:delText xml:space="preserve">had their routines already established, and could therefore </w:delText>
          </w:r>
        </w:del>
      </w:ins>
      <w:ins w:id="1043" w:author="Martin Tušl" w:date="2021-03-01T14:24:00Z">
        <w:del w:id="1044" w:author="Georg Bauer" w:date="2021-03-03T17:41:00Z">
          <w:r w:rsidR="004D0AA2" w:rsidDel="00A50945">
            <w:rPr>
              <w:rStyle w:val="normaltextrun"/>
              <w:color w:val="000000" w:themeColor="text1"/>
              <w:sz w:val="22"/>
              <w:szCs w:val="22"/>
            </w:rPr>
            <w:delText xml:space="preserve">reap the benefits of WFH </w:delText>
          </w:r>
        </w:del>
      </w:ins>
      <w:ins w:id="1045" w:author="Martin Tušl" w:date="2021-03-01T14:27:00Z">
        <w:del w:id="1046" w:author="Georg Bauer" w:date="2021-03-03T17:41:00Z">
          <w:r w:rsidR="004D0AA2" w:rsidDel="00A50945">
            <w:rPr>
              <w:rStyle w:val="normaltextrun"/>
              <w:color w:val="000000" w:themeColor="text1"/>
              <w:sz w:val="22"/>
              <w:szCs w:val="22"/>
            </w:rPr>
            <w:delText>m</w:delText>
          </w:r>
        </w:del>
      </w:ins>
      <w:ins w:id="1047" w:author="Martin Tušl" w:date="2021-03-01T14:28:00Z">
        <w:del w:id="1048" w:author="Georg Bauer" w:date="2021-03-03T17:41:00Z">
          <w:r w:rsidR="004D0AA2" w:rsidDel="00A50945">
            <w:rPr>
              <w:rStyle w:val="normaltextrun"/>
              <w:color w:val="000000" w:themeColor="text1"/>
              <w:sz w:val="22"/>
              <w:szCs w:val="22"/>
            </w:rPr>
            <w:delText>ore easily</w:delText>
          </w:r>
        </w:del>
      </w:ins>
      <w:ins w:id="1049" w:author="Martin Tušl" w:date="2021-03-01T14:25:00Z">
        <w:del w:id="1050" w:author="Georg Bauer" w:date="2021-03-03T17:41:00Z">
          <w:r w:rsidR="004D0AA2" w:rsidDel="00A50945">
            <w:rPr>
              <w:rStyle w:val="normaltextrun"/>
              <w:color w:val="000000" w:themeColor="text1"/>
              <w:sz w:val="22"/>
              <w:szCs w:val="22"/>
            </w:rPr>
            <w:delText xml:space="preserve">. </w:delText>
          </w:r>
        </w:del>
      </w:ins>
      <w:ins w:id="1051" w:author="Martin Tušl" w:date="2021-03-01T14:28:00Z">
        <w:r w:rsidR="004D0AA2">
          <w:rPr>
            <w:rStyle w:val="normaltextrun"/>
            <w:color w:val="000000" w:themeColor="text1"/>
            <w:sz w:val="22"/>
            <w:szCs w:val="22"/>
          </w:rPr>
          <w:t>Increase in leisure time and, more surprisingly,</w:t>
        </w:r>
      </w:ins>
      <w:ins w:id="1052" w:author="Martin Tušl" w:date="2021-03-01T14:21:00Z">
        <w:r w:rsidR="002C1970">
          <w:rPr>
            <w:rStyle w:val="normaltextrun"/>
            <w:color w:val="000000" w:themeColor="text1"/>
            <w:sz w:val="22"/>
            <w:szCs w:val="22"/>
          </w:rPr>
          <w:t xml:space="preserve"> </w:t>
        </w:r>
      </w:ins>
      <w:ins w:id="1053" w:author="Martin Tušl" w:date="2021-03-01T14:12:00Z">
        <w:r w:rsidR="00934858" w:rsidRPr="00F1521B">
          <w:rPr>
            <w:rStyle w:val="normaltextrun"/>
            <w:color w:val="000000" w:themeColor="text1"/>
            <w:sz w:val="22"/>
            <w:szCs w:val="22"/>
          </w:rPr>
          <w:t>mandatory short-time work</w:t>
        </w:r>
      </w:ins>
      <w:ins w:id="1054" w:author="Martin Tušl" w:date="2021-03-01T14:22:00Z">
        <w:r w:rsidR="002C1970">
          <w:rPr>
            <w:rStyle w:val="normaltextrun"/>
            <w:color w:val="000000" w:themeColor="text1"/>
            <w:sz w:val="22"/>
            <w:szCs w:val="22"/>
          </w:rPr>
          <w:t xml:space="preserve"> w</w:t>
        </w:r>
      </w:ins>
      <w:ins w:id="1055" w:author="Martin Tušl" w:date="2021-03-01T14:28:00Z">
        <w:r w:rsidR="004D0AA2">
          <w:rPr>
            <w:rStyle w:val="normaltextrun"/>
            <w:color w:val="000000" w:themeColor="text1"/>
            <w:sz w:val="22"/>
            <w:szCs w:val="22"/>
          </w:rPr>
          <w:t>ere</w:t>
        </w:r>
      </w:ins>
      <w:ins w:id="1056" w:author="Martin Tušl" w:date="2021-03-01T14:22:00Z">
        <w:r w:rsidR="002C1970">
          <w:rPr>
            <w:rStyle w:val="normaltextrun"/>
            <w:color w:val="000000" w:themeColor="text1"/>
            <w:sz w:val="22"/>
            <w:szCs w:val="22"/>
          </w:rPr>
          <w:t xml:space="preserve"> also associated with positive impact on private life</w:t>
        </w:r>
      </w:ins>
      <w:ins w:id="1057" w:author="Georg Bauer" w:date="2021-03-03T17:43:00Z">
        <w:r w:rsidR="00A50945">
          <w:rPr>
            <w:rStyle w:val="normaltextrun"/>
            <w:color w:val="000000" w:themeColor="text1"/>
            <w:sz w:val="22"/>
            <w:szCs w:val="22"/>
          </w:rPr>
          <w:t xml:space="preserve">, as </w:t>
        </w:r>
      </w:ins>
      <w:ins w:id="1058" w:author="Martin Tušl" w:date="2021-03-01T14:29:00Z">
        <w:del w:id="1059" w:author="Georg Bauer" w:date="2021-03-03T17:43:00Z">
          <w:r w:rsidR="004D0AA2" w:rsidDel="00A50945">
            <w:rPr>
              <w:rStyle w:val="normaltextrun"/>
              <w:color w:val="000000" w:themeColor="text1"/>
              <w:sz w:val="22"/>
              <w:szCs w:val="22"/>
            </w:rPr>
            <w:delText xml:space="preserve">. Both factors </w:delText>
          </w:r>
        </w:del>
      </w:ins>
      <w:ins w:id="1060" w:author="Martin Tušl" w:date="2021-03-01T14:12:00Z">
        <w:del w:id="1061" w:author="Georg Bauer" w:date="2021-03-03T17:43:00Z">
          <w:r w:rsidR="00934858" w:rsidRPr="00F1521B" w:rsidDel="00A50945">
            <w:rPr>
              <w:rStyle w:val="normaltextrun"/>
              <w:color w:val="000000" w:themeColor="text1"/>
              <w:sz w:val="22"/>
              <w:szCs w:val="22"/>
            </w:rPr>
            <w:delText xml:space="preserve">imply that </w:delText>
          </w:r>
        </w:del>
        <w:r w:rsidR="00934858" w:rsidRPr="00F1521B">
          <w:rPr>
            <w:rStyle w:val="normaltextrun"/>
            <w:color w:val="000000" w:themeColor="text1"/>
            <w:sz w:val="22"/>
            <w:szCs w:val="22"/>
          </w:rPr>
          <w:t xml:space="preserve">employees can </w:t>
        </w:r>
        <w:del w:id="1062" w:author="Georg Bauer" w:date="2021-03-03T17:43:00Z">
          <w:r w:rsidR="00934858" w:rsidRPr="00F1521B" w:rsidDel="00A50945">
            <w:rPr>
              <w:rStyle w:val="normaltextrun"/>
              <w:color w:val="000000" w:themeColor="text1"/>
              <w:sz w:val="22"/>
              <w:szCs w:val="22"/>
            </w:rPr>
            <w:delText xml:space="preserve">devote more time and attention to their private </w:delText>
          </w:r>
        </w:del>
      </w:ins>
      <w:ins w:id="1063" w:author="Martin Tušl" w:date="2021-03-01T14:30:00Z">
        <w:del w:id="1064" w:author="Georg Bauer" w:date="2021-03-03T17:43:00Z">
          <w:r w:rsidR="004D0AA2" w:rsidDel="00A50945">
            <w:rPr>
              <w:rStyle w:val="normaltextrun"/>
              <w:color w:val="000000" w:themeColor="text1"/>
              <w:sz w:val="22"/>
              <w:szCs w:val="22"/>
            </w:rPr>
            <w:delText xml:space="preserve">life and </w:delText>
          </w:r>
        </w:del>
        <w:r w:rsidR="004D0AA2">
          <w:rPr>
            <w:rStyle w:val="normaltextrun"/>
            <w:color w:val="000000" w:themeColor="text1"/>
            <w:sz w:val="22"/>
            <w:szCs w:val="22"/>
          </w:rPr>
          <w:t>engage</w:t>
        </w:r>
      </w:ins>
      <w:ins w:id="1065" w:author="Georg Bauer" w:date="2021-03-03T17:43:00Z">
        <w:r w:rsidR="00A50945">
          <w:rPr>
            <w:rStyle w:val="normaltextrun"/>
            <w:color w:val="000000" w:themeColor="text1"/>
            <w:sz w:val="22"/>
            <w:szCs w:val="22"/>
          </w:rPr>
          <w:t xml:space="preserve"> more</w:t>
        </w:r>
      </w:ins>
      <w:ins w:id="1066" w:author="Georg Bauer" w:date="2021-03-03T17:44:00Z">
        <w:r w:rsidR="00A50945">
          <w:rPr>
            <w:rStyle w:val="normaltextrun"/>
            <w:color w:val="000000" w:themeColor="text1"/>
            <w:sz w:val="22"/>
            <w:szCs w:val="22"/>
          </w:rPr>
          <w:t xml:space="preserve"> freely</w:t>
        </w:r>
      </w:ins>
      <w:ins w:id="1067" w:author="Martin Tušl" w:date="2021-03-01T14:30:00Z">
        <w:r w:rsidR="004D0AA2">
          <w:rPr>
            <w:rStyle w:val="normaltextrun"/>
            <w:color w:val="000000" w:themeColor="text1"/>
            <w:sz w:val="22"/>
            <w:szCs w:val="22"/>
          </w:rPr>
          <w:t xml:space="preserve"> in activities </w:t>
        </w:r>
        <w:del w:id="1068" w:author="Georg Bauer" w:date="2021-03-03T17:44:00Z">
          <w:r w:rsidR="004D0AA2" w:rsidDel="00A50945">
            <w:rPr>
              <w:rStyle w:val="normaltextrun"/>
              <w:color w:val="000000" w:themeColor="text1"/>
              <w:sz w:val="22"/>
              <w:szCs w:val="22"/>
            </w:rPr>
            <w:delText xml:space="preserve">that are important to </w:delText>
          </w:r>
        </w:del>
      </w:ins>
      <w:ins w:id="1069" w:author="Martin Tušl" w:date="2021-03-01T14:31:00Z">
        <w:del w:id="1070" w:author="Georg Bauer" w:date="2021-03-03T17:44:00Z">
          <w:r w:rsidR="004D0AA2" w:rsidDel="00A50945">
            <w:rPr>
              <w:rStyle w:val="normaltextrun"/>
              <w:color w:val="000000" w:themeColor="text1"/>
              <w:sz w:val="22"/>
              <w:szCs w:val="22"/>
            </w:rPr>
            <w:delText>them</w:delText>
          </w:r>
        </w:del>
      </w:ins>
      <w:ins w:id="1071" w:author="Martin Tušl" w:date="2021-03-01T14:49:00Z">
        <w:del w:id="1072" w:author="Georg Bauer" w:date="2021-03-03T17:44:00Z">
          <w:r w:rsidR="00E76126" w:rsidDel="00A50945">
            <w:rPr>
              <w:rStyle w:val="normaltextrun"/>
              <w:color w:val="000000" w:themeColor="text1"/>
              <w:sz w:val="22"/>
              <w:szCs w:val="22"/>
            </w:rPr>
            <w:delText xml:space="preserve"> which may explain the positive association</w:delText>
          </w:r>
        </w:del>
      </w:ins>
      <w:ins w:id="1073" w:author="Martin Tušl" w:date="2021-03-01T14:30:00Z">
        <w:del w:id="1074" w:author="Georg Bauer" w:date="2021-03-03T17:44:00Z">
          <w:r w:rsidR="004D0AA2" w:rsidDel="00A50945">
            <w:rPr>
              <w:rStyle w:val="normaltextrun"/>
              <w:color w:val="000000" w:themeColor="text1"/>
              <w:sz w:val="22"/>
              <w:szCs w:val="22"/>
            </w:rPr>
            <w:delText>.</w:delText>
          </w:r>
        </w:del>
      </w:ins>
      <w:ins w:id="1075" w:author="Georg Bauer" w:date="2021-03-03T17:44:00Z">
        <w:r w:rsidR="00A50945">
          <w:rPr>
            <w:rStyle w:val="normaltextrun"/>
            <w:color w:val="000000" w:themeColor="text1"/>
            <w:sz w:val="22"/>
            <w:szCs w:val="22"/>
          </w:rPr>
          <w:t>they value.</w:t>
        </w:r>
      </w:ins>
      <w:ins w:id="1076" w:author="Martin Tušl" w:date="2021-03-01T14:32:00Z">
        <w:r w:rsidR="004D0AA2">
          <w:rPr>
            <w:rStyle w:val="normaltextrun"/>
            <w:color w:val="000000" w:themeColor="text1"/>
            <w:sz w:val="22"/>
            <w:szCs w:val="22"/>
          </w:rPr>
          <w:t xml:space="preserve"> </w:t>
        </w:r>
      </w:ins>
      <w:del w:id="1077" w:author="Martin Tušl" w:date="2021-03-01T14:32:00Z">
        <w:r w:rsidR="00C42273" w:rsidRPr="00F1521B" w:rsidDel="004D0AA2">
          <w:rPr>
            <w:color w:val="000000" w:themeColor="text1"/>
            <w:sz w:val="22"/>
            <w:szCs w:val="22"/>
          </w:rPr>
          <w:delText xml:space="preserve"> </w:delText>
        </w:r>
      </w:del>
      <w:r w:rsidR="00C42273" w:rsidRPr="00F1521B">
        <w:rPr>
          <w:color w:val="000000" w:themeColor="text1"/>
          <w:sz w:val="22"/>
          <w:szCs w:val="22"/>
        </w:rPr>
        <w:t xml:space="preserve">Interestingly, </w:t>
      </w:r>
      <w:r w:rsidR="00E20294">
        <w:rPr>
          <w:color w:val="000000" w:themeColor="text1"/>
          <w:sz w:val="22"/>
          <w:szCs w:val="22"/>
        </w:rPr>
        <w:t>participants over</w:t>
      </w:r>
      <w:r w:rsidR="00C42273" w:rsidRPr="00F1521B">
        <w:rPr>
          <w:color w:val="000000" w:themeColor="text1"/>
          <w:sz w:val="22"/>
          <w:szCs w:val="22"/>
        </w:rPr>
        <w:t xml:space="preserve"> </w:t>
      </w:r>
      <w:r w:rsidR="00AE3EF1" w:rsidRPr="00F1521B">
        <w:rPr>
          <w:color w:val="000000" w:themeColor="text1"/>
          <w:sz w:val="22"/>
          <w:szCs w:val="22"/>
        </w:rPr>
        <w:t>6</w:t>
      </w:r>
      <w:r w:rsidR="00C42273" w:rsidRPr="00F1521B">
        <w:rPr>
          <w:color w:val="000000" w:themeColor="text1"/>
          <w:sz w:val="22"/>
          <w:szCs w:val="22"/>
        </w:rPr>
        <w:t xml:space="preserve">0 years old </w:t>
      </w:r>
      <w:del w:id="1078" w:author="Martin Tušl" w:date="2021-03-01T14:31:00Z">
        <w:r w:rsidR="00C42273" w:rsidRPr="00F1521B" w:rsidDel="004D0AA2">
          <w:rPr>
            <w:color w:val="000000" w:themeColor="text1"/>
            <w:sz w:val="22"/>
            <w:szCs w:val="22"/>
          </w:rPr>
          <w:delText xml:space="preserve">had </w:delText>
        </w:r>
        <w:r w:rsidR="00273A80" w:rsidDel="004D0AA2">
          <w:rPr>
            <w:color w:val="000000" w:themeColor="text1"/>
            <w:sz w:val="22"/>
            <w:szCs w:val="22"/>
          </w:rPr>
          <w:delText xml:space="preserve">a </w:delText>
        </w:r>
        <w:r w:rsidR="00C42273" w:rsidRPr="00F1521B" w:rsidDel="004D0AA2">
          <w:rPr>
            <w:color w:val="000000" w:themeColor="text1"/>
            <w:sz w:val="22"/>
            <w:szCs w:val="22"/>
          </w:rPr>
          <w:delText>significantly lower OR of</w:delText>
        </w:r>
      </w:del>
      <w:ins w:id="1079" w:author="Martin Tušl" w:date="2021-03-01T14:31:00Z">
        <w:r w:rsidR="004D0AA2">
          <w:rPr>
            <w:color w:val="000000" w:themeColor="text1"/>
            <w:sz w:val="22"/>
            <w:szCs w:val="22"/>
          </w:rPr>
          <w:t>were less likely to</w:t>
        </w:r>
      </w:ins>
      <w:r w:rsidR="00C42273" w:rsidRPr="00F1521B">
        <w:rPr>
          <w:color w:val="000000" w:themeColor="text1"/>
          <w:sz w:val="22"/>
          <w:szCs w:val="22"/>
        </w:rPr>
        <w:t xml:space="preserve"> report</w:t>
      </w:r>
      <w:del w:id="1080" w:author="Martin Tušl" w:date="2021-03-01T14:31:00Z">
        <w:r w:rsidR="00C42273" w:rsidRPr="00F1521B" w:rsidDel="004D0AA2">
          <w:rPr>
            <w:color w:val="000000" w:themeColor="text1"/>
            <w:sz w:val="22"/>
            <w:szCs w:val="22"/>
          </w:rPr>
          <w:delText>ing</w:delText>
        </w:r>
      </w:del>
      <w:del w:id="1081" w:author="Martin Tušl" w:date="2021-03-01T14:03:00Z">
        <w:r w:rsidR="00273A80" w:rsidDel="00F873EC">
          <w:rPr>
            <w:color w:val="000000" w:themeColor="text1"/>
            <w:sz w:val="22"/>
            <w:szCs w:val="22"/>
          </w:rPr>
          <w:delText xml:space="preserve"> the</w:delText>
        </w:r>
      </w:del>
      <w:ins w:id="1082" w:author="Martin Tušl" w:date="2021-03-01T14:03:00Z">
        <w:r w:rsidR="00F873EC">
          <w:rPr>
            <w:color w:val="000000" w:themeColor="text1"/>
            <w:sz w:val="22"/>
            <w:szCs w:val="22"/>
          </w:rPr>
          <w:t xml:space="preserve"> a</w:t>
        </w:r>
      </w:ins>
      <w:r w:rsidR="00C42273" w:rsidRPr="00F1521B">
        <w:rPr>
          <w:color w:val="000000" w:themeColor="text1"/>
          <w:sz w:val="22"/>
          <w:szCs w:val="22"/>
        </w:rPr>
        <w:t xml:space="preserve"> deterioration of their private life. </w:t>
      </w:r>
      <w:del w:id="1083" w:author="Georg Bauer" w:date="2021-03-03T17:45:00Z">
        <w:r w:rsidR="00FA69B9" w:rsidRPr="00F1521B" w:rsidDel="00155A7B">
          <w:rPr>
            <w:color w:val="000000" w:themeColor="text1"/>
            <w:sz w:val="22"/>
            <w:szCs w:val="22"/>
          </w:rPr>
          <w:delText xml:space="preserve">Older </w:delText>
        </w:r>
        <w:r w:rsidR="00B6767E" w:rsidRPr="00F1521B" w:rsidDel="00155A7B">
          <w:rPr>
            <w:color w:val="000000" w:themeColor="text1"/>
            <w:sz w:val="22"/>
            <w:szCs w:val="22"/>
          </w:rPr>
          <w:delText>employees</w:delText>
        </w:r>
      </w:del>
      <w:del w:id="1084" w:author="Georg Bauer" w:date="2021-03-03T17:46:00Z">
        <w:r w:rsidR="00FA69B9" w:rsidRPr="00F1521B" w:rsidDel="00155A7B">
          <w:rPr>
            <w:color w:val="000000" w:themeColor="text1"/>
            <w:sz w:val="22"/>
            <w:szCs w:val="22"/>
          </w:rPr>
          <w:delText>may be more resilient to situational changes outside of the</w:delText>
        </w:r>
        <w:r w:rsidR="00B6767E" w:rsidRPr="00F1521B" w:rsidDel="00155A7B">
          <w:rPr>
            <w:color w:val="000000" w:themeColor="text1"/>
            <w:sz w:val="22"/>
            <w:szCs w:val="22"/>
          </w:rPr>
          <w:delText>ir</w:delText>
        </w:r>
        <w:r w:rsidR="00FA69B9" w:rsidRPr="00F1521B" w:rsidDel="00155A7B">
          <w:rPr>
            <w:color w:val="000000" w:themeColor="text1"/>
            <w:sz w:val="22"/>
            <w:szCs w:val="22"/>
          </w:rPr>
          <w:delText xml:space="preserve"> household as </w:delText>
        </w:r>
        <w:r w:rsidR="00E20294" w:rsidDel="00155A7B">
          <w:rPr>
            <w:color w:val="000000" w:themeColor="text1"/>
            <w:sz w:val="22"/>
            <w:szCs w:val="22"/>
          </w:rPr>
          <w:delText xml:space="preserve">a result of having </w:delText>
        </w:r>
        <w:r w:rsidR="00FA69B9" w:rsidRPr="00F1521B" w:rsidDel="00155A7B">
          <w:rPr>
            <w:color w:val="000000" w:themeColor="text1"/>
            <w:sz w:val="22"/>
            <w:szCs w:val="22"/>
          </w:rPr>
          <w:delText>well-</w:delText>
        </w:r>
        <w:r w:rsidR="00B6767E" w:rsidRPr="00F1521B" w:rsidDel="00155A7B">
          <w:rPr>
            <w:color w:val="000000" w:themeColor="text1"/>
            <w:sz w:val="22"/>
            <w:szCs w:val="22"/>
          </w:rPr>
          <w:delText xml:space="preserve">established private life routines that </w:delText>
        </w:r>
        <w:r w:rsidR="001B6217" w:rsidRPr="00F1521B" w:rsidDel="00155A7B">
          <w:rPr>
            <w:color w:val="000000" w:themeColor="text1"/>
            <w:sz w:val="22"/>
            <w:szCs w:val="22"/>
          </w:rPr>
          <w:delText>help</w:delText>
        </w:r>
        <w:r w:rsidR="0012706F" w:rsidRPr="00F1521B" w:rsidDel="00155A7B">
          <w:rPr>
            <w:color w:val="000000" w:themeColor="text1"/>
            <w:sz w:val="22"/>
            <w:szCs w:val="22"/>
          </w:rPr>
          <w:delText xml:space="preserve"> them</w:delText>
        </w:r>
        <w:r w:rsidR="001B6217" w:rsidRPr="00F1521B" w:rsidDel="00155A7B">
          <w:rPr>
            <w:color w:val="000000" w:themeColor="text1"/>
            <w:sz w:val="22"/>
            <w:szCs w:val="22"/>
          </w:rPr>
          <w:delText xml:space="preserve"> </w:delText>
        </w:r>
        <w:r w:rsidR="00B6767E" w:rsidRPr="00F1521B" w:rsidDel="00155A7B">
          <w:rPr>
            <w:color w:val="000000" w:themeColor="text1"/>
            <w:sz w:val="22"/>
            <w:szCs w:val="22"/>
          </w:rPr>
          <w:delText>cope with adverse situations</w:delText>
        </w:r>
        <w:r w:rsidR="0012706F" w:rsidRPr="00F1521B" w:rsidDel="00155A7B">
          <w:rPr>
            <w:color w:val="000000" w:themeColor="text1"/>
            <w:sz w:val="22"/>
            <w:szCs w:val="22"/>
          </w:rPr>
          <w:delText>. As such,</w:delText>
        </w:r>
        <w:r w:rsidR="001B6217" w:rsidRPr="00F1521B" w:rsidDel="00155A7B">
          <w:rPr>
            <w:color w:val="000000" w:themeColor="text1"/>
            <w:sz w:val="22"/>
            <w:szCs w:val="22"/>
          </w:rPr>
          <w:delText xml:space="preserve"> they </w:delText>
        </w:r>
      </w:del>
      <w:ins w:id="1085" w:author="Martin Tušl" w:date="2021-03-05T08:47:00Z">
        <w:r w:rsidR="00C57855">
          <w:rPr>
            <w:color w:val="000000" w:themeColor="text1"/>
            <w:sz w:val="22"/>
            <w:szCs w:val="22"/>
          </w:rPr>
          <w:t>Older employees may</w:t>
        </w:r>
      </w:ins>
      <w:r w:rsidR="001B6217" w:rsidRPr="00F1521B">
        <w:rPr>
          <w:color w:val="000000" w:themeColor="text1"/>
          <w:sz w:val="22"/>
          <w:szCs w:val="22"/>
        </w:rPr>
        <w:t xml:space="preserve"> be less dependent on the </w:t>
      </w:r>
      <w:r w:rsidR="003B0CC1" w:rsidRPr="00F1521B">
        <w:rPr>
          <w:color w:val="000000" w:themeColor="text1"/>
          <w:sz w:val="22"/>
          <w:szCs w:val="22"/>
        </w:rPr>
        <w:t xml:space="preserve">number of </w:t>
      </w:r>
      <w:r w:rsidR="001B6217" w:rsidRPr="00F1521B">
        <w:rPr>
          <w:color w:val="000000" w:themeColor="text1"/>
          <w:sz w:val="22"/>
          <w:szCs w:val="22"/>
        </w:rPr>
        <w:t>social contacts beyond their household</w:t>
      </w:r>
      <w:r w:rsidR="0012706F" w:rsidRPr="00F1521B">
        <w:rPr>
          <w:color w:val="000000" w:themeColor="text1"/>
          <w:sz w:val="22"/>
          <w:szCs w:val="22"/>
        </w:rPr>
        <w:t>,</w:t>
      </w:r>
      <w:r w:rsidR="003B0CC1" w:rsidRPr="00F1521B">
        <w:rPr>
          <w:color w:val="000000" w:themeColor="text1"/>
          <w:sz w:val="22"/>
          <w:szCs w:val="22"/>
        </w:rPr>
        <w:t xml:space="preserve"> and they </w:t>
      </w:r>
      <w:r w:rsidR="0012706F" w:rsidRPr="00F1521B">
        <w:rPr>
          <w:color w:val="000000" w:themeColor="text1"/>
          <w:sz w:val="22"/>
          <w:szCs w:val="22"/>
        </w:rPr>
        <w:t xml:space="preserve">may have </w:t>
      </w:r>
      <w:del w:id="1086" w:author="Georg Bauer" w:date="2021-03-03T17:46:00Z">
        <w:r w:rsidR="0012706F" w:rsidRPr="00F1521B" w:rsidDel="00155A7B">
          <w:rPr>
            <w:color w:val="000000" w:themeColor="text1"/>
            <w:sz w:val="22"/>
            <w:szCs w:val="22"/>
          </w:rPr>
          <w:delText xml:space="preserve">developed </w:delText>
        </w:r>
      </w:del>
      <w:r w:rsidR="0012706F" w:rsidRPr="00F1521B">
        <w:rPr>
          <w:color w:val="000000" w:themeColor="text1"/>
          <w:sz w:val="22"/>
          <w:szCs w:val="22"/>
        </w:rPr>
        <w:t xml:space="preserve">more mature emotion </w:t>
      </w:r>
      <w:r w:rsidR="003B0CC1" w:rsidRPr="00F1521B">
        <w:rPr>
          <w:color w:val="000000" w:themeColor="text1"/>
          <w:sz w:val="22"/>
          <w:szCs w:val="22"/>
        </w:rPr>
        <w:t>regulation</w:t>
      </w:r>
      <w:r w:rsidR="0012706F" w:rsidRPr="00F1521B">
        <w:rPr>
          <w:color w:val="000000" w:themeColor="text1"/>
          <w:sz w:val="22"/>
          <w:szCs w:val="22"/>
        </w:rPr>
        <w:t xml:space="preserve"> strategies than the younger generation</w:t>
      </w:r>
      <w:r w:rsidR="00155A7B">
        <w:rPr>
          <w:color w:val="000000" w:themeColor="text1"/>
          <w:sz w:val="22"/>
          <w:szCs w:val="22"/>
        </w:rPr>
        <w:t xml:space="preserve">s </w:t>
      </w:r>
      <w:del w:id="1087" w:author="Georg Bauer" w:date="2021-03-03T17:47:00Z">
        <w:r w:rsidR="00E20294" w:rsidDel="00155A7B">
          <w:rPr>
            <w:color w:val="000000" w:themeColor="text1"/>
            <w:sz w:val="22"/>
            <w:szCs w:val="22"/>
          </w:rPr>
          <w:delText>,</w:delText>
        </w:r>
        <w:r w:rsidR="0012706F" w:rsidRPr="00F1521B" w:rsidDel="00155A7B">
          <w:rPr>
            <w:color w:val="000000" w:themeColor="text1"/>
            <w:sz w:val="22"/>
            <w:szCs w:val="22"/>
          </w:rPr>
          <w:delText xml:space="preserve"> which allows them to better cope with difficulties in private life</w:delText>
        </w:r>
        <w:r w:rsidR="00AF2F29" w:rsidRPr="00F1521B" w:rsidDel="00155A7B">
          <w:rPr>
            <w:color w:val="000000" w:themeColor="text1"/>
            <w:sz w:val="22"/>
            <w:szCs w:val="22"/>
          </w:rPr>
          <w:delText xml:space="preserve"> </w:delText>
        </w:r>
      </w:del>
      <w:sdt>
        <w:sdtPr>
          <w:rPr>
            <w:color w:val="000000" w:themeColor="text1"/>
            <w:sz w:val="22"/>
            <w:szCs w:val="22"/>
          </w:rPr>
          <w:alias w:val="To edit, see citavi.com/edit"/>
          <w:tag w:val="CitaviPlaceholder#4fca9b3a-c693-4df4-8e04-7ae86aefbc1c"/>
          <w:id w:val="996454171"/>
          <w:placeholder>
            <w:docPart w:val="DefaultPlaceholder_-1854013440"/>
          </w:placeholder>
        </w:sdtPr>
        <w:sdtEndPr/>
        <w:sdtContent>
          <w:r w:rsidR="00AF2F29" w:rsidRPr="00F1521B">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WI0MGZkLTQ0ZmUtNDkxOC05ZGEzLTIxYzczNGE4YTYxOCIsIlJhbmdlTGVuZ3RoIjo0LCJSZWZlcmVuY2VJZCI6IjcxYzcxYmJkLWIzYzEtNDNiZS1hZWIyLWExMTcyZWI1MTE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GhpbGlwcCBVWkhcXEFwcERhdGFcXExvY2FsXFxUZW1wXFxtZDVmZ3J5MS5qcGciLCJVcmlTdHJpbmciOiI3MWM3MWJiZC1iM2MxLTQzYmUtYWViMi1hMTE3MmViNTExMj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jMvQToxMDI0NTY5ODAzMj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yMy9hOjEwMjQ1Njk4MDMyMzAiLCJVcmlTdHJpbmciOiJodHRwczovL2RvaS5vcmcvMTAuMTAyMy9BOjEwMjQ1Njk4MDMy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}</w:instrText>
          </w:r>
          <w:r w:rsidR="00AF2F29" w:rsidRPr="00F1521B">
            <w:rPr>
              <w:noProof/>
              <w:color w:val="000000" w:themeColor="text1"/>
              <w:sz w:val="22"/>
              <w:szCs w:val="22"/>
            </w:rPr>
            <w:fldChar w:fldCharType="separate"/>
          </w:r>
          <w:r w:rsidR="006A7BA9">
            <w:rPr>
              <w:noProof/>
              <w:color w:val="000000" w:themeColor="text1"/>
              <w:sz w:val="22"/>
              <w:szCs w:val="22"/>
            </w:rPr>
            <w:t>[40]</w:t>
          </w:r>
          <w:r w:rsidR="00AF2F29" w:rsidRPr="00F1521B">
            <w:rPr>
              <w:noProof/>
              <w:color w:val="000000" w:themeColor="text1"/>
              <w:sz w:val="22"/>
              <w:szCs w:val="22"/>
            </w:rPr>
            <w:fldChar w:fldCharType="end"/>
          </w:r>
        </w:sdtContent>
      </w:sdt>
      <w:r w:rsidR="00E20294">
        <w:rPr>
          <w:color w:val="000000" w:themeColor="text1"/>
          <w:sz w:val="22"/>
          <w:szCs w:val="22"/>
        </w:rPr>
        <w:t>.</w:t>
      </w:r>
      <w:ins w:id="1088" w:author="Martin Tušl" w:date="2021-03-02T12:10:00Z">
        <w:r w:rsidR="005C5E2D">
          <w:rPr>
            <w:color w:val="000000" w:themeColor="text1"/>
            <w:sz w:val="22"/>
            <w:szCs w:val="22"/>
          </w:rPr>
          <w:t xml:space="preserve"> </w:t>
        </w:r>
      </w:ins>
      <w:ins w:id="1089" w:author="Georg Bauer" w:date="2021-03-03T17:49:00Z">
        <w:r w:rsidR="00155A7B">
          <w:rPr>
            <w:color w:val="000000" w:themeColor="text1"/>
            <w:sz w:val="22"/>
            <w:szCs w:val="22"/>
          </w:rPr>
          <w:t>Indeed,</w:t>
        </w:r>
      </w:ins>
      <w:ins w:id="1090" w:author="Martin Tušl" w:date="2021-03-02T12:10:00Z">
        <w:r w:rsidR="005C5E2D">
          <w:rPr>
            <w:color w:val="000000" w:themeColor="text1"/>
            <w:sz w:val="22"/>
            <w:szCs w:val="22"/>
          </w:rPr>
          <w:t xml:space="preserve"> </w:t>
        </w:r>
        <w:r w:rsidR="005C5E2D" w:rsidRPr="005C5E2D">
          <w:rPr>
            <w:color w:val="000000" w:themeColor="text1"/>
            <w:sz w:val="22"/>
            <w:szCs w:val="22"/>
          </w:rPr>
          <w:t>mental well</w:t>
        </w:r>
      </w:ins>
      <w:ins w:id="1091" w:author="Martin Tušl" w:date="2021-03-02T12:11:00Z">
        <w:r w:rsidR="005C5E2D">
          <w:rPr>
            <w:color w:val="000000" w:themeColor="text1"/>
            <w:sz w:val="22"/>
            <w:szCs w:val="22"/>
          </w:rPr>
          <w:t>-</w:t>
        </w:r>
      </w:ins>
      <w:ins w:id="1092" w:author="Martin Tušl" w:date="2021-03-02T12:10:00Z">
        <w:r w:rsidR="005C5E2D" w:rsidRPr="005C5E2D">
          <w:rPr>
            <w:color w:val="000000" w:themeColor="text1"/>
            <w:sz w:val="22"/>
            <w:szCs w:val="22"/>
          </w:rPr>
          <w:t xml:space="preserve">being of the German </w:t>
        </w:r>
      </w:ins>
      <w:ins w:id="1093" w:author="Martin Tušl" w:date="2021-03-02T12:11:00Z">
        <w:r w:rsidR="005C5E2D">
          <w:rPr>
            <w:color w:val="000000" w:themeColor="text1"/>
            <w:sz w:val="22"/>
            <w:szCs w:val="22"/>
          </w:rPr>
          <w:t>elderly</w:t>
        </w:r>
      </w:ins>
      <w:ins w:id="1094" w:author="Martin Tušl" w:date="2021-03-02T12:10:00Z">
        <w:r w:rsidR="005C5E2D" w:rsidRPr="005C5E2D">
          <w:rPr>
            <w:color w:val="000000" w:themeColor="text1"/>
            <w:sz w:val="22"/>
            <w:szCs w:val="22"/>
          </w:rPr>
          <w:t xml:space="preserve"> population </w:t>
        </w:r>
      </w:ins>
      <w:ins w:id="1095" w:author="Martin Tušl" w:date="2021-03-02T12:11:00Z">
        <w:r w:rsidR="005C5E2D">
          <w:rPr>
            <w:color w:val="000000" w:themeColor="text1"/>
            <w:sz w:val="22"/>
            <w:szCs w:val="22"/>
          </w:rPr>
          <w:t>(6</w:t>
        </w:r>
      </w:ins>
      <w:ins w:id="1096" w:author="Martin Tušl" w:date="2021-03-02T12:16:00Z">
        <w:r w:rsidR="00B25909">
          <w:rPr>
            <w:color w:val="000000" w:themeColor="text1"/>
            <w:sz w:val="22"/>
            <w:szCs w:val="22"/>
          </w:rPr>
          <w:t>5</w:t>
        </w:r>
      </w:ins>
      <w:ins w:id="1097" w:author="Martin Tušl" w:date="2021-03-02T12:11:00Z">
        <w:r w:rsidR="005C5E2D">
          <w:rPr>
            <w:color w:val="000000" w:themeColor="text1"/>
            <w:sz w:val="22"/>
            <w:szCs w:val="22"/>
          </w:rPr>
          <w:t>+) remained</w:t>
        </w:r>
      </w:ins>
      <w:ins w:id="1098" w:author="Martin Tušl" w:date="2021-03-02T12:10:00Z">
        <w:r w:rsidR="005C5E2D" w:rsidRPr="005C5E2D">
          <w:rPr>
            <w:color w:val="000000" w:themeColor="text1"/>
            <w:sz w:val="22"/>
            <w:szCs w:val="22"/>
          </w:rPr>
          <w:t xml:space="preserve"> largely unaltered</w:t>
        </w:r>
      </w:ins>
      <w:ins w:id="1099" w:author="Martin Tušl" w:date="2021-03-02T12:11:00Z">
        <w:r w:rsidR="005C5E2D">
          <w:rPr>
            <w:color w:val="000000" w:themeColor="text1"/>
            <w:sz w:val="22"/>
            <w:szCs w:val="22"/>
          </w:rPr>
          <w:t xml:space="preserve"> </w:t>
        </w:r>
      </w:ins>
      <w:ins w:id="1100" w:author="Martin Tušl" w:date="2021-03-02T12:10:00Z">
        <w:r w:rsidR="005C5E2D" w:rsidRPr="005C5E2D">
          <w:rPr>
            <w:color w:val="000000" w:themeColor="text1"/>
            <w:sz w:val="22"/>
            <w:szCs w:val="22"/>
          </w:rPr>
          <w:t>during</w:t>
        </w:r>
      </w:ins>
      <w:ins w:id="1101" w:author="Martin Tušl" w:date="2021-03-02T12:11:00Z">
        <w:r w:rsidR="005C5E2D">
          <w:rPr>
            <w:color w:val="000000" w:themeColor="text1"/>
            <w:sz w:val="22"/>
            <w:szCs w:val="22"/>
          </w:rPr>
          <w:t xml:space="preserve"> the early</w:t>
        </w:r>
      </w:ins>
      <w:ins w:id="1102" w:author="Martin Tušl" w:date="2021-03-02T12:10:00Z">
        <w:r w:rsidR="005C5E2D" w:rsidRPr="005C5E2D">
          <w:rPr>
            <w:color w:val="000000" w:themeColor="text1"/>
            <w:sz w:val="22"/>
            <w:szCs w:val="22"/>
          </w:rPr>
          <w:t xml:space="preserve"> COVID-19 lockdown</w:t>
        </w:r>
      </w:ins>
      <w:r w:rsidR="008B4482">
        <w:rPr>
          <w:color w:val="000000" w:themeColor="text1"/>
          <w:sz w:val="22"/>
          <w:szCs w:val="22"/>
        </w:rPr>
        <w:t xml:space="preserve"> </w:t>
      </w:r>
      <w:sdt>
        <w:sdtPr>
          <w:rPr>
            <w:color w:val="000000" w:themeColor="text1"/>
            <w:sz w:val="22"/>
            <w:szCs w:val="22"/>
          </w:rPr>
          <w:alias w:val="To edit, see citavi.com/edit"/>
          <w:tag w:val="CitaviPlaceholder#474fb566-74da-4cda-add7-809915d1070a"/>
          <w:id w:val="-810548596"/>
          <w:placeholder>
            <w:docPart w:val="DefaultPlaceholder_-1854013440"/>
          </w:placeholder>
        </w:sdtPr>
        <w:sdtEndPr/>
        <w:sdtContent>
          <w:r w:rsidR="008B4482">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ZGIzMDZmLTViZGYtNDQ3MS05NjBkLTViMjljMTRhMjIxMSIsIlJhbmdlTGVuZ3RoIjo0LCJSZWZlcmVuY2VJZCI6ImZhYjQ0ZTE1LTA0N2MtNGNiMS05NDFmLTY3NzU5YjE4OWJm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QaGlsaXBwIFVaSFxcQXBwRGF0YVxcTG9jYWxcXFRlbXBcXGY1ZWdmdHRyLmpwZyIsIlVyaVN0cmluZyI6ImZhYjQ0ZTE1LTA0N2MtNGNiMS05NDFmLTY3NzU5YjE4OWJm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My4xMS4yMDIwIiwiRG9pIjoiMTAuMTE4Ni9zMTI4NzctMDIwLTAxODg5LX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zMyMjU5MTIiLCJVcmlTdHJpbmciOiJodHRwOi8vd3d3Lm5jYmkubmxtLm5paC5nb3YvcHVibWVkLzMzMjI1OTE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EtMDMtMDVUMDk6MTk6NTgiLCJNb2RpZmllZEJ5IjoiX1BoaWxpcHAgS2Vya3NpZWNrIiwiSWQiOiI1MDhlYmM3NC05NTIzLTRjMTItOGYxYS02MTAzMTY2NTg2NmEiLCJNb2RpZmllZE9uIjoiMjAyMS0wMy0wNVQwOTox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2ODExODUiLCJVcmlTdHJpbmciOiJodHRwczovL3d3dy5uY2JpLm5sbS5uaWguZ292L3BtYy9hcnRpY2xlcy9QTUM3NjgxMTg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EtMDMtMDVUMDk6MjA6MDAiLCJNb2RpZmllZEJ5IjoiX1BoaWxpcHAgS2Vya3NpZWNrIiwiSWQiOiIwOWZhODc5OC1mMGM2LTRhODQtODA0Zi1hZTAyNGI3OTg1MTkiLCJNb2RpZmllZE9uIjoiMjAyMS0wMy0wNVQwOToyMDowM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EyODc3LTAyMC0wMTg4OS14IiwiVXJpU3RyaW5nIjoiaHR0cHM6Ly9kb2kub3JnLzEwLjExODYvczEyODc3LTAyMC0wMTg4OS14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}</w:instrText>
          </w:r>
          <w:r w:rsidR="008B4482">
            <w:rPr>
              <w:noProof/>
              <w:color w:val="000000" w:themeColor="text1"/>
              <w:sz w:val="22"/>
              <w:szCs w:val="22"/>
            </w:rPr>
            <w:fldChar w:fldCharType="separate"/>
          </w:r>
          <w:r w:rsidR="006A7BA9">
            <w:rPr>
              <w:noProof/>
              <w:color w:val="000000" w:themeColor="text1"/>
              <w:sz w:val="22"/>
              <w:szCs w:val="22"/>
            </w:rPr>
            <w:t>[41]</w:t>
          </w:r>
          <w:r w:rsidR="008B4482">
            <w:rPr>
              <w:noProof/>
              <w:color w:val="000000" w:themeColor="text1"/>
              <w:sz w:val="22"/>
              <w:szCs w:val="22"/>
            </w:rPr>
            <w:fldChar w:fldCharType="end"/>
          </w:r>
        </w:sdtContent>
      </w:sdt>
      <w:ins w:id="1103" w:author="Martin Tušl" w:date="2021-03-02T12:11:00Z">
        <w:r w:rsidR="005C5E2D">
          <w:rPr>
            <w:color w:val="000000" w:themeColor="text1"/>
            <w:sz w:val="22"/>
            <w:szCs w:val="22"/>
          </w:rPr>
          <w:t>.</w:t>
        </w:r>
      </w:ins>
    </w:p>
    <w:p w14:paraId="6E05BD35" w14:textId="25FEFE5E" w:rsidR="00C42273" w:rsidRPr="00F1521B" w:rsidDel="00934858" w:rsidRDefault="00E20294" w:rsidP="0032011B">
      <w:pPr>
        <w:spacing w:line="480" w:lineRule="auto"/>
        <w:ind w:firstLine="720"/>
        <w:rPr>
          <w:del w:id="1104" w:author="Martin Tušl" w:date="2021-03-01T14:11:00Z"/>
          <w:rStyle w:val="normaltextrun"/>
          <w:color w:val="000000" w:themeColor="text1"/>
          <w:sz w:val="22"/>
          <w:szCs w:val="22"/>
        </w:rPr>
      </w:pPr>
      <w:del w:id="1105" w:author="Martin Tušl" w:date="2021-03-01T14:11:00Z">
        <w:r w:rsidDel="00934858">
          <w:rPr>
            <w:rStyle w:val="normaltextrun"/>
            <w:color w:val="000000" w:themeColor="text1"/>
            <w:sz w:val="22"/>
            <w:szCs w:val="22"/>
          </w:rPr>
          <w:delText>P</w:delText>
        </w:r>
        <w:r w:rsidRPr="00F1521B" w:rsidDel="00934858">
          <w:rPr>
            <w:rStyle w:val="normaltextrun"/>
            <w:color w:val="000000" w:themeColor="text1"/>
            <w:sz w:val="22"/>
            <w:szCs w:val="22"/>
          </w:rPr>
          <w:delText xml:space="preserve">erceived </w:delText>
        </w:r>
        <w:r w:rsidR="00C42273" w:rsidRPr="00F1521B" w:rsidDel="00934858">
          <w:rPr>
            <w:rStyle w:val="normaltextrun"/>
            <w:color w:val="000000" w:themeColor="text1"/>
            <w:sz w:val="22"/>
            <w:szCs w:val="22"/>
          </w:rPr>
          <w:delText>positive impact of the COVID-19 crisis on private life</w:delText>
        </w:r>
        <w:r w:rsidR="00AE3EF1" w:rsidRPr="00F1521B" w:rsidDel="00934858">
          <w:rPr>
            <w:rStyle w:val="normaltextrun"/>
            <w:color w:val="000000" w:themeColor="text1"/>
            <w:sz w:val="22"/>
            <w:szCs w:val="22"/>
          </w:rPr>
          <w:delText xml:space="preserve"> was </w:delText>
        </w:r>
        <w:r w:rsidR="00D721C6" w:rsidRPr="00F1521B" w:rsidDel="00934858">
          <w:rPr>
            <w:rStyle w:val="normaltextrun"/>
            <w:color w:val="000000" w:themeColor="text1"/>
            <w:sz w:val="22"/>
            <w:szCs w:val="22"/>
          </w:rPr>
          <w:delText xml:space="preserve">strongly </w:delText>
        </w:r>
        <w:r w:rsidR="00AE3EF1" w:rsidRPr="00F1521B" w:rsidDel="00934858">
          <w:rPr>
            <w:rStyle w:val="normaltextrun"/>
            <w:color w:val="000000" w:themeColor="text1"/>
            <w:sz w:val="22"/>
            <w:szCs w:val="22"/>
          </w:rPr>
          <w:delText>associated with</w:delText>
        </w:r>
        <w:r w:rsidR="00C42273" w:rsidRPr="00F1521B" w:rsidDel="00934858">
          <w:rPr>
            <w:rStyle w:val="normaltextrun"/>
            <w:color w:val="000000" w:themeColor="text1"/>
            <w:sz w:val="22"/>
            <w:szCs w:val="22"/>
          </w:rPr>
          <w:delText xml:space="preserve"> an increase in leisure time, </w:delText>
        </w:r>
        <w:r w:rsidR="00AE3EF1" w:rsidRPr="00F1521B" w:rsidDel="00934858">
          <w:rPr>
            <w:rStyle w:val="normaltextrun"/>
            <w:color w:val="000000" w:themeColor="text1"/>
            <w:sz w:val="22"/>
            <w:szCs w:val="22"/>
          </w:rPr>
          <w:delText xml:space="preserve">living with </w:delText>
        </w:r>
        <w:r w:rsidR="003B0CC1" w:rsidRPr="00F1521B" w:rsidDel="00934858">
          <w:rPr>
            <w:rStyle w:val="normaltextrun"/>
            <w:color w:val="000000" w:themeColor="text1"/>
            <w:sz w:val="22"/>
            <w:szCs w:val="22"/>
          </w:rPr>
          <w:delText>others</w:delText>
        </w:r>
        <w:r w:rsidR="00AE3EF1" w:rsidRPr="00F1521B" w:rsidDel="00934858">
          <w:rPr>
            <w:rStyle w:val="normaltextrun"/>
            <w:color w:val="000000" w:themeColor="text1"/>
            <w:sz w:val="22"/>
            <w:szCs w:val="22"/>
          </w:rPr>
          <w:delText xml:space="preserve">, </w:delText>
        </w:r>
        <w:r w:rsidR="00C42273" w:rsidRPr="00F1521B" w:rsidDel="00934858">
          <w:rPr>
            <w:rStyle w:val="normaltextrun"/>
            <w:color w:val="000000" w:themeColor="text1"/>
            <w:sz w:val="22"/>
            <w:szCs w:val="22"/>
          </w:rPr>
          <w:delText>change</w:delText>
        </w:r>
        <w:r w:rsidR="00172544" w:rsidRPr="00F1521B" w:rsidDel="00934858">
          <w:rPr>
            <w:rStyle w:val="normaltextrun"/>
            <w:color w:val="000000" w:themeColor="text1"/>
            <w:sz w:val="22"/>
            <w:szCs w:val="22"/>
          </w:rPr>
          <w:delText>s</w:delText>
        </w:r>
        <w:r w:rsidR="00C42273" w:rsidRPr="00F1521B" w:rsidDel="00934858">
          <w:rPr>
            <w:rStyle w:val="normaltextrun"/>
            <w:color w:val="000000" w:themeColor="text1"/>
            <w:sz w:val="22"/>
            <w:szCs w:val="22"/>
          </w:rPr>
          <w:delText xml:space="preserve"> in employment contract, WFH, </w:delText>
        </w:r>
        <w:r w:rsidR="00AE3EF1" w:rsidRPr="00F1521B" w:rsidDel="00934858">
          <w:rPr>
            <w:rStyle w:val="normaltextrun"/>
            <w:color w:val="000000" w:themeColor="text1"/>
            <w:sz w:val="22"/>
            <w:szCs w:val="22"/>
          </w:rPr>
          <w:delText xml:space="preserve">and an </w:delText>
        </w:r>
        <w:r w:rsidR="00C42273" w:rsidRPr="00F1521B" w:rsidDel="00934858">
          <w:rPr>
            <w:rStyle w:val="normaltextrun"/>
            <w:color w:val="000000" w:themeColor="text1"/>
            <w:sz w:val="22"/>
            <w:szCs w:val="22"/>
          </w:rPr>
          <w:delText>increase in caring duties. Increase in leisure time</w:delText>
        </w:r>
        <w:r w:rsidR="00AE3EF1" w:rsidRPr="00F1521B" w:rsidDel="00934858">
          <w:rPr>
            <w:rStyle w:val="normaltextrun"/>
            <w:color w:val="000000" w:themeColor="text1"/>
            <w:sz w:val="22"/>
            <w:szCs w:val="22"/>
          </w:rPr>
          <w:delText xml:space="preserve"> and</w:delText>
        </w:r>
        <w:r w:rsidR="00C42273" w:rsidRPr="00F1521B" w:rsidDel="00934858">
          <w:rPr>
            <w:rStyle w:val="normaltextrun"/>
            <w:color w:val="000000" w:themeColor="text1"/>
            <w:sz w:val="22"/>
            <w:szCs w:val="22"/>
          </w:rPr>
          <w:delText xml:space="preserve"> change</w:delText>
        </w:r>
        <w:r w:rsidR="00172544" w:rsidRPr="00F1521B" w:rsidDel="00934858">
          <w:rPr>
            <w:rStyle w:val="normaltextrun"/>
            <w:color w:val="000000" w:themeColor="text1"/>
            <w:sz w:val="22"/>
            <w:szCs w:val="22"/>
          </w:rPr>
          <w:delText>s</w:delText>
        </w:r>
        <w:r w:rsidR="00C42273" w:rsidRPr="00F1521B" w:rsidDel="00934858">
          <w:rPr>
            <w:rStyle w:val="normaltextrun"/>
            <w:color w:val="000000" w:themeColor="text1"/>
            <w:sz w:val="22"/>
            <w:szCs w:val="22"/>
          </w:rPr>
          <w:delText xml:space="preserve"> in employment contract (</w:delText>
        </w:r>
        <w:r w:rsidR="00D721C6" w:rsidRPr="00F1521B" w:rsidDel="00934858">
          <w:rPr>
            <w:rStyle w:val="normaltextrun"/>
            <w:color w:val="000000" w:themeColor="text1"/>
            <w:sz w:val="22"/>
            <w:szCs w:val="22"/>
          </w:rPr>
          <w:delText>i.e.</w:delText>
        </w:r>
        <w:r w:rsidDel="00934858">
          <w:rPr>
            <w:rStyle w:val="normaltextrun"/>
            <w:color w:val="000000" w:themeColor="text1"/>
            <w:sz w:val="22"/>
            <w:szCs w:val="22"/>
          </w:rPr>
          <w:delText>,</w:delText>
        </w:r>
        <w:r w:rsidR="00D721C6" w:rsidRPr="00F1521B" w:rsidDel="00934858">
          <w:rPr>
            <w:rStyle w:val="normaltextrun"/>
            <w:color w:val="000000" w:themeColor="text1"/>
            <w:sz w:val="22"/>
            <w:szCs w:val="22"/>
          </w:rPr>
          <w:delText xml:space="preserve"> mandatory </w:delText>
        </w:r>
        <w:r w:rsidR="00C42273" w:rsidRPr="00F1521B" w:rsidDel="00934858">
          <w:rPr>
            <w:rStyle w:val="normaltextrun"/>
            <w:color w:val="000000" w:themeColor="text1"/>
            <w:sz w:val="22"/>
            <w:szCs w:val="22"/>
          </w:rPr>
          <w:delText>short-time work</w:delText>
        </w:r>
        <w:r w:rsidR="00AE3EF1" w:rsidRPr="00F1521B" w:rsidDel="00934858">
          <w:rPr>
            <w:rStyle w:val="normaltextrun"/>
            <w:color w:val="000000" w:themeColor="text1"/>
            <w:sz w:val="22"/>
            <w:szCs w:val="22"/>
          </w:rPr>
          <w:delText>)</w:delText>
        </w:r>
        <w:r w:rsidR="00C42273" w:rsidRPr="00F1521B" w:rsidDel="00934858">
          <w:rPr>
            <w:rStyle w:val="normaltextrun"/>
            <w:color w:val="000000" w:themeColor="text1"/>
            <w:sz w:val="22"/>
            <w:szCs w:val="22"/>
          </w:rPr>
          <w:delText xml:space="preserve"> imply that employees can devote more time and attention to their private life. </w:delText>
        </w:r>
        <w:r w:rsidR="00273A80" w:rsidDel="00934858">
          <w:rPr>
            <w:rStyle w:val="normaltextrun"/>
            <w:color w:val="000000" w:themeColor="text1"/>
            <w:sz w:val="22"/>
            <w:szCs w:val="22"/>
          </w:rPr>
          <w:delText>An i</w:delText>
        </w:r>
        <w:r w:rsidR="00273A80" w:rsidRPr="00F1521B" w:rsidDel="00934858">
          <w:rPr>
            <w:rStyle w:val="normaltextrun"/>
            <w:color w:val="000000" w:themeColor="text1"/>
            <w:sz w:val="22"/>
            <w:szCs w:val="22"/>
          </w:rPr>
          <w:delText xml:space="preserve">ncrease </w:delText>
        </w:r>
        <w:r w:rsidR="00C42273" w:rsidRPr="00F1521B" w:rsidDel="00934858">
          <w:rPr>
            <w:rStyle w:val="normaltextrun"/>
            <w:color w:val="000000" w:themeColor="text1"/>
            <w:sz w:val="22"/>
            <w:szCs w:val="22"/>
          </w:rPr>
          <w:delText xml:space="preserve">in </w:delText>
        </w:r>
        <w:r w:rsidR="00C42273" w:rsidRPr="00F1521B" w:rsidDel="00934858">
          <w:rPr>
            <w:color w:val="000000" w:themeColor="text1"/>
            <w:sz w:val="22"/>
            <w:szCs w:val="22"/>
          </w:rPr>
          <w:delText>WFH</w:delText>
        </w:r>
        <w:r w:rsidR="00C42273" w:rsidRPr="00F1521B" w:rsidDel="00934858">
          <w:rPr>
            <w:rStyle w:val="normaltextrun"/>
            <w:color w:val="000000" w:themeColor="text1"/>
            <w:sz w:val="22"/>
            <w:szCs w:val="22"/>
          </w:rPr>
          <w:delText xml:space="preserve"> </w:delText>
        </w:r>
        <w:r w:rsidR="00273A80" w:rsidDel="00934858">
          <w:rPr>
            <w:rStyle w:val="normaltextrun"/>
            <w:color w:val="000000" w:themeColor="text1"/>
            <w:sz w:val="22"/>
            <w:szCs w:val="22"/>
          </w:rPr>
          <w:delText xml:space="preserve">reduces or </w:delText>
        </w:r>
        <w:r w:rsidDel="00934858">
          <w:rPr>
            <w:rStyle w:val="normaltextrun"/>
            <w:color w:val="000000" w:themeColor="text1"/>
            <w:sz w:val="22"/>
            <w:szCs w:val="22"/>
          </w:rPr>
          <w:delText xml:space="preserve">eliminates </w:delText>
        </w:r>
        <w:r w:rsidR="00C42273" w:rsidRPr="00F1521B" w:rsidDel="00934858">
          <w:rPr>
            <w:rStyle w:val="normaltextrun"/>
            <w:color w:val="000000" w:themeColor="text1"/>
            <w:sz w:val="22"/>
            <w:szCs w:val="22"/>
          </w:rPr>
          <w:delText>commuting</w:delText>
        </w:r>
        <w:r w:rsidDel="00934858">
          <w:rPr>
            <w:rStyle w:val="normaltextrun"/>
            <w:color w:val="000000" w:themeColor="text1"/>
            <w:sz w:val="22"/>
            <w:szCs w:val="22"/>
          </w:rPr>
          <w:delText>, which</w:delText>
        </w:r>
        <w:r w:rsidR="00C42273" w:rsidRPr="00F1521B" w:rsidDel="00934858">
          <w:rPr>
            <w:rStyle w:val="normaltextrun"/>
            <w:color w:val="000000" w:themeColor="text1"/>
            <w:sz w:val="22"/>
            <w:szCs w:val="22"/>
          </w:rPr>
          <w:delText xml:space="preserve"> is </w:delText>
        </w:r>
        <w:r w:rsidR="0032011B" w:rsidRPr="00F1521B" w:rsidDel="00934858">
          <w:rPr>
            <w:rStyle w:val="normaltextrun"/>
            <w:color w:val="000000" w:themeColor="text1"/>
            <w:sz w:val="22"/>
            <w:szCs w:val="22"/>
          </w:rPr>
          <w:delText xml:space="preserve">generally </w:delText>
        </w:r>
        <w:r w:rsidR="00C42273" w:rsidRPr="00F1521B" w:rsidDel="00934858">
          <w:rPr>
            <w:rStyle w:val="normaltextrun"/>
            <w:color w:val="000000" w:themeColor="text1"/>
            <w:sz w:val="22"/>
            <w:szCs w:val="22"/>
          </w:rPr>
          <w:delText xml:space="preserve">one of the most cited benefits of </w:delText>
        </w:r>
        <w:r w:rsidR="00C42273" w:rsidRPr="00F1521B" w:rsidDel="00934858">
          <w:rPr>
            <w:color w:val="000000" w:themeColor="text1"/>
            <w:sz w:val="22"/>
            <w:szCs w:val="22"/>
          </w:rPr>
          <w:delText xml:space="preserve">WFH </w:delText>
        </w:r>
      </w:del>
      <w:customXmlDelRangeStart w:id="1106" w:author="Martin Tušl" w:date="2021-03-01T14:11:00Z"/>
      <w:sdt>
        <w:sdtPr>
          <w:rPr>
            <w:color w:val="000000" w:themeColor="text1"/>
            <w:sz w:val="22"/>
            <w:szCs w:val="22"/>
          </w:rPr>
          <w:alias w:val="To edit, see citavi.com/edit"/>
          <w:tag w:val="CitaviPlaceholder#bcf2ac2c-0874-4b69-a307-fb51717cfb64"/>
          <w:id w:val="1432320963"/>
          <w:placeholder>
            <w:docPart w:val="79856E5513B8F345A5263B5A7DE03F79"/>
          </w:placeholder>
        </w:sdtPr>
        <w:sdtEndPr/>
        <w:sdtContent>
          <w:customXmlDelRangeEnd w:id="1106"/>
          <w:del w:id="1107" w:author="Martin Tušl" w:date="2021-03-01T14:11:00Z">
            <w:r w:rsidR="00C42273" w:rsidRPr="00F1521B" w:rsidDel="00934858">
              <w:rPr>
                <w:color w:val="000000" w:themeColor="text1"/>
                <w:sz w:val="22"/>
                <w:szCs w:val="22"/>
              </w:rPr>
              <w:fldChar w:fldCharType="begin"/>
            </w:r>
          </w:del>
          <w:r w:rsidR="006A7BA9">
            <w:rPr>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FBoaWxpcHAgVVpIXFxBcHBEYXRhXFxMb2NhbFxcVGVtcFxcemM1cGdsaHUuanBnIiwiVXJpU3RyaW5nIjoiMjNlZjBhZTctN2QyOS00NGNhLThjMzMtMDFlNmRkNTRhZGE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U4MS9kdHU6MDAwMDAwOD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U4MS9kdHU6MDAwMDAwODUiLCJVcmlTdHJpbmciOiJodHRwczovL2RvaS5vcmcvMTAuMTE1ODEvZHR1OjAwMDAwMD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BUMTQ6MDc6NTUiLCJNb2RpZmllZEJ5IjoiX1BoaWxpcHAgS2Vya3NpZWNrIiwiSWQiOiJhMjFlODE0YS01YTUyLTQxYzAtYTFjMy05YmEwNTk5YzZmOTAiLCJNb2RpZmllZE9uIjoiMjAyMC0wOC0yMFQxNDowNzo1N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ZvcnNrbmluZ3NkYXRhYmFzZW4uZGsvZW4vY2F0YWxvZy8yNTk1MDY5Nzk1IiwiVXJpU3RyaW5nIjoiaHR0cHM6Ly93d3cuZm9yc2tuaW5nc2RhdGFiYXNlbi5kay9lbi9jYXRhbG9nLzI1OTUwNjk3OT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}</w:instrText>
          </w:r>
          <w:del w:id="1108" w:author="Martin Tušl" w:date="2021-03-01T14:11:00Z">
            <w:r w:rsidR="00C42273" w:rsidRPr="00F1521B" w:rsidDel="00934858">
              <w:rPr>
                <w:color w:val="000000" w:themeColor="text1"/>
                <w:sz w:val="22"/>
                <w:szCs w:val="22"/>
              </w:rPr>
              <w:fldChar w:fldCharType="separate"/>
            </w:r>
          </w:del>
          <w:r w:rsidR="006A7BA9">
            <w:rPr>
              <w:color w:val="000000" w:themeColor="text1"/>
              <w:sz w:val="22"/>
              <w:szCs w:val="22"/>
            </w:rPr>
            <w:t>[26]</w:t>
          </w:r>
          <w:del w:id="1109" w:author="Martin Tušl" w:date="2021-03-01T14:11:00Z">
            <w:r w:rsidR="00C42273" w:rsidRPr="00F1521B" w:rsidDel="00934858">
              <w:rPr>
                <w:color w:val="000000" w:themeColor="text1"/>
                <w:sz w:val="22"/>
                <w:szCs w:val="22"/>
              </w:rPr>
              <w:fldChar w:fldCharType="end"/>
            </w:r>
          </w:del>
          <w:customXmlDelRangeStart w:id="1110" w:author="Martin Tušl" w:date="2021-03-01T14:11:00Z"/>
        </w:sdtContent>
      </w:sdt>
      <w:customXmlDelRangeEnd w:id="1110"/>
      <w:del w:id="1111" w:author="Martin Tušl" w:date="2021-03-01T14:11:00Z">
        <w:r w:rsidR="00C42273" w:rsidRPr="00F1521B" w:rsidDel="00934858">
          <w:rPr>
            <w:rStyle w:val="normaltextrun"/>
            <w:color w:val="000000" w:themeColor="text1"/>
            <w:sz w:val="22"/>
            <w:szCs w:val="22"/>
          </w:rPr>
          <w:delText xml:space="preserve">. </w:delText>
        </w:r>
        <w:r w:rsidR="0032011B" w:rsidRPr="00F1521B" w:rsidDel="00934858">
          <w:rPr>
            <w:rStyle w:val="normaltextrun"/>
            <w:color w:val="000000" w:themeColor="text1"/>
            <w:sz w:val="22"/>
            <w:szCs w:val="22"/>
          </w:rPr>
          <w:delText xml:space="preserve">WFH </w:delText>
        </w:r>
        <w:r w:rsidDel="00934858">
          <w:rPr>
            <w:rStyle w:val="normaltextrun"/>
            <w:color w:val="000000" w:themeColor="text1"/>
            <w:sz w:val="22"/>
            <w:szCs w:val="22"/>
          </w:rPr>
          <w:delText xml:space="preserve">also </w:delText>
        </w:r>
        <w:r w:rsidR="0032011B" w:rsidRPr="00F1521B" w:rsidDel="00934858">
          <w:rPr>
            <w:rStyle w:val="normaltextrun"/>
            <w:color w:val="000000" w:themeColor="text1"/>
            <w:sz w:val="22"/>
            <w:szCs w:val="22"/>
          </w:rPr>
          <w:delText>allows for more interaction with family at home. T</w:delText>
        </w:r>
        <w:r w:rsidR="00C42273" w:rsidRPr="00F1521B" w:rsidDel="00934858">
          <w:rPr>
            <w:rStyle w:val="normaltextrun"/>
            <w:color w:val="000000" w:themeColor="text1"/>
            <w:sz w:val="22"/>
            <w:szCs w:val="22"/>
          </w:rPr>
          <w:delText xml:space="preserve">hose experienced in WFH showed </w:delText>
        </w:r>
        <w:r w:rsidR="00AE3EF1" w:rsidRPr="00F1521B" w:rsidDel="00934858">
          <w:rPr>
            <w:rStyle w:val="normaltextrun"/>
            <w:color w:val="000000" w:themeColor="text1"/>
            <w:sz w:val="22"/>
            <w:szCs w:val="22"/>
          </w:rPr>
          <w:delText xml:space="preserve">a stronger </w:delText>
        </w:r>
        <w:r w:rsidR="00C42273" w:rsidRPr="00F1521B" w:rsidDel="00934858">
          <w:rPr>
            <w:rStyle w:val="normaltextrun"/>
            <w:color w:val="000000" w:themeColor="text1"/>
            <w:sz w:val="22"/>
            <w:szCs w:val="22"/>
          </w:rPr>
          <w:delText>positive relationship</w:delText>
        </w:r>
        <w:r w:rsidR="00AE3EF1" w:rsidRPr="00F1521B" w:rsidDel="00934858">
          <w:rPr>
            <w:rStyle w:val="normaltextrun"/>
            <w:color w:val="000000" w:themeColor="text1"/>
            <w:sz w:val="22"/>
            <w:szCs w:val="22"/>
          </w:rPr>
          <w:delText xml:space="preserve"> than those who </w:delText>
        </w:r>
        <w:r w:rsidDel="00934858">
          <w:rPr>
            <w:rStyle w:val="normaltextrun"/>
            <w:color w:val="000000" w:themeColor="text1"/>
            <w:sz w:val="22"/>
            <w:szCs w:val="22"/>
          </w:rPr>
          <w:delText>we</w:delText>
        </w:r>
        <w:r w:rsidRPr="00F1521B" w:rsidDel="00934858">
          <w:rPr>
            <w:rStyle w:val="normaltextrun"/>
            <w:color w:val="000000" w:themeColor="text1"/>
            <w:sz w:val="22"/>
            <w:szCs w:val="22"/>
          </w:rPr>
          <w:delText xml:space="preserve">re </w:delText>
        </w:r>
        <w:r w:rsidR="00AE3EF1" w:rsidRPr="00F1521B" w:rsidDel="00934858">
          <w:rPr>
            <w:rStyle w:val="normaltextrun"/>
            <w:color w:val="000000" w:themeColor="text1"/>
            <w:sz w:val="22"/>
            <w:szCs w:val="22"/>
          </w:rPr>
          <w:delText>new to WFH</w:delText>
        </w:r>
        <w:r w:rsidR="0032011B" w:rsidRPr="00F1521B" w:rsidDel="00934858">
          <w:rPr>
            <w:rStyle w:val="normaltextrun"/>
            <w:color w:val="000000" w:themeColor="text1"/>
            <w:sz w:val="22"/>
            <w:szCs w:val="22"/>
          </w:rPr>
          <w:delText xml:space="preserve">, probably as the latter </w:delText>
        </w:r>
        <w:r w:rsidR="00C42273" w:rsidRPr="00F1521B" w:rsidDel="00934858">
          <w:rPr>
            <w:rStyle w:val="normaltextrun"/>
            <w:color w:val="000000" w:themeColor="text1"/>
            <w:sz w:val="22"/>
            <w:szCs w:val="22"/>
          </w:rPr>
          <w:delText>had</w:delText>
        </w:r>
        <w:r w:rsidR="0032011B" w:rsidRPr="00F1521B" w:rsidDel="00934858">
          <w:rPr>
            <w:rStyle w:val="normaltextrun"/>
            <w:color w:val="000000" w:themeColor="text1"/>
            <w:sz w:val="22"/>
            <w:szCs w:val="22"/>
          </w:rPr>
          <w:delText xml:space="preserve"> initially </w:delText>
        </w:r>
        <w:r w:rsidDel="00934858">
          <w:rPr>
            <w:rStyle w:val="normaltextrun"/>
            <w:color w:val="000000" w:themeColor="text1"/>
            <w:sz w:val="22"/>
            <w:szCs w:val="22"/>
          </w:rPr>
          <w:delText xml:space="preserve">had to </w:delText>
        </w:r>
        <w:r w:rsidRPr="00F1521B" w:rsidDel="00934858">
          <w:rPr>
            <w:rStyle w:val="normaltextrun"/>
            <w:color w:val="000000" w:themeColor="text1"/>
            <w:sz w:val="22"/>
            <w:szCs w:val="22"/>
          </w:rPr>
          <w:delText>organi</w:delText>
        </w:r>
        <w:r w:rsidDel="00934858">
          <w:rPr>
            <w:rStyle w:val="normaltextrun"/>
            <w:color w:val="000000" w:themeColor="text1"/>
            <w:sz w:val="22"/>
            <w:szCs w:val="22"/>
          </w:rPr>
          <w:delText>z</w:delText>
        </w:r>
        <w:r w:rsidRPr="00F1521B" w:rsidDel="00934858">
          <w:rPr>
            <w:rStyle w:val="normaltextrun"/>
            <w:color w:val="000000" w:themeColor="text1"/>
            <w:sz w:val="22"/>
            <w:szCs w:val="22"/>
          </w:rPr>
          <w:delText xml:space="preserve">e </w:delText>
        </w:r>
        <w:r w:rsidR="0032011B" w:rsidRPr="00F1521B" w:rsidDel="00934858">
          <w:rPr>
            <w:rStyle w:val="normaltextrun"/>
            <w:color w:val="000000" w:themeColor="text1"/>
            <w:sz w:val="22"/>
            <w:szCs w:val="22"/>
          </w:rPr>
          <w:delText xml:space="preserve">their </w:delText>
        </w:r>
        <w:r w:rsidDel="00934858">
          <w:rPr>
            <w:rStyle w:val="normaltextrun"/>
            <w:color w:val="000000" w:themeColor="text1"/>
            <w:sz w:val="22"/>
            <w:szCs w:val="22"/>
          </w:rPr>
          <w:delText>work</w:delText>
        </w:r>
        <w:r w:rsidR="0032011B" w:rsidRPr="00F1521B" w:rsidDel="00934858">
          <w:rPr>
            <w:rStyle w:val="normaltextrun"/>
            <w:color w:val="000000" w:themeColor="text1"/>
            <w:sz w:val="22"/>
            <w:szCs w:val="22"/>
          </w:rPr>
          <w:delText xml:space="preserve">space and </w:delText>
        </w:r>
        <w:r w:rsidDel="00934858">
          <w:rPr>
            <w:rStyle w:val="normaltextrun"/>
            <w:color w:val="000000" w:themeColor="text1"/>
            <w:sz w:val="22"/>
            <w:szCs w:val="22"/>
          </w:rPr>
          <w:delText>set</w:delText>
        </w:r>
        <w:r w:rsidR="00C42273" w:rsidRPr="00F1521B" w:rsidDel="00934858">
          <w:rPr>
            <w:rStyle w:val="normaltextrun"/>
            <w:color w:val="000000" w:themeColor="text1"/>
            <w:sz w:val="22"/>
            <w:szCs w:val="22"/>
          </w:rPr>
          <w:delText xml:space="preserve"> new routines</w:delText>
        </w:r>
        <w:r w:rsidDel="00934858">
          <w:rPr>
            <w:rStyle w:val="normaltextrun"/>
            <w:color w:val="000000" w:themeColor="text1"/>
            <w:sz w:val="22"/>
            <w:szCs w:val="22"/>
          </w:rPr>
          <w:delText>, which imposed</w:delText>
        </w:r>
        <w:r w:rsidR="0032011B" w:rsidRPr="00F1521B" w:rsidDel="00934858">
          <w:rPr>
            <w:rStyle w:val="normaltextrun"/>
            <w:color w:val="000000" w:themeColor="text1"/>
            <w:sz w:val="22"/>
            <w:szCs w:val="22"/>
          </w:rPr>
          <w:delText xml:space="preserve"> additional strain on them</w:delText>
        </w:r>
        <w:r w:rsidR="00C42273" w:rsidRPr="00F1521B" w:rsidDel="00934858">
          <w:rPr>
            <w:rStyle w:val="normaltextrun"/>
            <w:color w:val="000000" w:themeColor="text1"/>
            <w:sz w:val="22"/>
            <w:szCs w:val="22"/>
          </w:rPr>
          <w:delText>.</w:delText>
        </w:r>
      </w:del>
      <w:moveFromRangeStart w:id="1112" w:author="Martin Tušl" w:date="2021-03-01T14:09:00Z" w:name="move65500166"/>
      <w:moveFrom w:id="1113" w:author="Martin Tušl" w:date="2021-03-01T14:09:00Z">
        <w:del w:id="1114" w:author="Martin Tušl" w:date="2021-03-01T14:11:00Z">
          <w:r w:rsidR="00C42273" w:rsidRPr="00F1521B" w:rsidDel="00934858">
            <w:rPr>
              <w:rStyle w:val="normaltextrun"/>
              <w:color w:val="000000" w:themeColor="text1"/>
              <w:sz w:val="22"/>
              <w:szCs w:val="22"/>
            </w:rPr>
            <w:delText xml:space="preserve"> The positive association with </w:delText>
          </w:r>
          <w:r w:rsidR="0032011B" w:rsidRPr="00F1521B" w:rsidDel="00934858">
            <w:rPr>
              <w:rStyle w:val="normaltextrun"/>
              <w:color w:val="000000" w:themeColor="text1"/>
              <w:sz w:val="22"/>
              <w:szCs w:val="22"/>
            </w:rPr>
            <w:delText>living with others</w:delText>
          </w:r>
          <w:r w:rsidR="00C42273" w:rsidRPr="00F1521B" w:rsidDel="00934858">
            <w:rPr>
              <w:rStyle w:val="normaltextrun"/>
              <w:color w:val="000000" w:themeColor="text1"/>
              <w:sz w:val="22"/>
              <w:szCs w:val="22"/>
            </w:rPr>
            <w:delText xml:space="preserve"> shows the importance of having </w:delText>
          </w:r>
          <w:r w:rsidRPr="00F1521B" w:rsidDel="00934858">
            <w:rPr>
              <w:rStyle w:val="normaltextrun"/>
              <w:color w:val="000000" w:themeColor="text1"/>
              <w:sz w:val="22"/>
              <w:szCs w:val="22"/>
            </w:rPr>
            <w:delText>opportunit</w:delText>
          </w:r>
          <w:r w:rsidDel="00934858">
            <w:rPr>
              <w:rStyle w:val="normaltextrun"/>
              <w:color w:val="000000" w:themeColor="text1"/>
              <w:sz w:val="22"/>
              <w:szCs w:val="22"/>
            </w:rPr>
            <w:delText>ies</w:delText>
          </w:r>
          <w:r w:rsidRPr="00F1521B" w:rsidDel="00934858">
            <w:rPr>
              <w:rStyle w:val="normaltextrun"/>
              <w:color w:val="000000" w:themeColor="text1"/>
              <w:sz w:val="22"/>
              <w:szCs w:val="22"/>
            </w:rPr>
            <w:delText xml:space="preserve"> </w:delText>
          </w:r>
          <w:r w:rsidR="00C42273" w:rsidRPr="00F1521B" w:rsidDel="00934858">
            <w:rPr>
              <w:rStyle w:val="normaltextrun"/>
              <w:color w:val="000000" w:themeColor="text1"/>
              <w:sz w:val="22"/>
              <w:szCs w:val="22"/>
            </w:rPr>
            <w:delText xml:space="preserve">for direct exchange </w:delText>
          </w:r>
          <w:r w:rsidR="00456807" w:rsidRPr="00F1521B" w:rsidDel="00934858">
            <w:rPr>
              <w:rStyle w:val="normaltextrun"/>
              <w:color w:val="000000" w:themeColor="text1"/>
              <w:sz w:val="22"/>
              <w:szCs w:val="22"/>
            </w:rPr>
            <w:delText>in such a crisis situation</w:delText>
          </w:r>
          <w:r w:rsidR="00C42273" w:rsidRPr="00F1521B" w:rsidDel="00934858">
            <w:rPr>
              <w:rStyle w:val="normaltextrun"/>
              <w:color w:val="000000" w:themeColor="text1"/>
              <w:sz w:val="22"/>
              <w:szCs w:val="22"/>
            </w:rPr>
            <w:delText>. This could also explain that an increase in caring duties</w:delText>
          </w:r>
          <w:r w:rsidDel="00934858">
            <w:rPr>
              <w:rStyle w:val="normaltextrun"/>
              <w:color w:val="000000" w:themeColor="text1"/>
              <w:sz w:val="22"/>
              <w:szCs w:val="22"/>
            </w:rPr>
            <w:delText>,</w:delText>
          </w:r>
          <w:r w:rsidR="00C42273" w:rsidRPr="00F1521B" w:rsidDel="00934858">
            <w:rPr>
              <w:rStyle w:val="normaltextrun"/>
              <w:color w:val="000000" w:themeColor="text1"/>
              <w:sz w:val="22"/>
              <w:szCs w:val="22"/>
            </w:rPr>
            <w:delText xml:space="preserve"> allowing for more exchange with family members</w:delText>
          </w:r>
          <w:r w:rsidDel="00934858">
            <w:rPr>
              <w:rStyle w:val="normaltextrun"/>
              <w:color w:val="000000" w:themeColor="text1"/>
              <w:sz w:val="22"/>
              <w:szCs w:val="22"/>
            </w:rPr>
            <w:delText>,</w:delText>
          </w:r>
          <w:r w:rsidR="00C42273" w:rsidRPr="00F1521B" w:rsidDel="00934858">
            <w:rPr>
              <w:rStyle w:val="normaltextrun"/>
              <w:color w:val="000000" w:themeColor="text1"/>
              <w:sz w:val="22"/>
              <w:szCs w:val="22"/>
            </w:rPr>
            <w:delText xml:space="preserve"> was associated with perceived </w:delText>
          </w:r>
          <w:r w:rsidR="00AE21F4" w:rsidRPr="00F1521B" w:rsidDel="00934858">
            <w:rPr>
              <w:rStyle w:val="normaltextrun"/>
              <w:color w:val="000000" w:themeColor="text1"/>
              <w:sz w:val="22"/>
              <w:szCs w:val="22"/>
            </w:rPr>
            <w:delText>positive shifts in</w:delText>
          </w:r>
          <w:r w:rsidR="00C42273" w:rsidRPr="00F1521B" w:rsidDel="00934858">
            <w:rPr>
              <w:rStyle w:val="normaltextrun"/>
              <w:color w:val="000000" w:themeColor="text1"/>
              <w:sz w:val="22"/>
              <w:szCs w:val="22"/>
            </w:rPr>
            <w:delText xml:space="preserve"> private life</w:delText>
          </w:r>
        </w:del>
      </w:moveFrom>
      <w:moveFromRangeEnd w:id="1112"/>
      <w:del w:id="1115" w:author="Martin Tušl" w:date="2021-03-01T14:11:00Z">
        <w:r w:rsidR="00C42273" w:rsidRPr="00F1521B" w:rsidDel="00934858">
          <w:rPr>
            <w:rStyle w:val="normaltextrun"/>
            <w:color w:val="000000" w:themeColor="text1"/>
            <w:sz w:val="22"/>
            <w:szCs w:val="22"/>
          </w:rPr>
          <w:delText xml:space="preserve">. </w:delText>
        </w:r>
      </w:del>
    </w:p>
    <w:p w14:paraId="5E05309E" w14:textId="4422A7C1" w:rsidR="00F73F56" w:rsidRDefault="00C42273">
      <w:pPr>
        <w:spacing w:line="480" w:lineRule="auto"/>
        <w:rPr>
          <w:ins w:id="1116" w:author="Georg Bauer" w:date="2021-03-03T19:08:00Z"/>
          <w:color w:val="000000" w:themeColor="text1"/>
          <w:sz w:val="22"/>
          <w:szCs w:val="22"/>
        </w:rPr>
      </w:pPr>
      <w:r w:rsidRPr="00F1521B">
        <w:rPr>
          <w:rStyle w:val="normaltextrun"/>
          <w:color w:val="000000" w:themeColor="text1"/>
          <w:sz w:val="22"/>
          <w:szCs w:val="22"/>
        </w:rPr>
        <w:tab/>
        <w:t>Finally, our third objective</w:t>
      </w:r>
      <w:r w:rsidR="00D27067" w:rsidRPr="00F1521B">
        <w:rPr>
          <w:rStyle w:val="normaltextrun"/>
          <w:color w:val="000000" w:themeColor="text1"/>
          <w:sz w:val="22"/>
          <w:szCs w:val="22"/>
        </w:rPr>
        <w:t xml:space="preserve"> was</w:t>
      </w:r>
      <w:r w:rsidR="00064555" w:rsidRPr="00F1521B">
        <w:rPr>
          <w:rStyle w:val="normaltextrun"/>
          <w:color w:val="000000" w:themeColor="text1"/>
          <w:sz w:val="22"/>
          <w:szCs w:val="22"/>
        </w:rPr>
        <w:t xml:space="preserve"> </w:t>
      </w:r>
      <w:r w:rsidR="00064555" w:rsidRPr="00F1521B">
        <w:rPr>
          <w:bCs/>
          <w:color w:val="000000" w:themeColor="text1"/>
          <w:sz w:val="22"/>
          <w:szCs w:val="22"/>
        </w:rPr>
        <w:t xml:space="preserve">to investigate how </w:t>
      </w:r>
      <w:ins w:id="1117" w:author="Georg Bauer" w:date="2021-03-03T17:51:00Z">
        <w:r w:rsidR="00155A7B">
          <w:rPr>
            <w:bCs/>
            <w:color w:val="000000" w:themeColor="text1"/>
            <w:sz w:val="22"/>
            <w:szCs w:val="22"/>
          </w:rPr>
          <w:t xml:space="preserve">the </w:t>
        </w:r>
      </w:ins>
      <w:r w:rsidR="00064555" w:rsidRPr="00F1521B">
        <w:rPr>
          <w:bCs/>
          <w:color w:val="000000" w:themeColor="text1"/>
          <w:sz w:val="22"/>
          <w:szCs w:val="22"/>
        </w:rPr>
        <w:t xml:space="preserve">perceived overall impact </w:t>
      </w:r>
      <w:ins w:id="1118" w:author="Georg Bauer" w:date="2021-03-03T17:51:00Z">
        <w:r w:rsidR="00155A7B">
          <w:rPr>
            <w:bCs/>
            <w:color w:val="000000" w:themeColor="text1"/>
            <w:sz w:val="22"/>
            <w:szCs w:val="22"/>
          </w:rPr>
          <w:t xml:space="preserve">and </w:t>
        </w:r>
      </w:ins>
      <w:del w:id="1119" w:author="Georg Bauer" w:date="2021-03-03T17:51:00Z">
        <w:r w:rsidR="00064555" w:rsidRPr="00F1521B" w:rsidDel="00155A7B">
          <w:rPr>
            <w:bCs/>
            <w:color w:val="000000" w:themeColor="text1"/>
            <w:sz w:val="22"/>
            <w:szCs w:val="22"/>
          </w:rPr>
          <w:delText>of the COVID-19 crisis on work and private life</w:delText>
        </w:r>
        <w:r w:rsidR="00A60ED1" w:rsidRPr="00F1521B" w:rsidDel="00155A7B">
          <w:rPr>
            <w:bCs/>
            <w:color w:val="000000" w:themeColor="text1"/>
            <w:sz w:val="22"/>
            <w:szCs w:val="22"/>
          </w:rPr>
          <w:delText xml:space="preserve"> and </w:delText>
        </w:r>
      </w:del>
      <w:ins w:id="1120" w:author="Martin Tušl" w:date="2021-02-16T14:31:00Z">
        <w:r w:rsidR="00FD1F5C">
          <w:rPr>
            <w:bCs/>
            <w:color w:val="000000" w:themeColor="text1"/>
            <w:sz w:val="22"/>
            <w:szCs w:val="22"/>
          </w:rPr>
          <w:t>self</w:t>
        </w:r>
      </w:ins>
      <w:ins w:id="1121" w:author="Martin Tušl" w:date="2021-02-16T14:32:00Z">
        <w:r w:rsidR="00FD1F5C">
          <w:rPr>
            <w:bCs/>
            <w:color w:val="000000" w:themeColor="text1"/>
            <w:sz w:val="22"/>
            <w:szCs w:val="22"/>
          </w:rPr>
          <w:t xml:space="preserve">-reported </w:t>
        </w:r>
      </w:ins>
      <w:r w:rsidR="00A60ED1" w:rsidRPr="00F1521B">
        <w:rPr>
          <w:bCs/>
          <w:color w:val="000000" w:themeColor="text1"/>
          <w:sz w:val="22"/>
          <w:szCs w:val="22"/>
        </w:rPr>
        <w:t>changes</w:t>
      </w:r>
      <w:r w:rsidR="00064555" w:rsidRPr="00F1521B">
        <w:rPr>
          <w:bCs/>
          <w:color w:val="000000" w:themeColor="text1"/>
          <w:sz w:val="22"/>
          <w:szCs w:val="22"/>
        </w:rPr>
        <w:t xml:space="preserve"> </w:t>
      </w:r>
      <w:ins w:id="1122" w:author="Georg Bauer" w:date="2021-03-03T18:55:00Z">
        <w:r w:rsidR="00C56725">
          <w:rPr>
            <w:bCs/>
            <w:color w:val="000000" w:themeColor="text1"/>
            <w:sz w:val="22"/>
            <w:szCs w:val="22"/>
          </w:rPr>
          <w:t xml:space="preserve">induced </w:t>
        </w:r>
      </w:ins>
      <w:del w:id="1123" w:author="Georg Bauer" w:date="2021-03-03T17:51:00Z">
        <w:r w:rsidR="00866A8D" w:rsidRPr="00F1521B" w:rsidDel="00155A7B">
          <w:rPr>
            <w:bCs/>
            <w:color w:val="000000" w:themeColor="text1"/>
            <w:sz w:val="22"/>
            <w:szCs w:val="22"/>
          </w:rPr>
          <w:delText>induced by the lockdown measures</w:delText>
        </w:r>
      </w:del>
      <w:ins w:id="1124" w:author="Georg Bauer" w:date="2021-03-03T17:51:00Z">
        <w:r w:rsidR="00155A7B">
          <w:rPr>
            <w:bCs/>
            <w:color w:val="000000" w:themeColor="text1"/>
            <w:sz w:val="22"/>
            <w:szCs w:val="22"/>
          </w:rPr>
          <w:t>by the crisis</w:t>
        </w:r>
      </w:ins>
      <w:r w:rsidR="00866A8D" w:rsidRPr="00F1521B">
        <w:rPr>
          <w:bCs/>
          <w:color w:val="000000" w:themeColor="text1"/>
          <w:sz w:val="22"/>
          <w:szCs w:val="22"/>
        </w:rPr>
        <w:t xml:space="preserve"> </w:t>
      </w:r>
      <w:r w:rsidR="00273A80">
        <w:rPr>
          <w:bCs/>
          <w:color w:val="000000" w:themeColor="text1"/>
          <w:sz w:val="22"/>
          <w:szCs w:val="22"/>
        </w:rPr>
        <w:t>we</w:t>
      </w:r>
      <w:r w:rsidR="00273A80" w:rsidRPr="00F1521B">
        <w:rPr>
          <w:bCs/>
          <w:color w:val="000000" w:themeColor="text1"/>
          <w:sz w:val="22"/>
          <w:szCs w:val="22"/>
        </w:rPr>
        <w:t xml:space="preserve">re </w:t>
      </w:r>
      <w:r w:rsidR="00064555" w:rsidRPr="00F1521B">
        <w:rPr>
          <w:bCs/>
          <w:color w:val="000000" w:themeColor="text1"/>
          <w:sz w:val="22"/>
          <w:szCs w:val="22"/>
        </w:rPr>
        <w:t xml:space="preserve">associated with </w:t>
      </w:r>
      <w:r w:rsidR="00064555" w:rsidRPr="00F1521B">
        <w:rPr>
          <w:color w:val="000000" w:themeColor="text1"/>
          <w:sz w:val="22"/>
          <w:szCs w:val="22"/>
        </w:rPr>
        <w:t>MWB</w:t>
      </w:r>
      <w:r w:rsidR="00064555" w:rsidRPr="00F1521B">
        <w:rPr>
          <w:bCs/>
          <w:color w:val="000000" w:themeColor="text1"/>
          <w:sz w:val="22"/>
          <w:szCs w:val="22"/>
        </w:rPr>
        <w:t xml:space="preserve"> and SRH</w:t>
      </w:r>
      <w:r w:rsidR="00D27067" w:rsidRPr="00F1521B">
        <w:rPr>
          <w:rStyle w:val="normaltextrun"/>
          <w:color w:val="000000" w:themeColor="text1"/>
          <w:sz w:val="22"/>
          <w:szCs w:val="22"/>
        </w:rPr>
        <w:t>.</w:t>
      </w:r>
      <w:r w:rsidR="00A60ED1" w:rsidRPr="00F1521B">
        <w:rPr>
          <w:rStyle w:val="normaltextrun"/>
          <w:color w:val="000000" w:themeColor="text1"/>
          <w:sz w:val="22"/>
          <w:szCs w:val="22"/>
        </w:rPr>
        <w:t xml:space="preserve"> </w:t>
      </w:r>
      <w:del w:id="1125" w:author="Georg Bauer" w:date="2021-03-03T17:54:00Z">
        <w:r w:rsidR="00A60ED1" w:rsidRPr="00F1521B" w:rsidDel="00155A7B">
          <w:rPr>
            <w:rStyle w:val="normaltextrun"/>
            <w:color w:val="000000" w:themeColor="text1"/>
            <w:sz w:val="22"/>
            <w:szCs w:val="22"/>
          </w:rPr>
          <w:delText xml:space="preserve">Previous evidence </w:delText>
        </w:r>
        <w:r w:rsidR="003A7902" w:rsidDel="00155A7B">
          <w:rPr>
            <w:rStyle w:val="normaltextrun"/>
            <w:color w:val="000000" w:themeColor="text1"/>
            <w:sz w:val="22"/>
            <w:szCs w:val="22"/>
          </w:rPr>
          <w:delText>has shown</w:delText>
        </w:r>
        <w:r w:rsidR="003A7902" w:rsidRPr="00F1521B" w:rsidDel="00155A7B">
          <w:rPr>
            <w:rStyle w:val="normaltextrun"/>
            <w:color w:val="000000" w:themeColor="text1"/>
            <w:sz w:val="22"/>
            <w:szCs w:val="22"/>
          </w:rPr>
          <w:delText xml:space="preserve"> </w:delText>
        </w:r>
        <w:r w:rsidR="00A60ED1" w:rsidRPr="00F1521B" w:rsidDel="00155A7B">
          <w:rPr>
            <w:rStyle w:val="normaltextrun"/>
            <w:color w:val="000000" w:themeColor="text1"/>
            <w:sz w:val="22"/>
            <w:szCs w:val="22"/>
          </w:rPr>
          <w:delText xml:space="preserve">that these two health domains are not separate. </w:delText>
        </w:r>
      </w:del>
      <w:r w:rsidR="00A60ED1" w:rsidRPr="00F1521B">
        <w:rPr>
          <w:rStyle w:val="normaltextrun"/>
          <w:color w:val="000000" w:themeColor="text1"/>
          <w:sz w:val="22"/>
          <w:szCs w:val="22"/>
        </w:rPr>
        <w:t xml:space="preserve">Low </w:t>
      </w:r>
      <w:r w:rsidR="00A60ED1" w:rsidRPr="00F1521B">
        <w:rPr>
          <w:color w:val="000000" w:themeColor="text1"/>
          <w:sz w:val="22"/>
          <w:szCs w:val="22"/>
        </w:rPr>
        <w:t>SRH</w:t>
      </w:r>
      <w:r w:rsidR="00A60ED1" w:rsidRPr="00F1521B">
        <w:rPr>
          <w:rStyle w:val="normaltextrun"/>
          <w:color w:val="000000" w:themeColor="text1"/>
          <w:sz w:val="22"/>
          <w:szCs w:val="22"/>
        </w:rPr>
        <w:t xml:space="preserve"> has been associated with increased odds of depression </w:t>
      </w:r>
      <w:sdt>
        <w:sdtPr>
          <w:rPr>
            <w:rStyle w:val="normaltextrun"/>
            <w:color w:val="000000" w:themeColor="text1"/>
            <w:sz w:val="22"/>
            <w:szCs w:val="22"/>
          </w:rPr>
          <w:alias w:val="To edit, see citavi.com/edit"/>
          <w:tag w:val="CitaviPlaceholder#a2af02d2-e3cd-4d87-8cea-17ac855c0b8b"/>
          <w:id w:val="-1362350335"/>
          <w:placeholder>
            <w:docPart w:val="FD6DEF9C66AA8C48BE823C93C50E0C8D"/>
          </w:placeholder>
        </w:sdtPr>
        <w:sdtEndPr>
          <w:rPr>
            <w:rStyle w:val="normaltextrun"/>
          </w:rPr>
        </w:sdtEndPr>
        <w:sdtContent>
          <w:r w:rsidR="00A60ED1" w:rsidRPr="00F1521B">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GJiMmExLWQzMDYtNDU3Ny04MDlkLTY1NmQzNzMwZDNiYyIsIlJhbmdlTGVuZ3RoIjo0LCJSZWZlcmVuY2VJZCI6ImZjZjMzNjZlLWE2YTAtNGI3OC05NzRjLWVkYTg2ZmQ5Zm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yMjk4Mzg1IiwiVXJpU3RyaW5nIjoiaHR0cDovL3d3dy5uY2JpLm5sbS5uaWguZ292L3B1Ym1lZC8zMjI5ODM4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A4LTE5VDEyOjEyOjMzIiwiTW9kaWZpZWRCeSI6Il9QaGlsaXBwIEtlcmtzaWVjayIsIklkIjoiYmJjNjY5NjQtNDIyYi00YjI4LThmMGUtMWRkMzc0NDFlMzMyIiwiTW9kaWZpZWRPbiI6IjIwMjAtMDgtMTlUMTI6MTI6Mz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3MTYyNDc3IiwiVXJpU3RyaW5nIjoiaHR0cHM6Ly93d3cubmNiaS5ubG0ubmloLmdvdi9wbWMvYXJ0aWNsZXMvUE1DNzE2MjQ3N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4LTE5VDEyOjEyOjMzIiwiTW9kaWZpZWRCeSI6Il9QaGlsaXBwIEtlcmtzaWVjayIsIklkIjoiOTk5ZjZiMTEtNmUxNy00NmYwLTg4NjYtNmFhMDFkYTkyNDQyIiwiTW9kaWZpZWRPbiI6IjIwMjAtMDgtMTlUMTI6MTI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zcxL2pvdXJuYWwucG9uZS4wMjMxOTI0IiwiVXJpU3RyaW5nIjoiaHR0cHM6Ly9kb2kub3JnLzEwLjEzNzEvam91cm5hbC5wb25lLjAyMzE5MjQ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}</w:instrText>
          </w:r>
          <w:r w:rsidR="00A60ED1" w:rsidRPr="00F1521B">
            <w:rPr>
              <w:rStyle w:val="normaltextrun"/>
              <w:noProof/>
              <w:color w:val="000000" w:themeColor="text1"/>
              <w:sz w:val="22"/>
              <w:szCs w:val="22"/>
            </w:rPr>
            <w:fldChar w:fldCharType="separate"/>
          </w:r>
          <w:r w:rsidR="006A7BA9">
            <w:rPr>
              <w:rStyle w:val="normaltextrun"/>
              <w:noProof/>
              <w:color w:val="000000" w:themeColor="text1"/>
              <w:sz w:val="22"/>
              <w:szCs w:val="22"/>
            </w:rPr>
            <w:t>[27]</w:t>
          </w:r>
          <w:r w:rsidR="00A60ED1" w:rsidRPr="00F1521B">
            <w:rPr>
              <w:rStyle w:val="normaltextrun"/>
              <w:noProof/>
              <w:color w:val="000000" w:themeColor="text1"/>
              <w:sz w:val="22"/>
              <w:szCs w:val="22"/>
            </w:rPr>
            <w:fldChar w:fldCharType="end"/>
          </w:r>
        </w:sdtContent>
      </w:sdt>
      <w:r w:rsidR="00A60ED1" w:rsidRPr="00F1521B">
        <w:rPr>
          <w:rStyle w:val="normaltextrun"/>
          <w:color w:val="000000" w:themeColor="text1"/>
          <w:sz w:val="22"/>
          <w:szCs w:val="22"/>
        </w:rPr>
        <w:t xml:space="preserve">, </w:t>
      </w:r>
      <w:r w:rsidR="00A60ED1" w:rsidRPr="00C56725">
        <w:rPr>
          <w:rStyle w:val="normaltextrun"/>
          <w:color w:val="000000" w:themeColor="text1"/>
          <w:sz w:val="22"/>
          <w:szCs w:val="22"/>
        </w:rPr>
        <w:t xml:space="preserve">displaying the relevance of </w:t>
      </w:r>
      <w:r w:rsidR="00A60ED1" w:rsidRPr="00C56725">
        <w:rPr>
          <w:color w:val="000000" w:themeColor="text1"/>
          <w:sz w:val="22"/>
          <w:szCs w:val="22"/>
        </w:rPr>
        <w:t>SRH</w:t>
      </w:r>
      <w:r w:rsidR="00A60ED1" w:rsidRPr="00C56725">
        <w:rPr>
          <w:rStyle w:val="normaltextrun"/>
          <w:color w:val="000000" w:themeColor="text1"/>
          <w:sz w:val="22"/>
          <w:szCs w:val="22"/>
        </w:rPr>
        <w:t xml:space="preserve"> for psychologically demanding situations</w:t>
      </w:r>
      <w:r w:rsidR="003A7902" w:rsidRPr="00C56725">
        <w:rPr>
          <w:rStyle w:val="normaltextrun"/>
          <w:color w:val="000000" w:themeColor="text1"/>
          <w:sz w:val="22"/>
          <w:szCs w:val="22"/>
        </w:rPr>
        <w:t>,</w:t>
      </w:r>
      <w:r w:rsidR="00A60ED1" w:rsidRPr="00C56725">
        <w:rPr>
          <w:rStyle w:val="normaltextrun"/>
          <w:color w:val="000000" w:themeColor="text1"/>
          <w:sz w:val="22"/>
          <w:szCs w:val="22"/>
        </w:rPr>
        <w:t xml:space="preserve"> such as the COVID-19 pandemic.</w:t>
      </w:r>
      <w:r w:rsidR="00866A8D" w:rsidRPr="00C56725">
        <w:rPr>
          <w:rStyle w:val="normaltextrun"/>
          <w:color w:val="000000" w:themeColor="text1"/>
          <w:sz w:val="22"/>
          <w:szCs w:val="22"/>
        </w:rPr>
        <w:t xml:space="preserve"> Our results suggest a strong </w:t>
      </w:r>
      <w:r w:rsidR="00866A8D" w:rsidRPr="00C56725">
        <w:rPr>
          <w:rStyle w:val="normaltextrun"/>
          <w:color w:val="000000" w:themeColor="text1"/>
          <w:sz w:val="22"/>
          <w:szCs w:val="22"/>
        </w:rPr>
        <w:lastRenderedPageBreak/>
        <w:t xml:space="preserve">negative association between </w:t>
      </w:r>
      <w:ins w:id="1126" w:author="Georg Bauer" w:date="2021-03-03T18:58:00Z">
        <w:r w:rsidR="00C56725">
          <w:rPr>
            <w:rStyle w:val="normaltextrun"/>
            <w:color w:val="000000" w:themeColor="text1"/>
            <w:sz w:val="22"/>
            <w:szCs w:val="22"/>
          </w:rPr>
          <w:t xml:space="preserve">the </w:t>
        </w:r>
      </w:ins>
      <w:r w:rsidR="00866A8D" w:rsidRPr="00C56725">
        <w:rPr>
          <w:rStyle w:val="normaltextrun"/>
          <w:color w:val="000000" w:themeColor="text1"/>
          <w:sz w:val="22"/>
          <w:szCs w:val="22"/>
        </w:rPr>
        <w:t>perceived negative impact on work and private life</w:t>
      </w:r>
      <w:ins w:id="1127" w:author="Georg Bauer" w:date="2021-03-03T18:56:00Z">
        <w:r w:rsidR="00C56725">
          <w:rPr>
            <w:rStyle w:val="normaltextrun"/>
            <w:color w:val="000000" w:themeColor="text1"/>
            <w:sz w:val="22"/>
            <w:szCs w:val="22"/>
          </w:rPr>
          <w:t>,</w:t>
        </w:r>
      </w:ins>
      <w:ins w:id="1128" w:author="Georg Bauer" w:date="2021-03-03T18:57:00Z">
        <w:r w:rsidR="00C56725">
          <w:rPr>
            <w:rStyle w:val="normaltextrun"/>
            <w:color w:val="000000" w:themeColor="text1"/>
            <w:sz w:val="22"/>
            <w:szCs w:val="22"/>
          </w:rPr>
          <w:t xml:space="preserve"> </w:t>
        </w:r>
      </w:ins>
      <w:del w:id="1129" w:author="Martin Tušl" w:date="2021-03-01T14:53:00Z">
        <w:r w:rsidR="00866A8D" w:rsidRPr="00C56725" w:rsidDel="00715523">
          <w:rPr>
            <w:rStyle w:val="normaltextrun"/>
            <w:color w:val="000000" w:themeColor="text1"/>
            <w:sz w:val="22"/>
            <w:szCs w:val="22"/>
          </w:rPr>
          <w:delText xml:space="preserve">and </w:delText>
        </w:r>
      </w:del>
      <w:r w:rsidR="00866A8D" w:rsidRPr="00C56725">
        <w:rPr>
          <w:rStyle w:val="normaltextrun"/>
          <w:color w:val="000000" w:themeColor="text1"/>
          <w:sz w:val="22"/>
          <w:szCs w:val="22"/>
        </w:rPr>
        <w:t>MWB</w:t>
      </w:r>
      <w:ins w:id="1130" w:author="Martin Tušl" w:date="2021-03-01T14:53:00Z">
        <w:r w:rsidR="00715523" w:rsidRPr="00C56725">
          <w:rPr>
            <w:rStyle w:val="normaltextrun"/>
            <w:color w:val="000000" w:themeColor="text1"/>
            <w:sz w:val="22"/>
            <w:szCs w:val="22"/>
          </w:rPr>
          <w:t xml:space="preserve"> and SRH</w:t>
        </w:r>
      </w:ins>
      <w:r w:rsidR="00C57855">
        <w:rPr>
          <w:rStyle w:val="normaltextrun"/>
          <w:color w:val="000000" w:themeColor="text1"/>
          <w:sz w:val="22"/>
          <w:szCs w:val="22"/>
        </w:rPr>
        <w:t>,</w:t>
      </w:r>
      <w:ins w:id="1131" w:author="Georg Bauer" w:date="2021-03-03T19:01:00Z">
        <w:r w:rsidR="00F73F56">
          <w:rPr>
            <w:rStyle w:val="normaltextrun"/>
            <w:color w:val="000000" w:themeColor="text1"/>
            <w:sz w:val="22"/>
            <w:szCs w:val="22"/>
          </w:rPr>
          <w:t xml:space="preserve"> indicating that this perception by itself is of relevance</w:t>
        </w:r>
      </w:ins>
      <w:ins w:id="1132" w:author="Martin Tušl" w:date="2021-03-01T14:53:00Z">
        <w:r w:rsidR="00715523" w:rsidRPr="00C56725">
          <w:rPr>
            <w:rStyle w:val="normaltextrun"/>
            <w:color w:val="000000" w:themeColor="text1"/>
            <w:sz w:val="22"/>
            <w:szCs w:val="22"/>
          </w:rPr>
          <w:t>.</w:t>
        </w:r>
      </w:ins>
      <w:del w:id="1133" w:author="Martin Tušl" w:date="2021-03-01T14:53:00Z">
        <w:r w:rsidR="006609F0" w:rsidRPr="00C56725" w:rsidDel="00715523">
          <w:rPr>
            <w:rStyle w:val="normaltextrun"/>
            <w:color w:val="000000" w:themeColor="text1"/>
            <w:sz w:val="22"/>
            <w:szCs w:val="22"/>
          </w:rPr>
          <w:delText>,</w:delText>
        </w:r>
      </w:del>
      <w:r w:rsidR="006609F0" w:rsidRPr="00C56725">
        <w:rPr>
          <w:rStyle w:val="normaltextrun"/>
          <w:color w:val="000000" w:themeColor="text1"/>
          <w:sz w:val="22"/>
          <w:szCs w:val="22"/>
        </w:rPr>
        <w:t xml:space="preserve"> </w:t>
      </w:r>
      <w:del w:id="1134" w:author="Martin Tušl" w:date="2021-03-01T14:53:00Z">
        <w:r w:rsidR="006609F0" w:rsidRPr="00C56725" w:rsidDel="00715523">
          <w:rPr>
            <w:rStyle w:val="normaltextrun"/>
            <w:color w:val="000000" w:themeColor="text1"/>
            <w:sz w:val="22"/>
            <w:szCs w:val="22"/>
          </w:rPr>
          <w:delText>and a positive association between perceived positive impact on private life and MWB.</w:delText>
        </w:r>
        <w:r w:rsidR="00EA0416" w:rsidRPr="00C56725" w:rsidDel="00715523">
          <w:rPr>
            <w:rStyle w:val="normaltextrun"/>
            <w:color w:val="000000" w:themeColor="text1"/>
            <w:sz w:val="22"/>
            <w:szCs w:val="22"/>
          </w:rPr>
          <w:delText xml:space="preserve"> </w:delText>
        </w:r>
      </w:del>
      <w:del w:id="1135" w:author="Georg Bauer" w:date="2021-03-03T18:58:00Z">
        <w:r w:rsidR="00EA0416" w:rsidRPr="00C56725" w:rsidDel="00C56725">
          <w:rPr>
            <w:rStyle w:val="normaltextrun"/>
            <w:color w:val="000000" w:themeColor="text1"/>
            <w:sz w:val="22"/>
            <w:szCs w:val="22"/>
          </w:rPr>
          <w:delText xml:space="preserve">This indicates </w:delText>
        </w:r>
        <w:r w:rsidR="006609F0" w:rsidRPr="00C56725" w:rsidDel="00C56725">
          <w:rPr>
            <w:rStyle w:val="normaltextrun"/>
            <w:color w:val="000000" w:themeColor="text1"/>
            <w:sz w:val="22"/>
            <w:szCs w:val="22"/>
          </w:rPr>
          <w:delText xml:space="preserve">that the </w:delText>
        </w:r>
        <w:r w:rsidR="003A7902" w:rsidRPr="00C56725" w:rsidDel="00C56725">
          <w:rPr>
            <w:rStyle w:val="normaltextrun"/>
            <w:color w:val="000000" w:themeColor="text1"/>
            <w:sz w:val="22"/>
            <w:szCs w:val="22"/>
          </w:rPr>
          <w:delText>perceived</w:delText>
        </w:r>
        <w:r w:rsidR="006609F0" w:rsidRPr="00C56725" w:rsidDel="00C56725">
          <w:rPr>
            <w:rStyle w:val="normaltextrun"/>
            <w:color w:val="000000" w:themeColor="text1"/>
            <w:sz w:val="22"/>
            <w:szCs w:val="22"/>
          </w:rPr>
          <w:delText xml:space="preserve"> </w:delText>
        </w:r>
      </w:del>
      <w:ins w:id="1136" w:author="Martin Tušl" w:date="2021-03-01T14:54:00Z">
        <w:del w:id="1137" w:author="Georg Bauer" w:date="2021-03-03T18:58:00Z">
          <w:r w:rsidR="00715523" w:rsidRPr="00C56725" w:rsidDel="00C56725">
            <w:rPr>
              <w:rStyle w:val="normaltextrun"/>
              <w:color w:val="000000" w:themeColor="text1"/>
              <w:sz w:val="22"/>
              <w:szCs w:val="22"/>
            </w:rPr>
            <w:delText>perception of the</w:delText>
          </w:r>
        </w:del>
      </w:ins>
      <w:ins w:id="1138" w:author="Martin Tušl" w:date="2021-03-01T14:51:00Z">
        <w:del w:id="1139" w:author="Georg Bauer" w:date="2021-03-03T18:58:00Z">
          <w:r w:rsidR="00715523" w:rsidRPr="00C56725" w:rsidDel="00C56725">
            <w:rPr>
              <w:rStyle w:val="normaltextrun"/>
              <w:color w:val="000000" w:themeColor="text1"/>
              <w:sz w:val="22"/>
              <w:szCs w:val="22"/>
            </w:rPr>
            <w:delText xml:space="preserve"> </w:delText>
          </w:r>
        </w:del>
      </w:ins>
      <w:del w:id="1140" w:author="Georg Bauer" w:date="2021-03-03T18:58:00Z">
        <w:r w:rsidR="006609F0" w:rsidRPr="00C56725" w:rsidDel="00C56725">
          <w:rPr>
            <w:rStyle w:val="normaltextrun"/>
            <w:color w:val="000000" w:themeColor="text1"/>
            <w:sz w:val="22"/>
            <w:szCs w:val="22"/>
          </w:rPr>
          <w:delText xml:space="preserve">negative impact of the crisis on both life domains has </w:delText>
        </w:r>
        <w:r w:rsidR="00273A80" w:rsidRPr="00C56725" w:rsidDel="00C56725">
          <w:rPr>
            <w:rStyle w:val="normaltextrun"/>
            <w:color w:val="000000" w:themeColor="text1"/>
            <w:sz w:val="22"/>
            <w:szCs w:val="22"/>
          </w:rPr>
          <w:delText xml:space="preserve">had </w:delText>
        </w:r>
        <w:r w:rsidR="006609F0" w:rsidRPr="00C56725" w:rsidDel="00C56725">
          <w:rPr>
            <w:rStyle w:val="normaltextrun"/>
            <w:color w:val="000000" w:themeColor="text1"/>
            <w:sz w:val="22"/>
            <w:szCs w:val="22"/>
          </w:rPr>
          <w:delText xml:space="preserve">severe consequences </w:delText>
        </w:r>
      </w:del>
      <w:ins w:id="1141" w:author="Martin Tušl" w:date="2021-03-01T14:55:00Z">
        <w:del w:id="1142" w:author="Georg Bauer" w:date="2021-03-03T18:58:00Z">
          <w:r w:rsidR="00715523" w:rsidRPr="00C56725" w:rsidDel="00C56725">
            <w:rPr>
              <w:rStyle w:val="normaltextrun"/>
              <w:color w:val="000000" w:themeColor="text1"/>
              <w:sz w:val="22"/>
              <w:szCs w:val="22"/>
            </w:rPr>
            <w:delText>for MWB</w:delText>
          </w:r>
        </w:del>
      </w:ins>
      <w:del w:id="1143" w:author="Georg Bauer" w:date="2021-03-03T18:58:00Z">
        <w:r w:rsidR="006609F0" w:rsidRPr="00C56725" w:rsidDel="00C56725">
          <w:rPr>
            <w:rStyle w:val="normaltextrun"/>
            <w:color w:val="000000" w:themeColor="text1"/>
            <w:sz w:val="22"/>
            <w:szCs w:val="22"/>
          </w:rPr>
          <w:delText>for MWB.</w:delText>
        </w:r>
      </w:del>
      <w:ins w:id="1144" w:author="Martin Tušl" w:date="2021-03-01T14:53:00Z">
        <w:del w:id="1145" w:author="Georg Bauer" w:date="2021-03-03T18:58:00Z">
          <w:r w:rsidR="00715523" w:rsidRPr="00C56725" w:rsidDel="00C56725">
            <w:rPr>
              <w:rStyle w:val="normaltextrun"/>
              <w:color w:val="000000" w:themeColor="text1"/>
              <w:sz w:val="22"/>
              <w:szCs w:val="22"/>
            </w:rPr>
            <w:delText>.</w:delText>
          </w:r>
        </w:del>
      </w:ins>
      <w:del w:id="1146" w:author="Georg Bauer" w:date="2021-03-03T18:58:00Z">
        <w:r w:rsidR="006609F0" w:rsidRPr="00C56725" w:rsidDel="00C56725">
          <w:rPr>
            <w:rStyle w:val="normaltextrun"/>
            <w:color w:val="000000" w:themeColor="text1"/>
            <w:sz w:val="22"/>
            <w:szCs w:val="22"/>
          </w:rPr>
          <w:delText xml:space="preserve"> </w:delText>
        </w:r>
      </w:del>
      <w:moveToRangeStart w:id="1147" w:author="Martin Tušl" w:date="2021-03-01T14:55:00Z" w:name="move65502922"/>
      <w:moveTo w:id="1148" w:author="Martin Tušl" w:date="2021-03-01T14:55:00Z">
        <w:del w:id="1149" w:author="Georg Bauer" w:date="2021-03-03T19:02:00Z">
          <w:r w:rsidR="00715523" w:rsidRPr="00C56725" w:rsidDel="00F73F56">
            <w:rPr>
              <w:rStyle w:val="normaltextrun"/>
              <w:color w:val="000000" w:themeColor="text1"/>
              <w:sz w:val="22"/>
              <w:szCs w:val="22"/>
            </w:rPr>
            <w:delText xml:space="preserve">It seems that SRH was more affected by perceived changes in private life </w:delText>
          </w:r>
        </w:del>
        <w:del w:id="1150" w:author="Georg Bauer" w:date="2021-03-03T18:59:00Z">
          <w:r w:rsidR="00715523" w:rsidRPr="00C56725" w:rsidDel="00F73F56">
            <w:rPr>
              <w:rStyle w:val="normaltextrun"/>
              <w:color w:val="000000" w:themeColor="text1"/>
              <w:sz w:val="22"/>
              <w:szCs w:val="22"/>
            </w:rPr>
            <w:delText xml:space="preserve">rather </w:delText>
          </w:r>
        </w:del>
        <w:del w:id="1151" w:author="Georg Bauer" w:date="2021-03-03T19:02:00Z">
          <w:r w:rsidR="00715523" w:rsidRPr="00C56725" w:rsidDel="00F73F56">
            <w:rPr>
              <w:rStyle w:val="normaltextrun"/>
              <w:color w:val="000000" w:themeColor="text1"/>
              <w:sz w:val="22"/>
              <w:szCs w:val="22"/>
            </w:rPr>
            <w:delText xml:space="preserve">than in work life. </w:delText>
          </w:r>
        </w:del>
        <w:del w:id="1152" w:author="Martin Tušl" w:date="2021-03-05T08:52:00Z">
          <w:r w:rsidR="00715523" w:rsidRPr="00C56725" w:rsidDel="00C57855">
            <w:rPr>
              <w:rStyle w:val="normaltextrun"/>
              <w:color w:val="000000" w:themeColor="text1"/>
              <w:sz w:val="22"/>
              <w:szCs w:val="22"/>
            </w:rPr>
            <w:delText>It is interesting</w:delText>
          </w:r>
        </w:del>
      </w:moveTo>
      <w:ins w:id="1153" w:author="Martin Tušl" w:date="2021-03-05T08:52:00Z">
        <w:r w:rsidR="00C57855">
          <w:rPr>
            <w:rStyle w:val="normaltextrun"/>
            <w:color w:val="000000" w:themeColor="text1"/>
            <w:sz w:val="22"/>
            <w:szCs w:val="22"/>
          </w:rPr>
          <w:t>It is of note</w:t>
        </w:r>
      </w:ins>
      <w:ins w:id="1154" w:author="Georg Bauer" w:date="2021-03-03T19:03:00Z">
        <w:r w:rsidR="00F73F56">
          <w:rPr>
            <w:rStyle w:val="normaltextrun"/>
            <w:color w:val="000000" w:themeColor="text1"/>
            <w:sz w:val="22"/>
            <w:szCs w:val="22"/>
          </w:rPr>
          <w:t xml:space="preserve"> </w:t>
        </w:r>
      </w:ins>
      <w:moveTo w:id="1155" w:author="Martin Tušl" w:date="2021-03-01T14:55:00Z">
        <w:del w:id="1156" w:author="Georg Bauer" w:date="2021-03-03T19:02:00Z">
          <w:r w:rsidR="00715523" w:rsidRPr="00C56725" w:rsidDel="00F73F56">
            <w:rPr>
              <w:rStyle w:val="normaltextrun"/>
              <w:color w:val="000000" w:themeColor="text1"/>
              <w:sz w:val="22"/>
              <w:szCs w:val="22"/>
            </w:rPr>
            <w:delText xml:space="preserve">, however, </w:delText>
          </w:r>
        </w:del>
        <w:r w:rsidR="00715523" w:rsidRPr="00C56725">
          <w:rPr>
            <w:rStyle w:val="normaltextrun"/>
            <w:color w:val="000000" w:themeColor="text1"/>
            <w:sz w:val="22"/>
            <w:szCs w:val="22"/>
          </w:rPr>
          <w:t>that the perceived negative impact</w:t>
        </w:r>
      </w:moveTo>
      <w:r w:rsidR="00C57855">
        <w:rPr>
          <w:rStyle w:val="normaltextrun"/>
          <w:color w:val="000000" w:themeColor="text1"/>
          <w:sz w:val="22"/>
          <w:szCs w:val="22"/>
        </w:rPr>
        <w:t>,</w:t>
      </w:r>
      <w:ins w:id="1157" w:author="Georg Bauer" w:date="2021-03-03T19:03:00Z">
        <w:r w:rsidR="00F73F56">
          <w:rPr>
            <w:rStyle w:val="normaltextrun"/>
            <w:color w:val="000000" w:themeColor="text1"/>
            <w:sz w:val="22"/>
            <w:szCs w:val="22"/>
          </w:rPr>
          <w:t xml:space="preserve"> particularly in private life</w:t>
        </w:r>
      </w:ins>
      <w:r w:rsidR="00C57855">
        <w:rPr>
          <w:rStyle w:val="normaltextrun"/>
          <w:color w:val="000000" w:themeColor="text1"/>
          <w:sz w:val="22"/>
          <w:szCs w:val="22"/>
        </w:rPr>
        <w:t>,</w:t>
      </w:r>
      <w:ins w:id="1158" w:author="Georg Bauer" w:date="2021-03-03T19:03:00Z">
        <w:r w:rsidR="00F73F56">
          <w:rPr>
            <w:rStyle w:val="normaltextrun"/>
            <w:color w:val="000000" w:themeColor="text1"/>
            <w:sz w:val="22"/>
            <w:szCs w:val="22"/>
          </w:rPr>
          <w:t xml:space="preserve"> </w:t>
        </w:r>
      </w:ins>
      <w:moveTo w:id="1159" w:author="Martin Tušl" w:date="2021-03-01T14:55:00Z">
        <w:del w:id="1160" w:author="Georg Bauer" w:date="2021-03-03T19:03:00Z">
          <w:r w:rsidR="00715523" w:rsidRPr="00C56725" w:rsidDel="00F73F56">
            <w:rPr>
              <w:rStyle w:val="normaltextrun"/>
              <w:color w:val="000000" w:themeColor="text1"/>
              <w:sz w:val="22"/>
              <w:szCs w:val="22"/>
            </w:rPr>
            <w:delText xml:space="preserve"> </w:delText>
          </w:r>
        </w:del>
        <w:r w:rsidR="00715523" w:rsidRPr="00C56725">
          <w:rPr>
            <w:rStyle w:val="normaltextrun"/>
            <w:color w:val="000000" w:themeColor="text1"/>
            <w:sz w:val="22"/>
            <w:szCs w:val="22"/>
          </w:rPr>
          <w:t>had such a strong association with SRH, which is more stable over time than MWB.</w:t>
        </w:r>
      </w:moveTo>
      <w:moveToRangeEnd w:id="1147"/>
      <w:ins w:id="1161" w:author="Martin Tušl" w:date="2021-03-01T14:56:00Z">
        <w:r w:rsidR="00715523">
          <w:rPr>
            <w:rStyle w:val="normaltextrun"/>
            <w:color w:val="000000" w:themeColor="text1"/>
            <w:sz w:val="22"/>
            <w:szCs w:val="22"/>
          </w:rPr>
          <w:t xml:space="preserve"> </w:t>
        </w:r>
      </w:ins>
      <w:r w:rsidR="006609F0" w:rsidRPr="00F1521B">
        <w:rPr>
          <w:rStyle w:val="normaltextrun"/>
          <w:color w:val="000000" w:themeColor="text1"/>
          <w:sz w:val="22"/>
          <w:szCs w:val="22"/>
        </w:rPr>
        <w:t>I</w:t>
      </w:r>
      <w:r w:rsidR="00102631" w:rsidRPr="00F1521B">
        <w:rPr>
          <w:rStyle w:val="normaltextrun"/>
          <w:color w:val="000000" w:themeColor="text1"/>
          <w:sz w:val="22"/>
          <w:szCs w:val="22"/>
        </w:rPr>
        <w:t xml:space="preserve">n contrast, </w:t>
      </w:r>
      <w:ins w:id="1162" w:author="Martin Tušl" w:date="2021-03-01T14:57:00Z">
        <w:r w:rsidR="00715523">
          <w:rPr>
            <w:rStyle w:val="normaltextrun"/>
            <w:color w:val="000000" w:themeColor="text1"/>
            <w:sz w:val="22"/>
            <w:szCs w:val="22"/>
          </w:rPr>
          <w:t>perceived positive impact on private life was associated with</w:t>
        </w:r>
        <w:del w:id="1163" w:author="Georg Bauer" w:date="2021-03-03T17:57:00Z">
          <w:r w:rsidR="00715523" w:rsidDel="00950D99">
            <w:rPr>
              <w:rStyle w:val="normaltextrun"/>
              <w:color w:val="000000" w:themeColor="text1"/>
              <w:sz w:val="22"/>
              <w:szCs w:val="22"/>
            </w:rPr>
            <w:delText xml:space="preserve"> a</w:delText>
          </w:r>
        </w:del>
        <w:r w:rsidR="00715523">
          <w:rPr>
            <w:rStyle w:val="normaltextrun"/>
            <w:color w:val="000000" w:themeColor="text1"/>
            <w:sz w:val="22"/>
            <w:szCs w:val="22"/>
          </w:rPr>
          <w:t xml:space="preserve"> higher MWB. I</w:t>
        </w:r>
      </w:ins>
      <w:r w:rsidR="00866A8D" w:rsidRPr="00F1521B">
        <w:rPr>
          <w:rStyle w:val="normaltextrun"/>
          <w:color w:val="000000" w:themeColor="text1"/>
          <w:sz w:val="22"/>
          <w:szCs w:val="22"/>
        </w:rPr>
        <w:t xml:space="preserve">t seems that those who were able to cope with the COVID-19 crisis and translate the lockdown measures into some positive shifts in their private life, </w:t>
      </w:r>
      <w:del w:id="1164" w:author="Georg Bauer" w:date="2021-03-03T19:12:00Z">
        <w:r w:rsidR="00866A8D" w:rsidRPr="00F1521B" w:rsidDel="00952D96">
          <w:rPr>
            <w:rStyle w:val="normaltextrun"/>
            <w:color w:val="000000" w:themeColor="text1"/>
            <w:sz w:val="22"/>
            <w:szCs w:val="22"/>
          </w:rPr>
          <w:delText xml:space="preserve">for instance, by engaging in new leisure activities or spending more time with family or friends, </w:delText>
        </w:r>
      </w:del>
      <w:r w:rsidR="00866A8D" w:rsidRPr="00F1521B">
        <w:rPr>
          <w:rStyle w:val="normaltextrun"/>
          <w:color w:val="000000" w:themeColor="text1"/>
          <w:sz w:val="22"/>
          <w:szCs w:val="22"/>
        </w:rPr>
        <w:t xml:space="preserve">also benefited </w:t>
      </w:r>
      <w:del w:id="1165" w:author="Martin Tušl" w:date="2021-03-01T15:02:00Z">
        <w:r w:rsidR="00866A8D" w:rsidRPr="00F1521B" w:rsidDel="00F80515">
          <w:rPr>
            <w:rStyle w:val="normaltextrun"/>
            <w:color w:val="000000" w:themeColor="text1"/>
            <w:sz w:val="22"/>
            <w:szCs w:val="22"/>
          </w:rPr>
          <w:delText xml:space="preserve">from the crisis </w:delText>
        </w:r>
      </w:del>
      <w:r w:rsidR="00866A8D" w:rsidRPr="00F1521B">
        <w:rPr>
          <w:rStyle w:val="normaltextrun"/>
          <w:color w:val="000000" w:themeColor="text1"/>
          <w:sz w:val="22"/>
          <w:szCs w:val="22"/>
        </w:rPr>
        <w:t xml:space="preserve">in terms of increased </w:t>
      </w:r>
      <w:r w:rsidR="00866A8D" w:rsidRPr="00F1521B">
        <w:rPr>
          <w:color w:val="000000" w:themeColor="text1"/>
          <w:sz w:val="22"/>
          <w:szCs w:val="22"/>
        </w:rPr>
        <w:t>MWB.</w:t>
      </w:r>
      <w:ins w:id="1166" w:author="Martin Tušl" w:date="2021-03-01T15:03:00Z">
        <w:r w:rsidR="00023127">
          <w:rPr>
            <w:color w:val="000000" w:themeColor="text1"/>
            <w:sz w:val="22"/>
            <w:szCs w:val="22"/>
          </w:rPr>
          <w:t xml:space="preserve"> </w:t>
        </w:r>
        <w:del w:id="1167" w:author="Georg Bauer" w:date="2021-03-03T19:08:00Z">
          <w:r w:rsidR="00023127" w:rsidDel="00F73F56">
            <w:rPr>
              <w:color w:val="000000" w:themeColor="text1"/>
              <w:sz w:val="22"/>
              <w:szCs w:val="22"/>
            </w:rPr>
            <w:delText xml:space="preserve">This may partly be </w:delText>
          </w:r>
        </w:del>
        <w:del w:id="1168" w:author="Georg Bauer" w:date="2021-03-03T19:07:00Z">
          <w:r w:rsidR="00023127" w:rsidDel="00F73F56">
            <w:rPr>
              <w:color w:val="000000" w:themeColor="text1"/>
              <w:sz w:val="22"/>
              <w:szCs w:val="22"/>
            </w:rPr>
            <w:delText>explained</w:delText>
          </w:r>
        </w:del>
        <w:del w:id="1169" w:author="Georg Bauer" w:date="2021-03-03T19:08:00Z">
          <w:r w:rsidR="00023127" w:rsidDel="00F73F56">
            <w:rPr>
              <w:color w:val="000000" w:themeColor="text1"/>
              <w:sz w:val="22"/>
              <w:szCs w:val="22"/>
            </w:rPr>
            <w:delText xml:space="preserve"> by </w:delText>
          </w:r>
        </w:del>
      </w:ins>
    </w:p>
    <w:p w14:paraId="6D387DFB" w14:textId="26FEC633" w:rsidR="00C42273" w:rsidRPr="00F1521B" w:rsidRDefault="00F73F56" w:rsidP="00A25060">
      <w:pPr>
        <w:spacing w:line="480" w:lineRule="auto"/>
        <w:rPr>
          <w:rStyle w:val="eop"/>
          <w:color w:val="000000" w:themeColor="text1"/>
          <w:sz w:val="22"/>
          <w:szCs w:val="22"/>
        </w:rPr>
      </w:pPr>
      <w:ins w:id="1170" w:author="Georg Bauer" w:date="2021-03-03T19:08:00Z">
        <w:r>
          <w:rPr>
            <w:color w:val="000000" w:themeColor="text1"/>
            <w:sz w:val="22"/>
            <w:szCs w:val="22"/>
          </w:rPr>
          <w:t>L</w:t>
        </w:r>
      </w:ins>
      <w:ins w:id="1171" w:author="Martin Tušl" w:date="2021-03-01T15:06:00Z">
        <w:del w:id="1172" w:author="Georg Bauer" w:date="2021-03-03T19:08:00Z">
          <w:r w:rsidR="00023127" w:rsidDel="00F73F56">
            <w:rPr>
              <w:color w:val="000000" w:themeColor="text1"/>
              <w:sz w:val="22"/>
              <w:szCs w:val="22"/>
            </w:rPr>
            <w:delText>l</w:delText>
          </w:r>
        </w:del>
        <w:r w:rsidR="00023127">
          <w:rPr>
            <w:color w:val="000000" w:themeColor="text1"/>
            <w:sz w:val="22"/>
            <w:szCs w:val="22"/>
          </w:rPr>
          <w:t xml:space="preserve">ooking at </w:t>
        </w:r>
      </w:ins>
      <w:ins w:id="1173" w:author="Martin Tušl" w:date="2021-03-01T15:03:00Z">
        <w:r w:rsidR="00023127">
          <w:rPr>
            <w:color w:val="000000" w:themeColor="text1"/>
            <w:sz w:val="22"/>
            <w:szCs w:val="22"/>
          </w:rPr>
          <w:t>the impact of the self-reported changes on MWB and SRH</w:t>
        </w:r>
      </w:ins>
      <w:ins w:id="1174" w:author="Georg Bauer" w:date="2021-03-03T19:08:00Z">
        <w:r>
          <w:rPr>
            <w:color w:val="000000" w:themeColor="text1"/>
            <w:sz w:val="22"/>
            <w:szCs w:val="22"/>
          </w:rPr>
          <w:t>,</w:t>
        </w:r>
      </w:ins>
      <w:ins w:id="1175" w:author="Martin Tušl" w:date="2021-03-01T15:03:00Z">
        <w:del w:id="1176" w:author="Georg Bauer" w:date="2021-03-03T19:08:00Z">
          <w:r w:rsidR="00023127" w:rsidDel="00F73F56">
            <w:rPr>
              <w:color w:val="000000" w:themeColor="text1"/>
              <w:sz w:val="22"/>
              <w:szCs w:val="22"/>
            </w:rPr>
            <w:delText>.</w:delText>
          </w:r>
        </w:del>
      </w:ins>
      <w:del w:id="1177" w:author="Martin Tušl" w:date="2021-03-01T14:57:00Z">
        <w:r w:rsidR="00866A8D" w:rsidRPr="00F1521B" w:rsidDel="00715523">
          <w:rPr>
            <w:color w:val="000000" w:themeColor="text1"/>
            <w:sz w:val="22"/>
            <w:szCs w:val="22"/>
          </w:rPr>
          <w:delText xml:space="preserve"> </w:delText>
        </w:r>
        <w:r w:rsidR="00102631" w:rsidRPr="00F1521B" w:rsidDel="00715523">
          <w:rPr>
            <w:rStyle w:val="normaltextrun"/>
            <w:color w:val="000000" w:themeColor="text1"/>
            <w:sz w:val="22"/>
            <w:szCs w:val="22"/>
          </w:rPr>
          <w:delText>Similar associations</w:delText>
        </w:r>
        <w:r w:rsidR="00866A8D" w:rsidRPr="00F1521B" w:rsidDel="00715523">
          <w:rPr>
            <w:rStyle w:val="normaltextrun"/>
            <w:color w:val="000000" w:themeColor="text1"/>
            <w:sz w:val="22"/>
            <w:szCs w:val="22"/>
          </w:rPr>
          <w:delText xml:space="preserve"> </w:delText>
        </w:r>
        <w:r w:rsidR="003A7902" w:rsidDel="00715523">
          <w:rPr>
            <w:rStyle w:val="normaltextrun"/>
            <w:color w:val="000000" w:themeColor="text1"/>
            <w:sz w:val="22"/>
            <w:szCs w:val="22"/>
          </w:rPr>
          <w:delText xml:space="preserve">emerged </w:delText>
        </w:r>
        <w:r w:rsidR="00102631" w:rsidRPr="00F1521B" w:rsidDel="00715523">
          <w:rPr>
            <w:rStyle w:val="normaltextrun"/>
            <w:color w:val="000000" w:themeColor="text1"/>
            <w:sz w:val="22"/>
            <w:szCs w:val="22"/>
          </w:rPr>
          <w:delText>between perceive</w:delText>
        </w:r>
        <w:r w:rsidR="004F4F22" w:rsidRPr="00F1521B" w:rsidDel="00715523">
          <w:rPr>
            <w:rStyle w:val="normaltextrun"/>
            <w:color w:val="000000" w:themeColor="text1"/>
            <w:sz w:val="22"/>
            <w:szCs w:val="22"/>
          </w:rPr>
          <w:delText>d</w:delText>
        </w:r>
        <w:r w:rsidR="00102631" w:rsidRPr="00F1521B" w:rsidDel="00715523">
          <w:rPr>
            <w:rStyle w:val="normaltextrun"/>
            <w:color w:val="000000" w:themeColor="text1"/>
            <w:sz w:val="22"/>
            <w:szCs w:val="22"/>
          </w:rPr>
          <w:delText xml:space="preserve"> impact and</w:delText>
        </w:r>
        <w:r w:rsidR="00866A8D" w:rsidRPr="00F1521B" w:rsidDel="00715523">
          <w:rPr>
            <w:rStyle w:val="normaltextrun"/>
            <w:color w:val="000000" w:themeColor="text1"/>
            <w:sz w:val="22"/>
            <w:szCs w:val="22"/>
          </w:rPr>
          <w:delText xml:space="preserve"> SRH</w:delText>
        </w:r>
        <w:r w:rsidR="003A7902" w:rsidDel="00715523">
          <w:rPr>
            <w:rStyle w:val="normaltextrun"/>
            <w:color w:val="000000" w:themeColor="text1"/>
            <w:sz w:val="22"/>
            <w:szCs w:val="22"/>
          </w:rPr>
          <w:delText>,</w:delText>
        </w:r>
        <w:r w:rsidR="00866A8D" w:rsidRPr="00F1521B" w:rsidDel="00715523">
          <w:rPr>
            <w:rStyle w:val="normaltextrun"/>
            <w:color w:val="000000" w:themeColor="text1"/>
            <w:sz w:val="22"/>
            <w:szCs w:val="22"/>
          </w:rPr>
          <w:delText xml:space="preserve"> although the association with perceived negative impact on work life </w:delText>
        </w:r>
        <w:r w:rsidR="003A7902" w:rsidDel="00715523">
          <w:rPr>
            <w:rStyle w:val="normaltextrun"/>
            <w:color w:val="000000" w:themeColor="text1"/>
            <w:sz w:val="22"/>
            <w:szCs w:val="22"/>
          </w:rPr>
          <w:delText>was</w:delText>
        </w:r>
        <w:r w:rsidR="003A7902" w:rsidRPr="00F1521B" w:rsidDel="00715523">
          <w:rPr>
            <w:rStyle w:val="normaltextrun"/>
            <w:color w:val="000000" w:themeColor="text1"/>
            <w:sz w:val="22"/>
            <w:szCs w:val="22"/>
          </w:rPr>
          <w:delText xml:space="preserve"> </w:delText>
        </w:r>
        <w:r w:rsidR="00AD00D2" w:rsidRPr="00F1521B" w:rsidDel="00715523">
          <w:rPr>
            <w:rStyle w:val="normaltextrun"/>
            <w:color w:val="000000" w:themeColor="text1"/>
            <w:sz w:val="22"/>
            <w:szCs w:val="22"/>
          </w:rPr>
          <w:delText>less pronounced than</w:delText>
        </w:r>
        <w:r w:rsidR="00866A8D" w:rsidRPr="00F1521B" w:rsidDel="00715523">
          <w:rPr>
            <w:rStyle w:val="normaltextrun"/>
            <w:color w:val="000000" w:themeColor="text1"/>
            <w:sz w:val="22"/>
            <w:szCs w:val="22"/>
          </w:rPr>
          <w:delText xml:space="preserve"> in the case of MWB</w:delText>
        </w:r>
        <w:r w:rsidR="003A7902" w:rsidDel="00715523">
          <w:rPr>
            <w:rStyle w:val="normaltextrun"/>
            <w:color w:val="000000" w:themeColor="text1"/>
            <w:sz w:val="22"/>
            <w:szCs w:val="22"/>
          </w:rPr>
          <w:delText>,</w:delText>
        </w:r>
        <w:r w:rsidR="00866A8D" w:rsidRPr="00F1521B" w:rsidDel="00715523">
          <w:rPr>
            <w:rStyle w:val="normaltextrun"/>
            <w:color w:val="000000" w:themeColor="text1"/>
            <w:sz w:val="22"/>
            <w:szCs w:val="22"/>
          </w:rPr>
          <w:delText xml:space="preserve"> and there </w:delText>
        </w:r>
        <w:r w:rsidR="003A7902" w:rsidDel="00715523">
          <w:rPr>
            <w:rStyle w:val="normaltextrun"/>
            <w:color w:val="000000" w:themeColor="text1"/>
            <w:sz w:val="22"/>
            <w:szCs w:val="22"/>
          </w:rPr>
          <w:delText>wa</w:delText>
        </w:r>
        <w:r w:rsidR="003A7902" w:rsidRPr="00F1521B" w:rsidDel="00715523">
          <w:rPr>
            <w:rStyle w:val="normaltextrun"/>
            <w:color w:val="000000" w:themeColor="text1"/>
            <w:sz w:val="22"/>
            <w:szCs w:val="22"/>
          </w:rPr>
          <w:delText xml:space="preserve">s </w:delText>
        </w:r>
        <w:r w:rsidR="00866A8D" w:rsidRPr="00F1521B" w:rsidDel="00715523">
          <w:rPr>
            <w:rStyle w:val="normaltextrun"/>
            <w:color w:val="000000" w:themeColor="text1"/>
            <w:sz w:val="22"/>
            <w:szCs w:val="22"/>
          </w:rPr>
          <w:delText xml:space="preserve">no </w:delText>
        </w:r>
        <w:r w:rsidR="00AD00D2" w:rsidRPr="00F1521B" w:rsidDel="00715523">
          <w:rPr>
            <w:rStyle w:val="normaltextrun"/>
            <w:color w:val="000000" w:themeColor="text1"/>
            <w:sz w:val="22"/>
            <w:szCs w:val="22"/>
          </w:rPr>
          <w:delText xml:space="preserve">significant </w:delText>
        </w:r>
        <w:r w:rsidR="00866A8D" w:rsidRPr="00F1521B" w:rsidDel="00715523">
          <w:rPr>
            <w:rStyle w:val="normaltextrun"/>
            <w:color w:val="000000" w:themeColor="text1"/>
            <w:sz w:val="22"/>
            <w:szCs w:val="22"/>
          </w:rPr>
          <w:delText>association between perceived positive impact and SRH.</w:delText>
        </w:r>
      </w:del>
      <w:del w:id="1178" w:author="Martin Tušl" w:date="2021-03-01T15:03:00Z">
        <w:r w:rsidR="006609F0" w:rsidRPr="00F1521B" w:rsidDel="00023127">
          <w:rPr>
            <w:rStyle w:val="normaltextrun"/>
            <w:color w:val="000000" w:themeColor="text1"/>
            <w:sz w:val="22"/>
            <w:szCs w:val="22"/>
          </w:rPr>
          <w:delText xml:space="preserve"> </w:delText>
        </w:r>
      </w:del>
      <w:moveFromRangeStart w:id="1179" w:author="Martin Tušl" w:date="2021-03-01T14:55:00Z" w:name="move65502922"/>
      <w:moveFrom w:id="1180" w:author="Martin Tušl" w:date="2021-03-01T14:55:00Z">
        <w:r w:rsidR="006609F0" w:rsidRPr="00F1521B" w:rsidDel="00715523">
          <w:rPr>
            <w:rStyle w:val="normaltextrun"/>
            <w:color w:val="000000" w:themeColor="text1"/>
            <w:sz w:val="22"/>
            <w:szCs w:val="22"/>
          </w:rPr>
          <w:t xml:space="preserve">It seems that SRH </w:t>
        </w:r>
        <w:r w:rsidR="003A7902" w:rsidDel="00715523">
          <w:rPr>
            <w:rStyle w:val="normaltextrun"/>
            <w:color w:val="000000" w:themeColor="text1"/>
            <w:sz w:val="22"/>
            <w:szCs w:val="22"/>
          </w:rPr>
          <w:t>was</w:t>
        </w:r>
        <w:r w:rsidR="003A7902" w:rsidRPr="00F1521B" w:rsidDel="00715523">
          <w:rPr>
            <w:rStyle w:val="normaltextrun"/>
            <w:color w:val="000000" w:themeColor="text1"/>
            <w:sz w:val="22"/>
            <w:szCs w:val="22"/>
          </w:rPr>
          <w:t xml:space="preserve"> </w:t>
        </w:r>
        <w:r w:rsidR="006609F0" w:rsidRPr="00F1521B" w:rsidDel="00715523">
          <w:rPr>
            <w:rStyle w:val="normaltextrun"/>
            <w:color w:val="000000" w:themeColor="text1"/>
            <w:sz w:val="22"/>
            <w:szCs w:val="22"/>
          </w:rPr>
          <w:t>more affected by perceived changes in private life rather than</w:t>
        </w:r>
        <w:r w:rsidR="00AD00D2" w:rsidRPr="00F1521B" w:rsidDel="00715523">
          <w:rPr>
            <w:rStyle w:val="normaltextrun"/>
            <w:color w:val="000000" w:themeColor="text1"/>
            <w:sz w:val="22"/>
            <w:szCs w:val="22"/>
          </w:rPr>
          <w:t xml:space="preserve"> in</w:t>
        </w:r>
        <w:r w:rsidR="006609F0" w:rsidRPr="00F1521B" w:rsidDel="00715523">
          <w:rPr>
            <w:rStyle w:val="normaltextrun"/>
            <w:color w:val="000000" w:themeColor="text1"/>
            <w:sz w:val="22"/>
            <w:szCs w:val="22"/>
          </w:rPr>
          <w:t xml:space="preserve"> work life.</w:t>
        </w:r>
        <w:r w:rsidR="00AD00D2" w:rsidRPr="00F1521B" w:rsidDel="00715523">
          <w:rPr>
            <w:rStyle w:val="normaltextrun"/>
            <w:color w:val="000000" w:themeColor="text1"/>
            <w:sz w:val="22"/>
            <w:szCs w:val="22"/>
          </w:rPr>
          <w:t xml:space="preserve"> It is interesting, however, that the perceived negative impact </w:t>
        </w:r>
        <w:r w:rsidR="003A7902" w:rsidRPr="00F1521B" w:rsidDel="00715523">
          <w:rPr>
            <w:rStyle w:val="normaltextrun"/>
            <w:color w:val="000000" w:themeColor="text1"/>
            <w:sz w:val="22"/>
            <w:szCs w:val="22"/>
          </w:rPr>
          <w:t>ha</w:t>
        </w:r>
        <w:r w:rsidR="003A7902" w:rsidDel="00715523">
          <w:rPr>
            <w:rStyle w:val="normaltextrun"/>
            <w:color w:val="000000" w:themeColor="text1"/>
            <w:sz w:val="22"/>
            <w:szCs w:val="22"/>
          </w:rPr>
          <w:t>d</w:t>
        </w:r>
        <w:r w:rsidR="003A7902" w:rsidRPr="00F1521B" w:rsidDel="00715523">
          <w:rPr>
            <w:rStyle w:val="normaltextrun"/>
            <w:color w:val="000000" w:themeColor="text1"/>
            <w:sz w:val="22"/>
            <w:szCs w:val="22"/>
          </w:rPr>
          <w:t xml:space="preserve"> </w:t>
        </w:r>
        <w:r w:rsidR="00AD00D2" w:rsidRPr="00F1521B" w:rsidDel="00715523">
          <w:rPr>
            <w:rStyle w:val="normaltextrun"/>
            <w:color w:val="000000" w:themeColor="text1"/>
            <w:sz w:val="22"/>
            <w:szCs w:val="22"/>
          </w:rPr>
          <w:t>such a strong association with SRH</w:t>
        </w:r>
        <w:r w:rsidR="003A7902" w:rsidDel="00715523">
          <w:rPr>
            <w:rStyle w:val="normaltextrun"/>
            <w:color w:val="000000" w:themeColor="text1"/>
            <w:sz w:val="22"/>
            <w:szCs w:val="22"/>
          </w:rPr>
          <w:t>,</w:t>
        </w:r>
        <w:r w:rsidR="00AD00D2" w:rsidRPr="00F1521B" w:rsidDel="00715523">
          <w:rPr>
            <w:rStyle w:val="normaltextrun"/>
            <w:color w:val="000000" w:themeColor="text1"/>
            <w:sz w:val="22"/>
            <w:szCs w:val="22"/>
          </w:rPr>
          <w:t xml:space="preserve"> which is more stable over time than MWB.</w:t>
        </w:r>
      </w:moveFrom>
      <w:moveFromRangeEnd w:id="1179"/>
      <w:ins w:id="1181" w:author="Martin Tušl" w:date="2021-03-01T15:03:00Z">
        <w:r w:rsidR="00023127">
          <w:rPr>
            <w:rStyle w:val="normaltextrun"/>
            <w:color w:val="000000" w:themeColor="text1"/>
            <w:sz w:val="22"/>
            <w:szCs w:val="22"/>
          </w:rPr>
          <w:t xml:space="preserve"> </w:t>
        </w:r>
      </w:ins>
      <w:del w:id="1182" w:author="Martin Tušl" w:date="2021-03-01T15:03:00Z">
        <w:r w:rsidR="00866A8D" w:rsidRPr="00F1521B" w:rsidDel="00023127">
          <w:rPr>
            <w:rStyle w:val="normaltextrun"/>
            <w:color w:val="000000" w:themeColor="text1"/>
            <w:sz w:val="22"/>
            <w:szCs w:val="22"/>
          </w:rPr>
          <w:delText>Regarding the</w:delText>
        </w:r>
        <w:r w:rsidR="004F4F22" w:rsidRPr="00F1521B" w:rsidDel="00023127">
          <w:rPr>
            <w:rStyle w:val="normaltextrun"/>
            <w:color w:val="000000" w:themeColor="text1"/>
            <w:sz w:val="22"/>
            <w:szCs w:val="22"/>
          </w:rPr>
          <w:delText xml:space="preserve"> </w:delText>
        </w:r>
        <w:r w:rsidR="00D5791C" w:rsidDel="00023127">
          <w:rPr>
            <w:rStyle w:val="normaltextrun"/>
            <w:color w:val="000000" w:themeColor="text1"/>
            <w:sz w:val="22"/>
            <w:szCs w:val="22"/>
          </w:rPr>
          <w:delText xml:space="preserve">impact </w:delText>
        </w:r>
        <w:r w:rsidR="004F4F22" w:rsidRPr="00F1521B" w:rsidDel="00023127">
          <w:rPr>
            <w:rStyle w:val="normaltextrun"/>
            <w:color w:val="000000" w:themeColor="text1"/>
            <w:sz w:val="22"/>
            <w:szCs w:val="22"/>
          </w:rPr>
          <w:delText xml:space="preserve">of </w:delText>
        </w:r>
      </w:del>
      <w:del w:id="1183" w:author="Martin Tušl" w:date="2021-02-26T12:36:00Z">
        <w:r w:rsidR="00866A8D" w:rsidRPr="00F1521B" w:rsidDel="00116656">
          <w:rPr>
            <w:rStyle w:val="normaltextrun"/>
            <w:color w:val="000000" w:themeColor="text1"/>
            <w:sz w:val="22"/>
            <w:szCs w:val="22"/>
          </w:rPr>
          <w:delText xml:space="preserve">actual </w:delText>
        </w:r>
      </w:del>
      <w:del w:id="1184" w:author="Martin Tušl" w:date="2021-03-01T15:03:00Z">
        <w:r w:rsidR="00866A8D" w:rsidRPr="00F1521B" w:rsidDel="00023127">
          <w:rPr>
            <w:rStyle w:val="normaltextrun"/>
            <w:color w:val="000000" w:themeColor="text1"/>
            <w:sz w:val="22"/>
            <w:szCs w:val="22"/>
          </w:rPr>
          <w:delText>changes, m</w:delText>
        </w:r>
      </w:del>
      <w:del w:id="1185" w:author="Martin Tušl" w:date="2021-03-01T15:04:00Z">
        <w:r w:rsidR="00866A8D" w:rsidRPr="00F1521B" w:rsidDel="00023127">
          <w:rPr>
            <w:rStyle w:val="normaltextrun"/>
            <w:color w:val="000000" w:themeColor="text1"/>
            <w:sz w:val="22"/>
            <w:szCs w:val="22"/>
          </w:rPr>
          <w:delText xml:space="preserve">andatory short-time work </w:delText>
        </w:r>
        <w:r w:rsidR="003A7902" w:rsidRPr="00F1521B" w:rsidDel="00023127">
          <w:rPr>
            <w:rStyle w:val="normaltextrun"/>
            <w:color w:val="000000" w:themeColor="text1"/>
            <w:sz w:val="22"/>
            <w:szCs w:val="22"/>
          </w:rPr>
          <w:delText>show</w:delText>
        </w:r>
        <w:r w:rsidR="003A7902" w:rsidDel="00023127">
          <w:rPr>
            <w:rStyle w:val="normaltextrun"/>
            <w:color w:val="000000" w:themeColor="text1"/>
            <w:sz w:val="22"/>
            <w:szCs w:val="22"/>
          </w:rPr>
          <w:delText>ed</w:delText>
        </w:r>
        <w:r w:rsidR="003A7902" w:rsidRPr="00F1521B" w:rsidDel="00023127">
          <w:rPr>
            <w:rStyle w:val="normaltextrun"/>
            <w:color w:val="000000" w:themeColor="text1"/>
            <w:sz w:val="22"/>
            <w:szCs w:val="22"/>
          </w:rPr>
          <w:delText xml:space="preserve"> </w:delText>
        </w:r>
        <w:r w:rsidR="00866A8D" w:rsidRPr="00F1521B" w:rsidDel="00023127">
          <w:rPr>
            <w:rStyle w:val="normaltextrun"/>
            <w:color w:val="000000" w:themeColor="text1"/>
            <w:sz w:val="22"/>
            <w:szCs w:val="22"/>
          </w:rPr>
          <w:delText>a strong negative association with both MWB and SRH.</w:delText>
        </w:r>
        <w:r w:rsidR="00102631" w:rsidRPr="00F1521B" w:rsidDel="00023127">
          <w:rPr>
            <w:rStyle w:val="normaltextrun"/>
            <w:color w:val="000000" w:themeColor="text1"/>
            <w:sz w:val="22"/>
            <w:szCs w:val="22"/>
          </w:rPr>
          <w:delText xml:space="preserve"> </w:delText>
        </w:r>
      </w:del>
      <w:ins w:id="1186" w:author="Georg Bauer" w:date="2021-03-03T19:08:00Z">
        <w:r>
          <w:rPr>
            <w:rStyle w:val="normaltextrun"/>
            <w:color w:val="000000" w:themeColor="text1"/>
            <w:sz w:val="22"/>
            <w:szCs w:val="22"/>
          </w:rPr>
          <w:t>m</w:t>
        </w:r>
      </w:ins>
      <w:r w:rsidR="00102631" w:rsidRPr="00F1521B">
        <w:rPr>
          <w:rStyle w:val="normaltextrun"/>
          <w:color w:val="000000" w:themeColor="text1"/>
          <w:sz w:val="22"/>
          <w:szCs w:val="22"/>
        </w:rPr>
        <w:t>andatory short-time work</w:t>
      </w:r>
      <w:ins w:id="1187" w:author="Martin Tušl" w:date="2021-03-01T15:05:00Z">
        <w:r w:rsidR="00023127">
          <w:rPr>
            <w:rStyle w:val="normaltextrun"/>
            <w:color w:val="000000" w:themeColor="text1"/>
            <w:sz w:val="22"/>
            <w:szCs w:val="22"/>
          </w:rPr>
          <w:t xml:space="preserve"> with 0 contracted working hours was strongly associated with a lower MWB and SRH. Short-time work </w:t>
        </w:r>
      </w:ins>
      <w:del w:id="1188" w:author="Martin Tušl" w:date="2021-03-01T15:05:00Z">
        <w:r w:rsidR="00102631" w:rsidRPr="00F1521B" w:rsidDel="00023127">
          <w:rPr>
            <w:rStyle w:val="normaltextrun"/>
            <w:color w:val="000000" w:themeColor="text1"/>
            <w:sz w:val="22"/>
            <w:szCs w:val="22"/>
          </w:rPr>
          <w:delText xml:space="preserve"> </w:delText>
        </w:r>
      </w:del>
      <w:r w:rsidR="00102631" w:rsidRPr="00F1521B">
        <w:rPr>
          <w:rStyle w:val="normaltextrun"/>
          <w:color w:val="000000" w:themeColor="text1"/>
          <w:sz w:val="22"/>
          <w:szCs w:val="22"/>
        </w:rPr>
        <w:t xml:space="preserve">leads to significant </w:t>
      </w:r>
      <w:ins w:id="1189" w:author="Georg Bauer" w:date="2021-03-03T19:09:00Z">
        <w:r w:rsidR="00952D96">
          <w:rPr>
            <w:rStyle w:val="normaltextrun"/>
            <w:color w:val="000000" w:themeColor="text1"/>
            <w:sz w:val="22"/>
            <w:szCs w:val="22"/>
          </w:rPr>
          <w:t xml:space="preserve">losses of </w:t>
        </w:r>
      </w:ins>
      <w:r w:rsidR="00102631" w:rsidRPr="00F1521B">
        <w:rPr>
          <w:rStyle w:val="normaltextrun"/>
          <w:color w:val="000000" w:themeColor="text1"/>
          <w:sz w:val="22"/>
          <w:szCs w:val="22"/>
        </w:rPr>
        <w:t xml:space="preserve">financial </w:t>
      </w:r>
      <w:del w:id="1190" w:author="Georg Bauer" w:date="2021-03-03T19:09:00Z">
        <w:r w:rsidR="00102631" w:rsidRPr="00F1521B" w:rsidDel="00952D96">
          <w:rPr>
            <w:rStyle w:val="normaltextrun"/>
            <w:color w:val="000000" w:themeColor="text1"/>
            <w:sz w:val="22"/>
            <w:szCs w:val="22"/>
          </w:rPr>
          <w:delText xml:space="preserve">losses </w:delText>
        </w:r>
      </w:del>
      <w:ins w:id="1191" w:author="Georg Bauer" w:date="2021-03-03T19:09:00Z">
        <w:r w:rsidR="00952D96">
          <w:rPr>
            <w:rStyle w:val="normaltextrun"/>
            <w:color w:val="000000" w:themeColor="text1"/>
            <w:sz w:val="22"/>
            <w:szCs w:val="22"/>
          </w:rPr>
          <w:t xml:space="preserve">security </w:t>
        </w:r>
      </w:ins>
      <w:r w:rsidR="00102631" w:rsidRPr="00F1521B">
        <w:rPr>
          <w:rStyle w:val="normaltextrun"/>
          <w:color w:val="000000" w:themeColor="text1"/>
          <w:sz w:val="22"/>
          <w:szCs w:val="22"/>
        </w:rPr>
        <w:t>and</w:t>
      </w:r>
      <w:ins w:id="1192" w:author="Georg Bauer" w:date="2021-03-03T19:09:00Z">
        <w:r w:rsidR="00952D96">
          <w:rPr>
            <w:rStyle w:val="normaltextrun"/>
            <w:color w:val="000000" w:themeColor="text1"/>
            <w:sz w:val="22"/>
            <w:szCs w:val="22"/>
          </w:rPr>
          <w:t xml:space="preserve"> </w:t>
        </w:r>
      </w:ins>
      <w:del w:id="1193" w:author="Georg Bauer" w:date="2021-03-03T19:09:00Z">
        <w:r w:rsidR="00102631" w:rsidRPr="00F1521B" w:rsidDel="00952D96">
          <w:rPr>
            <w:rStyle w:val="normaltextrun"/>
            <w:color w:val="000000" w:themeColor="text1"/>
            <w:sz w:val="22"/>
            <w:szCs w:val="22"/>
          </w:rPr>
          <w:delText xml:space="preserve">, </w:delText>
        </w:r>
        <w:r w:rsidR="003A7902" w:rsidDel="00952D96">
          <w:rPr>
            <w:rStyle w:val="normaltextrun"/>
            <w:color w:val="000000" w:themeColor="text1"/>
            <w:sz w:val="22"/>
            <w:szCs w:val="22"/>
          </w:rPr>
          <w:delText>perhaps</w:delText>
        </w:r>
        <w:r w:rsidR="003A7902" w:rsidRPr="00F1521B" w:rsidDel="00952D96">
          <w:rPr>
            <w:rStyle w:val="normaltextrun"/>
            <w:color w:val="000000" w:themeColor="text1"/>
            <w:sz w:val="22"/>
            <w:szCs w:val="22"/>
          </w:rPr>
          <w:delText xml:space="preserve"> </w:delText>
        </w:r>
        <w:r w:rsidR="00102631" w:rsidRPr="00F1521B" w:rsidDel="00952D96">
          <w:rPr>
            <w:rStyle w:val="normaltextrun"/>
            <w:color w:val="000000" w:themeColor="text1"/>
            <w:sz w:val="22"/>
            <w:szCs w:val="22"/>
          </w:rPr>
          <w:delText xml:space="preserve">more importantly, to a loss </w:delText>
        </w:r>
      </w:del>
      <w:r w:rsidR="00102631" w:rsidRPr="00F1521B">
        <w:rPr>
          <w:rStyle w:val="normaltextrun"/>
          <w:color w:val="000000" w:themeColor="text1"/>
          <w:sz w:val="22"/>
          <w:szCs w:val="22"/>
        </w:rPr>
        <w:t>of daily</w:t>
      </w:r>
      <w:r w:rsidR="004F4F22" w:rsidRPr="00F1521B">
        <w:rPr>
          <w:rStyle w:val="normaltextrun"/>
          <w:color w:val="000000" w:themeColor="text1"/>
          <w:sz w:val="22"/>
          <w:szCs w:val="22"/>
        </w:rPr>
        <w:t xml:space="preserve"> structure and</w:t>
      </w:r>
      <w:r w:rsidR="00102631" w:rsidRPr="00F1521B">
        <w:rPr>
          <w:rStyle w:val="normaltextrun"/>
          <w:color w:val="000000" w:themeColor="text1"/>
          <w:sz w:val="22"/>
          <w:szCs w:val="22"/>
        </w:rPr>
        <w:t xml:space="preserve"> routines</w:t>
      </w:r>
      <w:del w:id="1194" w:author="Georg Bauer" w:date="2021-03-03T19:10:00Z">
        <w:r w:rsidR="003A7902" w:rsidDel="00952D96">
          <w:rPr>
            <w:rStyle w:val="normaltextrun"/>
            <w:color w:val="000000" w:themeColor="text1"/>
            <w:sz w:val="22"/>
            <w:szCs w:val="22"/>
          </w:rPr>
          <w:delText>,</w:delText>
        </w:r>
      </w:del>
      <w:del w:id="1195" w:author="Georg Bauer" w:date="2021-03-03T19:09:00Z">
        <w:r w:rsidR="00102631" w:rsidRPr="00F1521B" w:rsidDel="00952D96">
          <w:rPr>
            <w:rStyle w:val="normaltextrun"/>
            <w:color w:val="000000" w:themeColor="text1"/>
            <w:sz w:val="22"/>
            <w:szCs w:val="22"/>
          </w:rPr>
          <w:delText xml:space="preserve"> which seem to have detrimental effect</w:delText>
        </w:r>
        <w:r w:rsidR="00273A80" w:rsidDel="00952D96">
          <w:rPr>
            <w:rStyle w:val="normaltextrun"/>
            <w:color w:val="000000" w:themeColor="text1"/>
            <w:sz w:val="22"/>
            <w:szCs w:val="22"/>
          </w:rPr>
          <w:delText>s</w:delText>
        </w:r>
        <w:r w:rsidR="00102631" w:rsidRPr="00F1521B" w:rsidDel="00952D96">
          <w:rPr>
            <w:rStyle w:val="normaltextrun"/>
            <w:color w:val="000000" w:themeColor="text1"/>
            <w:sz w:val="22"/>
            <w:szCs w:val="22"/>
          </w:rPr>
          <w:delText xml:space="preserve"> on both MWB and SRH</w:delText>
        </w:r>
      </w:del>
      <w:r w:rsidR="00102631" w:rsidRPr="00F1521B">
        <w:rPr>
          <w:rStyle w:val="normaltextrun"/>
          <w:color w:val="000000" w:themeColor="text1"/>
          <w:sz w:val="22"/>
          <w:szCs w:val="22"/>
        </w:rPr>
        <w:t xml:space="preserve">. </w:t>
      </w:r>
      <w:r w:rsidR="003A7902">
        <w:rPr>
          <w:rStyle w:val="normaltextrun"/>
          <w:color w:val="000000" w:themeColor="text1"/>
          <w:sz w:val="22"/>
          <w:szCs w:val="22"/>
        </w:rPr>
        <w:t>Conversely</w:t>
      </w:r>
      <w:r w:rsidR="00102631" w:rsidRPr="00F1521B">
        <w:rPr>
          <w:rStyle w:val="normaltextrun"/>
          <w:color w:val="000000" w:themeColor="text1"/>
          <w:sz w:val="22"/>
          <w:szCs w:val="22"/>
        </w:rPr>
        <w:t xml:space="preserve">, </w:t>
      </w:r>
      <w:r w:rsidR="00AD00D2" w:rsidRPr="00F1521B">
        <w:rPr>
          <w:rStyle w:val="normaltextrun"/>
          <w:color w:val="000000" w:themeColor="text1"/>
          <w:sz w:val="22"/>
          <w:szCs w:val="22"/>
        </w:rPr>
        <w:t xml:space="preserve">an increase in leisure time </w:t>
      </w:r>
      <w:r w:rsidR="003A7902">
        <w:rPr>
          <w:rStyle w:val="normaltextrun"/>
          <w:color w:val="000000" w:themeColor="text1"/>
          <w:sz w:val="22"/>
          <w:szCs w:val="22"/>
        </w:rPr>
        <w:t>wa</w:t>
      </w:r>
      <w:r w:rsidR="003A7902" w:rsidRPr="00F1521B">
        <w:rPr>
          <w:rStyle w:val="normaltextrun"/>
          <w:color w:val="000000" w:themeColor="text1"/>
          <w:sz w:val="22"/>
          <w:szCs w:val="22"/>
        </w:rPr>
        <w:t xml:space="preserve">s </w:t>
      </w:r>
      <w:r w:rsidR="00AD00D2" w:rsidRPr="00F1521B">
        <w:rPr>
          <w:rStyle w:val="normaltextrun"/>
          <w:color w:val="000000" w:themeColor="text1"/>
          <w:sz w:val="22"/>
          <w:szCs w:val="22"/>
        </w:rPr>
        <w:t xml:space="preserve">positively associated with MWB, and the link </w:t>
      </w:r>
      <w:r w:rsidR="003A7902">
        <w:rPr>
          <w:rStyle w:val="normaltextrun"/>
          <w:color w:val="000000" w:themeColor="text1"/>
          <w:sz w:val="22"/>
          <w:szCs w:val="22"/>
        </w:rPr>
        <w:t>wa</w:t>
      </w:r>
      <w:r w:rsidR="003A7902" w:rsidRPr="00F1521B">
        <w:rPr>
          <w:rStyle w:val="normaltextrun"/>
          <w:color w:val="000000" w:themeColor="text1"/>
          <w:sz w:val="22"/>
          <w:szCs w:val="22"/>
        </w:rPr>
        <w:t xml:space="preserve">s </w:t>
      </w:r>
      <w:r w:rsidR="00AD00D2" w:rsidRPr="00F1521B">
        <w:rPr>
          <w:rStyle w:val="normaltextrun"/>
          <w:color w:val="000000" w:themeColor="text1"/>
          <w:sz w:val="22"/>
          <w:szCs w:val="22"/>
        </w:rPr>
        <w:t xml:space="preserve">even stronger with SRH. </w:t>
      </w:r>
      <w:del w:id="1196" w:author="Martin Tušl" w:date="2021-03-01T15:06:00Z">
        <w:r w:rsidR="003A7902" w:rsidDel="00023127">
          <w:rPr>
            <w:rStyle w:val="normaltextrun"/>
            <w:color w:val="000000" w:themeColor="text1"/>
            <w:sz w:val="22"/>
            <w:szCs w:val="22"/>
          </w:rPr>
          <w:delText>Plausibly</w:delText>
        </w:r>
        <w:r w:rsidR="00AD00D2" w:rsidRPr="00F1521B" w:rsidDel="00023127">
          <w:rPr>
            <w:rStyle w:val="normaltextrun"/>
            <w:color w:val="000000" w:themeColor="text1"/>
            <w:sz w:val="22"/>
            <w:szCs w:val="22"/>
          </w:rPr>
          <w:delText xml:space="preserve">, </w:delText>
        </w:r>
        <w:r w:rsidR="00102631" w:rsidRPr="00F1521B" w:rsidDel="00023127">
          <w:rPr>
            <w:rStyle w:val="normaltextrun"/>
            <w:color w:val="000000" w:themeColor="text1"/>
            <w:sz w:val="22"/>
            <w:szCs w:val="22"/>
          </w:rPr>
          <w:delText xml:space="preserve">an increase in leisure time provides </w:delText>
        </w:r>
      </w:del>
      <w:ins w:id="1197" w:author="Martin Tušl" w:date="2021-03-01T15:06:00Z">
        <w:r w:rsidR="00023127">
          <w:rPr>
            <w:rStyle w:val="normaltextrun"/>
            <w:color w:val="000000" w:themeColor="text1"/>
            <w:sz w:val="22"/>
            <w:szCs w:val="22"/>
          </w:rPr>
          <w:t xml:space="preserve">More time for leisure </w:t>
        </w:r>
      </w:ins>
      <w:ins w:id="1198" w:author="Martin Tušl" w:date="2021-03-01T15:07:00Z">
        <w:r w:rsidR="00023127">
          <w:rPr>
            <w:rStyle w:val="normaltextrun"/>
            <w:color w:val="000000" w:themeColor="text1"/>
            <w:sz w:val="22"/>
            <w:szCs w:val="22"/>
          </w:rPr>
          <w:t xml:space="preserve">gives </w:t>
        </w:r>
      </w:ins>
      <w:r w:rsidR="00102631" w:rsidRPr="00F1521B">
        <w:rPr>
          <w:rStyle w:val="normaltextrun"/>
          <w:color w:val="000000" w:themeColor="text1"/>
          <w:sz w:val="22"/>
          <w:szCs w:val="22"/>
        </w:rPr>
        <w:t>extra opportunities for individuals to engage in meaningful activities that provid</w:t>
      </w:r>
      <w:r w:rsidR="00EA0416" w:rsidRPr="00F1521B">
        <w:rPr>
          <w:rStyle w:val="normaltextrun"/>
          <w:color w:val="000000" w:themeColor="text1"/>
          <w:sz w:val="22"/>
          <w:szCs w:val="22"/>
        </w:rPr>
        <w:t>e</w:t>
      </w:r>
      <w:r w:rsidR="00102631" w:rsidRPr="00F1521B">
        <w:rPr>
          <w:rStyle w:val="normaltextrun"/>
          <w:color w:val="000000" w:themeColor="text1"/>
          <w:sz w:val="22"/>
          <w:szCs w:val="22"/>
        </w:rPr>
        <w:t xml:space="preserve"> them </w:t>
      </w:r>
      <w:r w:rsidR="003A7902">
        <w:rPr>
          <w:rStyle w:val="normaltextrun"/>
          <w:color w:val="000000" w:themeColor="text1"/>
          <w:sz w:val="22"/>
          <w:szCs w:val="22"/>
        </w:rPr>
        <w:t xml:space="preserve">with </w:t>
      </w:r>
      <w:r w:rsidR="00102631" w:rsidRPr="00F1521B">
        <w:rPr>
          <w:rStyle w:val="normaltextrun"/>
          <w:color w:val="000000" w:themeColor="text1"/>
          <w:sz w:val="22"/>
          <w:szCs w:val="22"/>
        </w:rPr>
        <w:t xml:space="preserve">important resources </w:t>
      </w:r>
      <w:r w:rsidR="003A7902">
        <w:rPr>
          <w:rStyle w:val="normaltextrun"/>
          <w:color w:val="000000" w:themeColor="text1"/>
          <w:sz w:val="22"/>
          <w:szCs w:val="22"/>
        </w:rPr>
        <w:t xml:space="preserve">that benefit </w:t>
      </w:r>
      <w:r w:rsidR="004F4F22" w:rsidRPr="00F1521B">
        <w:rPr>
          <w:rStyle w:val="normaltextrun"/>
          <w:color w:val="000000" w:themeColor="text1"/>
          <w:sz w:val="22"/>
          <w:szCs w:val="22"/>
        </w:rPr>
        <w:t>their</w:t>
      </w:r>
      <w:r w:rsidR="00102631" w:rsidRPr="00F1521B">
        <w:rPr>
          <w:rStyle w:val="normaltextrun"/>
          <w:color w:val="000000" w:themeColor="text1"/>
          <w:sz w:val="22"/>
          <w:szCs w:val="22"/>
        </w:rPr>
        <w:t xml:space="preserve"> MWB and SRH.</w:t>
      </w:r>
      <w:r w:rsidR="00AD00D2" w:rsidRPr="00F1521B">
        <w:rPr>
          <w:rStyle w:val="normaltextrun"/>
          <w:color w:val="000000" w:themeColor="text1"/>
          <w:sz w:val="22"/>
          <w:szCs w:val="22"/>
        </w:rPr>
        <w:t xml:space="preserve"> </w:t>
      </w:r>
      <w:r w:rsidR="00F46A6D">
        <w:rPr>
          <w:rStyle w:val="normaltextrun"/>
          <w:color w:val="000000" w:themeColor="text1"/>
          <w:sz w:val="22"/>
          <w:szCs w:val="22"/>
        </w:rPr>
        <w:t xml:space="preserve">The </w:t>
      </w:r>
      <w:r w:rsidR="00273A80">
        <w:rPr>
          <w:rStyle w:val="normaltextrun"/>
          <w:color w:val="000000" w:themeColor="text1"/>
          <w:sz w:val="22"/>
          <w:szCs w:val="22"/>
        </w:rPr>
        <w:t xml:space="preserve">overall </w:t>
      </w:r>
      <w:r w:rsidR="004F4F22" w:rsidRPr="00F1521B">
        <w:rPr>
          <w:rStyle w:val="normaltextrun"/>
          <w:color w:val="000000" w:themeColor="text1"/>
          <w:sz w:val="22"/>
          <w:szCs w:val="22"/>
        </w:rPr>
        <w:t>strength of the associations</w:t>
      </w:r>
      <w:r w:rsidR="00F46A6D">
        <w:rPr>
          <w:rStyle w:val="normaltextrun"/>
          <w:color w:val="000000" w:themeColor="text1"/>
          <w:sz w:val="22"/>
          <w:szCs w:val="22"/>
        </w:rPr>
        <w:t xml:space="preserve"> indicates </w:t>
      </w:r>
      <w:r w:rsidR="00F46A6D" w:rsidRPr="00F1521B">
        <w:rPr>
          <w:rStyle w:val="eop"/>
          <w:color w:val="000000" w:themeColor="text1"/>
          <w:sz w:val="22"/>
          <w:szCs w:val="22"/>
        </w:rPr>
        <w:t>that</w:t>
      </w:r>
      <w:r w:rsidR="00866A8D" w:rsidRPr="00F1521B">
        <w:rPr>
          <w:rStyle w:val="eop"/>
          <w:color w:val="000000" w:themeColor="text1"/>
          <w:sz w:val="22"/>
          <w:szCs w:val="22"/>
        </w:rPr>
        <w:t xml:space="preserve"> MBW </w:t>
      </w:r>
      <w:r w:rsidR="00102631" w:rsidRPr="00F1521B">
        <w:rPr>
          <w:rStyle w:val="eop"/>
          <w:color w:val="000000" w:themeColor="text1"/>
          <w:sz w:val="22"/>
          <w:szCs w:val="22"/>
        </w:rPr>
        <w:t>may be</w:t>
      </w:r>
      <w:r w:rsidR="00866A8D" w:rsidRPr="00F1521B">
        <w:rPr>
          <w:rStyle w:val="eop"/>
          <w:color w:val="000000" w:themeColor="text1"/>
          <w:sz w:val="22"/>
          <w:szCs w:val="22"/>
        </w:rPr>
        <w:t xml:space="preserve"> more affected by the perceived</w:t>
      </w:r>
      <w:r w:rsidR="00102631" w:rsidRPr="00F1521B">
        <w:rPr>
          <w:rStyle w:val="eop"/>
          <w:color w:val="000000" w:themeColor="text1"/>
          <w:sz w:val="22"/>
          <w:szCs w:val="22"/>
        </w:rPr>
        <w:t xml:space="preserve"> </w:t>
      </w:r>
      <w:r w:rsidR="00866A8D" w:rsidRPr="00F1521B">
        <w:rPr>
          <w:rStyle w:val="eop"/>
          <w:color w:val="000000" w:themeColor="text1"/>
          <w:sz w:val="22"/>
          <w:szCs w:val="22"/>
        </w:rPr>
        <w:t>impact</w:t>
      </w:r>
      <w:r w:rsidR="002E0D5E">
        <w:rPr>
          <w:rStyle w:val="eop"/>
          <w:color w:val="000000" w:themeColor="text1"/>
          <w:sz w:val="22"/>
          <w:szCs w:val="22"/>
        </w:rPr>
        <w:t>,</w:t>
      </w:r>
      <w:r w:rsidR="00866A8D" w:rsidRPr="00F1521B">
        <w:rPr>
          <w:rStyle w:val="eop"/>
          <w:color w:val="000000" w:themeColor="text1"/>
          <w:sz w:val="22"/>
          <w:szCs w:val="22"/>
        </w:rPr>
        <w:t xml:space="preserve"> as both are cognitive</w:t>
      </w:r>
      <w:r w:rsidR="00102631" w:rsidRPr="00F1521B">
        <w:rPr>
          <w:rStyle w:val="eop"/>
          <w:color w:val="000000" w:themeColor="text1"/>
          <w:sz w:val="22"/>
          <w:szCs w:val="22"/>
        </w:rPr>
        <w:t>-</w:t>
      </w:r>
      <w:r w:rsidR="00866A8D" w:rsidRPr="00F1521B">
        <w:rPr>
          <w:rStyle w:val="eop"/>
          <w:color w:val="000000" w:themeColor="text1"/>
          <w:sz w:val="22"/>
          <w:szCs w:val="22"/>
        </w:rPr>
        <w:t>emotional domains</w:t>
      </w:r>
      <w:r w:rsidR="00AD00D2" w:rsidRPr="00F1521B">
        <w:rPr>
          <w:rStyle w:val="eop"/>
          <w:color w:val="000000" w:themeColor="text1"/>
          <w:sz w:val="22"/>
          <w:szCs w:val="22"/>
        </w:rPr>
        <w:t xml:space="preserve"> and are more dependent o</w:t>
      </w:r>
      <w:r w:rsidR="0012101B" w:rsidRPr="00F1521B">
        <w:rPr>
          <w:rStyle w:val="eop"/>
          <w:color w:val="000000" w:themeColor="text1"/>
          <w:sz w:val="22"/>
          <w:szCs w:val="22"/>
        </w:rPr>
        <w:t>n</w:t>
      </w:r>
      <w:r w:rsidR="00AD00D2" w:rsidRPr="00F1521B">
        <w:rPr>
          <w:rStyle w:val="eop"/>
          <w:color w:val="000000" w:themeColor="text1"/>
          <w:sz w:val="22"/>
          <w:szCs w:val="22"/>
        </w:rPr>
        <w:t xml:space="preserve"> the cognitive appraisal of one’s situation and emotional experience</w:t>
      </w:r>
      <w:r w:rsidR="00866A8D" w:rsidRPr="00F1521B">
        <w:rPr>
          <w:rStyle w:val="eop"/>
          <w:color w:val="000000" w:themeColor="text1"/>
          <w:sz w:val="22"/>
          <w:szCs w:val="22"/>
        </w:rPr>
        <w:t>. SRH</w:t>
      </w:r>
      <w:ins w:id="1199" w:author="Martin Tušl" w:date="2021-03-01T15:07:00Z">
        <w:r w:rsidR="00023127">
          <w:rPr>
            <w:rStyle w:val="eop"/>
            <w:color w:val="000000" w:themeColor="text1"/>
            <w:sz w:val="22"/>
            <w:szCs w:val="22"/>
          </w:rPr>
          <w:t>, on the other hand,</w:t>
        </w:r>
      </w:ins>
      <w:r w:rsidR="00866A8D" w:rsidRPr="00F1521B">
        <w:rPr>
          <w:rStyle w:val="eop"/>
          <w:color w:val="000000" w:themeColor="text1"/>
          <w:sz w:val="22"/>
          <w:szCs w:val="22"/>
        </w:rPr>
        <w:t xml:space="preserve"> may be more </w:t>
      </w:r>
      <w:r w:rsidR="004F4F22" w:rsidRPr="00F1521B">
        <w:rPr>
          <w:rStyle w:val="eop"/>
          <w:color w:val="000000" w:themeColor="text1"/>
          <w:sz w:val="22"/>
          <w:szCs w:val="22"/>
        </w:rPr>
        <w:t>affected</w:t>
      </w:r>
      <w:r w:rsidR="00866A8D" w:rsidRPr="00F1521B">
        <w:rPr>
          <w:rStyle w:val="eop"/>
          <w:color w:val="000000" w:themeColor="text1"/>
          <w:sz w:val="22"/>
          <w:szCs w:val="22"/>
        </w:rPr>
        <w:t xml:space="preserve"> by actual changes in work and private li</w:t>
      </w:r>
      <w:r w:rsidR="004F4F22" w:rsidRPr="00F1521B">
        <w:rPr>
          <w:rStyle w:val="eop"/>
          <w:color w:val="000000" w:themeColor="text1"/>
          <w:sz w:val="22"/>
          <w:szCs w:val="22"/>
        </w:rPr>
        <w:t>f</w:t>
      </w:r>
      <w:r w:rsidR="00866A8D" w:rsidRPr="00F1521B">
        <w:rPr>
          <w:rStyle w:val="eop"/>
          <w:color w:val="000000" w:themeColor="text1"/>
          <w:sz w:val="22"/>
          <w:szCs w:val="22"/>
        </w:rPr>
        <w:t xml:space="preserve">e </w:t>
      </w:r>
      <w:r w:rsidR="00102631" w:rsidRPr="00F1521B">
        <w:rPr>
          <w:rStyle w:val="eop"/>
          <w:color w:val="000000" w:themeColor="text1"/>
          <w:sz w:val="22"/>
          <w:szCs w:val="22"/>
        </w:rPr>
        <w:t>that</w:t>
      </w:r>
      <w:r w:rsidR="00AD00D2" w:rsidRPr="00F1521B">
        <w:rPr>
          <w:rStyle w:val="eop"/>
          <w:color w:val="000000" w:themeColor="text1"/>
          <w:sz w:val="22"/>
          <w:szCs w:val="22"/>
        </w:rPr>
        <w:t xml:space="preserve"> increase or decrease </w:t>
      </w:r>
      <w:r w:rsidR="00102631" w:rsidRPr="00F1521B">
        <w:rPr>
          <w:rStyle w:val="eop"/>
          <w:color w:val="000000" w:themeColor="text1"/>
          <w:sz w:val="22"/>
          <w:szCs w:val="22"/>
        </w:rPr>
        <w:t xml:space="preserve">opportunities to engage in activities that are </w:t>
      </w:r>
      <w:r w:rsidR="004F4F22" w:rsidRPr="00F1521B">
        <w:rPr>
          <w:rStyle w:val="eop"/>
          <w:color w:val="000000" w:themeColor="text1"/>
          <w:sz w:val="22"/>
          <w:szCs w:val="22"/>
        </w:rPr>
        <w:t xml:space="preserve">perceived as </w:t>
      </w:r>
      <w:r w:rsidR="00102631" w:rsidRPr="00F1521B">
        <w:rPr>
          <w:rStyle w:val="eop"/>
          <w:color w:val="000000" w:themeColor="text1"/>
          <w:sz w:val="22"/>
          <w:szCs w:val="22"/>
        </w:rPr>
        <w:t>beneficial to</w:t>
      </w:r>
      <w:r w:rsidR="004F4F22" w:rsidRPr="00F1521B">
        <w:rPr>
          <w:rStyle w:val="eop"/>
          <w:color w:val="000000" w:themeColor="text1"/>
          <w:sz w:val="22"/>
          <w:szCs w:val="22"/>
        </w:rPr>
        <w:t xml:space="preserve"> </w:t>
      </w:r>
      <w:r w:rsidR="00102631" w:rsidRPr="00F1521B">
        <w:rPr>
          <w:rStyle w:val="eop"/>
          <w:color w:val="000000" w:themeColor="text1"/>
          <w:sz w:val="22"/>
          <w:szCs w:val="22"/>
        </w:rPr>
        <w:t>health.</w:t>
      </w:r>
    </w:p>
    <w:p w14:paraId="4922498C" w14:textId="77777777" w:rsidR="002C1970" w:rsidRPr="00F1521B" w:rsidRDefault="002C1970" w:rsidP="00A25060">
      <w:pPr>
        <w:pStyle w:val="paragraph"/>
        <w:spacing w:before="0" w:beforeAutospacing="0" w:after="0" w:afterAutospacing="0" w:line="480" w:lineRule="auto"/>
        <w:textAlignment w:val="baseline"/>
        <w:rPr>
          <w:rFonts w:ascii="Segoe UI" w:hAnsi="Segoe UI" w:cs="Segoe UI"/>
          <w:color w:val="000000" w:themeColor="text1"/>
          <w:sz w:val="22"/>
          <w:szCs w:val="22"/>
        </w:rPr>
      </w:pPr>
    </w:p>
    <w:p w14:paraId="3716E53B" w14:textId="77777777" w:rsidR="00C42273" w:rsidRPr="00F1521B" w:rsidRDefault="00C42273" w:rsidP="00C42273">
      <w:pPr>
        <w:spacing w:line="480" w:lineRule="auto"/>
        <w:rPr>
          <w:b/>
          <w:color w:val="000000" w:themeColor="text1"/>
          <w:sz w:val="22"/>
          <w:szCs w:val="22"/>
        </w:rPr>
      </w:pPr>
      <w:r w:rsidRPr="00F1521B">
        <w:rPr>
          <w:b/>
          <w:color w:val="000000" w:themeColor="text1"/>
          <w:sz w:val="22"/>
          <w:szCs w:val="22"/>
        </w:rPr>
        <w:t>Limitations and strengths</w:t>
      </w:r>
    </w:p>
    <w:p w14:paraId="0464E499" w14:textId="73BD96BD" w:rsidR="00C42273" w:rsidRPr="00F1521B" w:rsidRDefault="00C42273" w:rsidP="00C42273">
      <w:pPr>
        <w:spacing w:line="480" w:lineRule="auto"/>
        <w:ind w:firstLine="720"/>
        <w:rPr>
          <w:color w:val="000000" w:themeColor="text1"/>
          <w:sz w:val="22"/>
          <w:szCs w:val="22"/>
        </w:rPr>
      </w:pPr>
      <w:del w:id="1200" w:author="Georg Bauer" w:date="2021-03-03T19:13:00Z">
        <w:r w:rsidRPr="00F1521B" w:rsidDel="00952D96">
          <w:rPr>
            <w:color w:val="000000" w:themeColor="text1"/>
            <w:sz w:val="22"/>
            <w:szCs w:val="22"/>
          </w:rPr>
          <w:delText xml:space="preserve">The contribution of this study should be considered in light of its </w:delText>
        </w:r>
      </w:del>
      <w:del w:id="1201" w:author="Georg Bauer" w:date="2021-03-03T17:58:00Z">
        <w:r w:rsidRPr="00F1521B" w:rsidDel="00950D99">
          <w:rPr>
            <w:color w:val="000000" w:themeColor="text1"/>
            <w:sz w:val="22"/>
            <w:szCs w:val="22"/>
          </w:rPr>
          <w:delText xml:space="preserve">research </w:delText>
        </w:r>
      </w:del>
      <w:del w:id="1202" w:author="Georg Bauer" w:date="2021-03-03T19:13:00Z">
        <w:r w:rsidRPr="00F1521B" w:rsidDel="00952D96">
          <w:rPr>
            <w:color w:val="000000" w:themeColor="text1"/>
            <w:sz w:val="22"/>
            <w:szCs w:val="22"/>
          </w:rPr>
          <w:delText xml:space="preserve">limitations. </w:delText>
        </w:r>
      </w:del>
      <w:r w:rsidRPr="00F1521B">
        <w:rPr>
          <w:color w:val="000000" w:themeColor="text1"/>
          <w:sz w:val="22"/>
          <w:szCs w:val="22"/>
        </w:rPr>
        <w:t>A major limitation is the cross-sectional design</w:t>
      </w:r>
      <w:r w:rsidR="002E0D5E">
        <w:rPr>
          <w:color w:val="000000" w:themeColor="text1"/>
          <w:sz w:val="22"/>
          <w:szCs w:val="22"/>
        </w:rPr>
        <w:t>,</w:t>
      </w:r>
      <w:r w:rsidRPr="00F1521B">
        <w:rPr>
          <w:color w:val="000000" w:themeColor="text1"/>
          <w:sz w:val="22"/>
          <w:szCs w:val="22"/>
        </w:rPr>
        <w:t xml:space="preserve"> which allowed only to infer associations between variables but did not provide evidence </w:t>
      </w:r>
      <w:r w:rsidR="002E0D5E" w:rsidRPr="00F1521B">
        <w:rPr>
          <w:color w:val="000000" w:themeColor="text1"/>
          <w:sz w:val="22"/>
          <w:szCs w:val="22"/>
        </w:rPr>
        <w:t>o</w:t>
      </w:r>
      <w:r w:rsidR="002E0D5E">
        <w:rPr>
          <w:color w:val="000000" w:themeColor="text1"/>
          <w:sz w:val="22"/>
          <w:szCs w:val="22"/>
        </w:rPr>
        <w:t>f</w:t>
      </w:r>
      <w:r w:rsidR="002E0D5E" w:rsidRPr="00F1521B">
        <w:rPr>
          <w:color w:val="000000" w:themeColor="text1"/>
          <w:sz w:val="22"/>
          <w:szCs w:val="22"/>
        </w:rPr>
        <w:t xml:space="preserve"> </w:t>
      </w:r>
      <w:r w:rsidR="0091744E" w:rsidRPr="00F1521B">
        <w:rPr>
          <w:color w:val="000000" w:themeColor="text1"/>
          <w:sz w:val="22"/>
          <w:szCs w:val="22"/>
        </w:rPr>
        <w:t>the directions of the associations</w:t>
      </w:r>
      <w:r w:rsidR="00E32D3F" w:rsidRPr="00F1521B">
        <w:rPr>
          <w:color w:val="000000" w:themeColor="text1"/>
          <w:sz w:val="22"/>
          <w:szCs w:val="22"/>
        </w:rPr>
        <w:t xml:space="preserve"> or potential causality</w:t>
      </w:r>
      <w:r w:rsidRPr="00F1521B">
        <w:rPr>
          <w:color w:val="000000" w:themeColor="text1"/>
          <w:sz w:val="22"/>
          <w:szCs w:val="22"/>
        </w:rPr>
        <w:t xml:space="preserve">. </w:t>
      </w:r>
      <w:r w:rsidR="002E0D5E">
        <w:rPr>
          <w:color w:val="000000" w:themeColor="text1"/>
          <w:sz w:val="22"/>
          <w:szCs w:val="22"/>
        </w:rPr>
        <w:t>Furthermore</w:t>
      </w:r>
      <w:r w:rsidRPr="00F1521B">
        <w:rPr>
          <w:color w:val="000000" w:themeColor="text1"/>
          <w:sz w:val="22"/>
          <w:szCs w:val="22"/>
        </w:rPr>
        <w:t xml:space="preserve">, </w:t>
      </w:r>
      <w:ins w:id="1203" w:author="Martin Tušl" w:date="2021-02-21T11:21:00Z">
        <w:del w:id="1204" w:author="Georg Bauer" w:date="2021-03-03T18:00:00Z">
          <w:r w:rsidR="00760065" w:rsidDel="00950D99">
            <w:rPr>
              <w:color w:val="000000" w:themeColor="text1"/>
              <w:sz w:val="22"/>
              <w:szCs w:val="22"/>
            </w:rPr>
            <w:delText>running</w:delText>
          </w:r>
          <w:r w:rsidR="00760065" w:rsidRPr="00F1521B" w:rsidDel="00950D99">
            <w:rPr>
              <w:color w:val="000000" w:themeColor="text1"/>
              <w:sz w:val="22"/>
              <w:szCs w:val="22"/>
            </w:rPr>
            <w:delText xml:space="preserve"> an</w:delText>
          </w:r>
        </w:del>
      </w:ins>
      <w:ins w:id="1205" w:author="Georg Bauer" w:date="2021-03-03T18:00:00Z">
        <w:r w:rsidR="00950D99">
          <w:rPr>
            <w:color w:val="000000" w:themeColor="text1"/>
            <w:sz w:val="22"/>
            <w:szCs w:val="22"/>
          </w:rPr>
          <w:t>the</w:t>
        </w:r>
      </w:ins>
      <w:ins w:id="1206" w:author="Martin Tušl" w:date="2021-02-21T11:21:00Z">
        <w:r w:rsidR="00760065" w:rsidRPr="00F1521B">
          <w:rPr>
            <w:color w:val="000000" w:themeColor="text1"/>
            <w:sz w:val="22"/>
            <w:szCs w:val="22"/>
          </w:rPr>
          <w:t xml:space="preserve"> online survey </w:t>
        </w:r>
        <w:del w:id="1207" w:author="Georg Bauer" w:date="2021-03-03T18:02:00Z">
          <w:r w:rsidR="00760065" w:rsidRPr="00F1521B" w:rsidDel="00950D99">
            <w:rPr>
              <w:color w:val="000000" w:themeColor="text1"/>
              <w:sz w:val="22"/>
              <w:szCs w:val="22"/>
            </w:rPr>
            <w:delText>allowed</w:delText>
          </w:r>
        </w:del>
      </w:ins>
      <w:ins w:id="1208" w:author="Martin Tušl" w:date="2021-02-21T11:22:00Z">
        <w:del w:id="1209" w:author="Georg Bauer" w:date="2021-03-03T18:02:00Z">
          <w:r w:rsidR="00760065" w:rsidDel="00950D99">
            <w:rPr>
              <w:color w:val="000000" w:themeColor="text1"/>
              <w:sz w:val="22"/>
              <w:szCs w:val="22"/>
            </w:rPr>
            <w:delText xml:space="preserve"> us to</w:delText>
          </w:r>
        </w:del>
      </w:ins>
      <w:ins w:id="1210" w:author="Martin Tušl" w:date="2021-02-21T11:21:00Z">
        <w:del w:id="1211" w:author="Georg Bauer" w:date="2021-03-03T18:02:00Z">
          <w:r w:rsidR="00760065" w:rsidDel="00950D99">
            <w:rPr>
              <w:color w:val="000000" w:themeColor="text1"/>
              <w:sz w:val="22"/>
              <w:szCs w:val="22"/>
            </w:rPr>
            <w:delText xml:space="preserve"> collect</w:delText>
          </w:r>
          <w:r w:rsidR="00760065" w:rsidRPr="00F1521B" w:rsidDel="00950D99">
            <w:rPr>
              <w:color w:val="000000" w:themeColor="text1"/>
              <w:sz w:val="22"/>
              <w:szCs w:val="22"/>
            </w:rPr>
            <w:delText xml:space="preserve"> a large amount of current data within a short period of time</w:delText>
          </w:r>
        </w:del>
      </w:ins>
      <w:ins w:id="1212" w:author="Martin Tušl" w:date="2021-02-24T11:24:00Z">
        <w:del w:id="1213" w:author="Georg Bauer" w:date="2021-03-03T18:02:00Z">
          <w:r w:rsidR="0086226E" w:rsidDel="00950D99">
            <w:rPr>
              <w:color w:val="000000" w:themeColor="text1"/>
              <w:sz w:val="22"/>
              <w:szCs w:val="22"/>
            </w:rPr>
            <w:delText xml:space="preserve"> </w:delText>
          </w:r>
        </w:del>
      </w:ins>
      <w:ins w:id="1214" w:author="Martin Tušl" w:date="2021-02-21T11:21:00Z">
        <w:del w:id="1215" w:author="Georg Bauer" w:date="2021-03-03T18:02:00Z">
          <w:r w:rsidR="00760065" w:rsidRPr="00F1521B" w:rsidDel="00950D99">
            <w:rPr>
              <w:color w:val="000000" w:themeColor="text1"/>
              <w:sz w:val="22"/>
              <w:szCs w:val="22"/>
            </w:rPr>
            <w:delText>that accurately reflect</w:delText>
          </w:r>
        </w:del>
      </w:ins>
      <w:ins w:id="1216" w:author="Georg Bauer" w:date="2021-03-03T18:02:00Z">
        <w:r w:rsidR="00950D99">
          <w:rPr>
            <w:color w:val="000000" w:themeColor="text1"/>
            <w:sz w:val="22"/>
            <w:szCs w:val="22"/>
          </w:rPr>
          <w:t>created timely data on</w:t>
        </w:r>
      </w:ins>
      <w:ins w:id="1217" w:author="Martin Tušl" w:date="2021-02-21T11:21:00Z">
        <w:r w:rsidR="00760065" w:rsidRPr="00F1521B">
          <w:rPr>
            <w:color w:val="000000" w:themeColor="text1"/>
            <w:sz w:val="22"/>
            <w:szCs w:val="22"/>
          </w:rPr>
          <w:t xml:space="preserve"> the </w:t>
        </w:r>
      </w:ins>
      <w:ins w:id="1218" w:author="Martin Tušl" w:date="2021-02-24T11:24:00Z">
        <w:r w:rsidR="0086226E">
          <w:rPr>
            <w:color w:val="000000" w:themeColor="text1"/>
            <w:sz w:val="22"/>
            <w:szCs w:val="22"/>
          </w:rPr>
          <w:t xml:space="preserve">immediate impact of the </w:t>
        </w:r>
      </w:ins>
      <w:ins w:id="1219" w:author="Martin Tušl" w:date="2021-02-21T11:21:00Z">
        <w:r w:rsidR="00760065" w:rsidRPr="00F1521B">
          <w:rPr>
            <w:color w:val="000000" w:themeColor="text1"/>
            <w:sz w:val="22"/>
            <w:szCs w:val="22"/>
          </w:rPr>
          <w:t>COVID-19 crisis situation</w:t>
        </w:r>
      </w:ins>
      <w:ins w:id="1220" w:author="Martin Tušl" w:date="2021-02-21T11:23:00Z">
        <w:r w:rsidR="00760065">
          <w:rPr>
            <w:color w:val="000000" w:themeColor="text1"/>
            <w:sz w:val="22"/>
            <w:szCs w:val="22"/>
          </w:rPr>
          <w:t xml:space="preserve">. However, </w:t>
        </w:r>
      </w:ins>
      <w:r w:rsidRPr="00F1521B">
        <w:rPr>
          <w:color w:val="000000" w:themeColor="text1"/>
          <w:sz w:val="22"/>
          <w:szCs w:val="22"/>
        </w:rPr>
        <w:t xml:space="preserve">the </w:t>
      </w:r>
      <w:del w:id="1221" w:author="Georg Bauer" w:date="2021-03-03T18:02:00Z">
        <w:r w:rsidR="002E0D5E" w:rsidRPr="00F1521B" w:rsidDel="00950D99">
          <w:rPr>
            <w:color w:val="000000" w:themeColor="text1"/>
            <w:sz w:val="22"/>
            <w:szCs w:val="22"/>
          </w:rPr>
          <w:delText>analy</w:delText>
        </w:r>
        <w:r w:rsidR="002E0D5E" w:rsidDel="00950D99">
          <w:rPr>
            <w:color w:val="000000" w:themeColor="text1"/>
            <w:sz w:val="22"/>
            <w:szCs w:val="22"/>
          </w:rPr>
          <w:delText>z</w:delText>
        </w:r>
        <w:r w:rsidR="002E0D5E" w:rsidRPr="00F1521B" w:rsidDel="00950D99">
          <w:rPr>
            <w:color w:val="000000" w:themeColor="text1"/>
            <w:sz w:val="22"/>
            <w:szCs w:val="22"/>
          </w:rPr>
          <w:delText xml:space="preserve">ed </w:delText>
        </w:r>
      </w:del>
      <w:del w:id="1222" w:author="Georg Bauer" w:date="2021-03-03T18:05:00Z">
        <w:r w:rsidRPr="00F1521B" w:rsidDel="009A3D72">
          <w:rPr>
            <w:color w:val="000000" w:themeColor="text1"/>
            <w:sz w:val="22"/>
            <w:szCs w:val="22"/>
          </w:rPr>
          <w:delText>data stem from self-rating scales</w:delText>
        </w:r>
        <w:r w:rsidR="009D5F83" w:rsidRPr="00F1521B" w:rsidDel="009A3D72">
          <w:rPr>
            <w:color w:val="000000" w:themeColor="text1"/>
            <w:sz w:val="22"/>
            <w:szCs w:val="22"/>
          </w:rPr>
          <w:delText>,</w:delText>
        </w:r>
        <w:r w:rsidRPr="00F1521B" w:rsidDel="009A3D72">
          <w:rPr>
            <w:color w:val="000000" w:themeColor="text1"/>
            <w:sz w:val="22"/>
            <w:szCs w:val="22"/>
          </w:rPr>
          <w:delText xml:space="preserve"> and </w:delText>
        </w:r>
      </w:del>
      <w:r w:rsidRPr="00F1521B">
        <w:rPr>
          <w:color w:val="000000" w:themeColor="text1"/>
          <w:sz w:val="22"/>
          <w:szCs w:val="22"/>
        </w:rPr>
        <w:t xml:space="preserve">self-reported data may be influenced by </w:t>
      </w:r>
      <w:r w:rsidR="0098760D" w:rsidRPr="00F1521B">
        <w:rPr>
          <w:color w:val="000000" w:themeColor="text1"/>
          <w:sz w:val="22"/>
          <w:szCs w:val="22"/>
        </w:rPr>
        <w:t>common method biases</w:t>
      </w:r>
      <w:r w:rsidR="00AF2F29" w:rsidRPr="00F1521B">
        <w:rPr>
          <w:color w:val="000000" w:themeColor="text1"/>
          <w:sz w:val="22"/>
          <w:szCs w:val="22"/>
        </w:rPr>
        <w:t xml:space="preserve"> </w:t>
      </w:r>
      <w:sdt>
        <w:sdtPr>
          <w:rPr>
            <w:color w:val="000000" w:themeColor="text1"/>
            <w:sz w:val="22"/>
            <w:szCs w:val="22"/>
          </w:rPr>
          <w:alias w:val="To edit, see citavi.com/edit"/>
          <w:tag w:val="CitaviPlaceholder#4bf736e1-6795-488c-9abd-44755dfb03af"/>
          <w:id w:val="640623017"/>
          <w:placeholder>
            <w:docPart w:val="DefaultPlaceholder_-1854013440"/>
          </w:placeholder>
        </w:sdtPr>
        <w:sdtEndPr/>
        <w:sdtContent>
          <w:r w:rsidR="00AF2F29" w:rsidRPr="00F1521B">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jdhMGZiLTRmNWQtNGM4NC04MWMyLWVlZGY3MzNkMTQ5MCIsIlJhbmdlTGVuZ3RoIjo0LCJSZWZlcmVuY2VJZCI6IjRmZjE0NjhiLTk5NmUtNDk4Yi04MDc1LWY2OTMzMjFlZDI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zcvMDAyMS05MDEwLjg4LjUuODc5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DAyMS05MDEwLjg4LjUuODc5IiwiVXJpU3RyaW5nIjoiaHR0cHM6Ly9kb2kub3JnLzEwLjEwMzcvMDAyMS05MDEwLjg4LjUuODc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TItMThUMTA6MDI6MTUiLCJNb2RpZmllZEJ5IjoiX1BoaWxpcHAgS2Vya3NpZWNrIiwiSWQiOiIyM2YyMzlhZS0xZTJhLTQyYjItYjMwZC00NjYyZDk2MzBhMTQiLCJNb2RpZmllZE9uIjoiMjAyMC0xMi0xOFQxMDowMjoxN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0NTE2MjUxIiwiVXJpU3RyaW5nIjoiaHR0cDovL3d3dy5uY2JpLm5sbS5uaWguZ292L3B1Ym1lZC8xNDUxNjI1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}</w:instrText>
          </w:r>
          <w:r w:rsidR="00AF2F29" w:rsidRPr="00F1521B">
            <w:rPr>
              <w:noProof/>
              <w:color w:val="000000" w:themeColor="text1"/>
              <w:sz w:val="22"/>
              <w:szCs w:val="22"/>
            </w:rPr>
            <w:fldChar w:fldCharType="separate"/>
          </w:r>
          <w:r w:rsidR="006A7BA9">
            <w:rPr>
              <w:noProof/>
              <w:color w:val="000000" w:themeColor="text1"/>
              <w:sz w:val="22"/>
              <w:szCs w:val="22"/>
            </w:rPr>
            <w:t>[42]</w:t>
          </w:r>
          <w:r w:rsidR="00AF2F29" w:rsidRPr="00F1521B">
            <w:rPr>
              <w:noProof/>
              <w:color w:val="000000" w:themeColor="text1"/>
              <w:sz w:val="22"/>
              <w:szCs w:val="22"/>
            </w:rPr>
            <w:fldChar w:fldCharType="end"/>
          </w:r>
        </w:sdtContent>
      </w:sdt>
      <w:r w:rsidR="002E0D5E">
        <w:rPr>
          <w:color w:val="000000" w:themeColor="text1"/>
          <w:sz w:val="22"/>
          <w:szCs w:val="22"/>
        </w:rPr>
        <w:t>,</w:t>
      </w:r>
      <w:r w:rsidR="0098760D" w:rsidRPr="00F1521B">
        <w:rPr>
          <w:color w:val="000000" w:themeColor="text1"/>
          <w:sz w:val="22"/>
          <w:szCs w:val="22"/>
        </w:rPr>
        <w:t xml:space="preserve"> </w:t>
      </w:r>
      <w:r w:rsidR="006301D3" w:rsidRPr="00F1521B">
        <w:rPr>
          <w:color w:val="000000" w:themeColor="text1"/>
          <w:sz w:val="22"/>
          <w:szCs w:val="22"/>
        </w:rPr>
        <w:t>such as</w:t>
      </w:r>
      <w:r w:rsidR="0098760D" w:rsidRPr="00F1521B">
        <w:rPr>
          <w:color w:val="000000" w:themeColor="text1"/>
          <w:sz w:val="22"/>
          <w:szCs w:val="22"/>
        </w:rPr>
        <w:t xml:space="preserve"> </w:t>
      </w:r>
      <w:r w:rsidRPr="00F1521B">
        <w:rPr>
          <w:color w:val="000000" w:themeColor="text1"/>
          <w:sz w:val="22"/>
          <w:szCs w:val="22"/>
        </w:rPr>
        <w:t xml:space="preserve">social desirability bias </w:t>
      </w:r>
      <w:sdt>
        <w:sdtPr>
          <w:rPr>
            <w:color w:val="000000" w:themeColor="text1"/>
            <w:sz w:val="22"/>
            <w:szCs w:val="22"/>
          </w:rPr>
          <w:alias w:val="To edit, see citavi.com/edit"/>
          <w:tag w:val="CitaviPlaceholder#a5aa04ac-d365-41bf-a98f-d6f914ecd034"/>
          <w:id w:val="7954651"/>
          <w:placeholder>
            <w:docPart w:val="3E6DBF8FCE0DFF4787CF3591F9D43A8F"/>
          </w:placeholder>
        </w:sdtPr>
        <w:sdtEndPr/>
        <w:sdtContent>
          <w:r w:rsidRPr="00F1521B">
            <w:rPr>
              <w:color w:val="000000" w:themeColor="text1"/>
              <w:sz w:val="22"/>
              <w:szCs w:val="22"/>
            </w:rPr>
            <w:fldChar w:fldCharType="begin"/>
          </w:r>
          <w:r w:rsidR="006A7BA9">
            <w:rPr>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ZDY3NmMxLTlmMzItNGU5YS05NzNkLTg0ZDZlMzhiYTIzYSIsIlJhbmdlTGVuZ3RoIjo0LCJSZWZlcmVuY2VJZCI6IjZlZmJiYWMyLTUzMDYtNDE0NC04MWY4LTRjNjlmMjk3MDI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GhpbGlwcCBVWkhcXEFwcERhdGFcXExvY2FsXFxUZW1wXFx1ajNoZGV4bS5qcGciLCJVcmlTdHJpbmciOiI2ZWZiYmFjMi01MzA2LTQxNDQtODFmOC00YzY5ZjI5NzAyM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jeTRoa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xMjM0L29zZi5pby9jeTRoayIsIlVyaVN0cmluZyI6Imh0dHBzOi8vZG9pLm9yZy8xMC4zMTIzNC9vc2YuaW8vY3k0aGs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}</w:instrText>
          </w:r>
          <w:r w:rsidRPr="00F1521B">
            <w:rPr>
              <w:color w:val="000000" w:themeColor="text1"/>
              <w:sz w:val="22"/>
              <w:szCs w:val="22"/>
            </w:rPr>
            <w:fldChar w:fldCharType="separate"/>
          </w:r>
          <w:r w:rsidR="006A7BA9">
            <w:rPr>
              <w:color w:val="000000" w:themeColor="text1"/>
              <w:sz w:val="22"/>
              <w:szCs w:val="22"/>
            </w:rPr>
            <w:t>[43]</w:t>
          </w:r>
          <w:r w:rsidRPr="00F1521B">
            <w:rPr>
              <w:color w:val="000000" w:themeColor="text1"/>
              <w:sz w:val="22"/>
              <w:szCs w:val="22"/>
            </w:rPr>
            <w:fldChar w:fldCharType="end"/>
          </w:r>
        </w:sdtContent>
      </w:sdt>
      <w:ins w:id="1223" w:author="Martin Tušl" w:date="2021-02-21T11:13:00Z">
        <w:r w:rsidR="00E810C4">
          <w:rPr>
            <w:color w:val="000000" w:themeColor="text1"/>
            <w:sz w:val="22"/>
            <w:szCs w:val="22"/>
          </w:rPr>
          <w:t xml:space="preserve"> or self-selection bias</w:t>
        </w:r>
        <w:del w:id="1224" w:author="Georg Bauer" w:date="2021-03-03T18:05:00Z">
          <w:r w:rsidR="00E810C4" w:rsidDel="009A3D72">
            <w:rPr>
              <w:color w:val="000000" w:themeColor="text1"/>
              <w:sz w:val="22"/>
              <w:szCs w:val="22"/>
            </w:rPr>
            <w:delText xml:space="preserve">, </w:delText>
          </w:r>
        </w:del>
      </w:ins>
      <w:del w:id="1225" w:author="Georg Bauer" w:date="2021-03-03T18:05:00Z">
        <w:r w:rsidR="00E810C4" w:rsidDel="009A3D72">
          <w:rPr>
            <w:color w:val="000000" w:themeColor="text1"/>
            <w:sz w:val="22"/>
            <w:szCs w:val="22"/>
          </w:rPr>
          <w:delText xml:space="preserve"> </w:delText>
        </w:r>
        <w:r w:rsidRPr="00F1521B" w:rsidDel="009A3D72">
          <w:rPr>
            <w:color w:val="000000" w:themeColor="text1"/>
            <w:sz w:val="22"/>
            <w:szCs w:val="22"/>
          </w:rPr>
          <w:delText xml:space="preserve">particularly as COVID-19 is </w:delText>
        </w:r>
        <w:r w:rsidR="002E0D5E" w:rsidDel="009A3D72">
          <w:rPr>
            <w:color w:val="000000" w:themeColor="text1"/>
            <w:sz w:val="22"/>
            <w:szCs w:val="22"/>
          </w:rPr>
          <w:delText xml:space="preserve">currently </w:delText>
        </w:r>
        <w:r w:rsidRPr="00F1521B" w:rsidDel="009A3D72">
          <w:rPr>
            <w:color w:val="000000" w:themeColor="text1"/>
            <w:sz w:val="22"/>
            <w:szCs w:val="22"/>
          </w:rPr>
          <w:delText>a dominant topic</w:delText>
        </w:r>
      </w:del>
      <w:ins w:id="1226" w:author="Georg Bauer" w:date="2021-03-03T18:07:00Z">
        <w:r w:rsidR="006050CF">
          <w:rPr>
            <w:color w:val="000000" w:themeColor="text1"/>
            <w:sz w:val="22"/>
            <w:szCs w:val="22"/>
          </w:rPr>
          <w:t xml:space="preserve">, posing potential threats to the </w:t>
        </w:r>
      </w:ins>
      <w:del w:id="1227" w:author="Georg Bauer" w:date="2021-03-03T18:07:00Z">
        <w:r w:rsidRPr="00F1521B" w:rsidDel="006050CF">
          <w:rPr>
            <w:color w:val="000000" w:themeColor="text1"/>
            <w:sz w:val="22"/>
            <w:szCs w:val="22"/>
          </w:rPr>
          <w:delText xml:space="preserve">. </w:delText>
        </w:r>
      </w:del>
      <w:ins w:id="1228" w:author="Martin Tušl" w:date="2021-02-21T11:18:00Z">
        <w:del w:id="1229" w:author="Georg Bauer" w:date="2021-03-03T18:07:00Z">
          <w:r w:rsidR="00E810C4" w:rsidDel="006050CF">
            <w:rPr>
              <w:color w:val="000000" w:themeColor="text1"/>
              <w:sz w:val="22"/>
              <w:szCs w:val="22"/>
            </w:rPr>
            <w:delText>This</w:delText>
          </w:r>
        </w:del>
      </w:ins>
      <w:ins w:id="1230" w:author="Martin Tušl" w:date="2021-02-21T11:19:00Z">
        <w:del w:id="1231" w:author="Georg Bauer" w:date="2021-03-03T18:07:00Z">
          <w:r w:rsidR="00E810C4" w:rsidDel="006050CF">
            <w:rPr>
              <w:color w:val="000000" w:themeColor="text1"/>
              <w:sz w:val="22"/>
              <w:szCs w:val="22"/>
            </w:rPr>
            <w:delText xml:space="preserve"> poses a threat to the representativeness of the sample and consequently to the </w:delText>
          </w:r>
        </w:del>
        <w:r w:rsidR="00E810C4">
          <w:rPr>
            <w:color w:val="000000" w:themeColor="text1"/>
            <w:sz w:val="22"/>
            <w:szCs w:val="22"/>
          </w:rPr>
          <w:t>validity of our findings.</w:t>
        </w:r>
      </w:ins>
      <w:del w:id="1232" w:author="Martin Tušl" w:date="2021-02-21T11:21:00Z">
        <w:r w:rsidRPr="00F1521B" w:rsidDel="00760065">
          <w:rPr>
            <w:color w:val="000000" w:themeColor="text1"/>
            <w:sz w:val="22"/>
            <w:szCs w:val="22"/>
          </w:rPr>
          <w:delText xml:space="preserve">Nevertheless, an online survey was the method of choice </w:delText>
        </w:r>
        <w:r w:rsidR="002E0D5E" w:rsidDel="00760065">
          <w:rPr>
            <w:color w:val="000000" w:themeColor="text1"/>
            <w:sz w:val="22"/>
            <w:szCs w:val="22"/>
          </w:rPr>
          <w:delText>because</w:delText>
        </w:r>
        <w:r w:rsidRPr="00F1521B" w:rsidDel="00760065">
          <w:rPr>
            <w:color w:val="000000" w:themeColor="text1"/>
            <w:sz w:val="22"/>
            <w:szCs w:val="22"/>
          </w:rPr>
          <w:delText xml:space="preserve"> it allowed</w:delText>
        </w:r>
        <w:r w:rsidR="002E0D5E" w:rsidDel="00760065">
          <w:rPr>
            <w:color w:val="000000" w:themeColor="text1"/>
            <w:sz w:val="22"/>
            <w:szCs w:val="22"/>
          </w:rPr>
          <w:delText xml:space="preserve"> for collecting</w:delText>
        </w:r>
        <w:r w:rsidRPr="00F1521B" w:rsidDel="00760065">
          <w:rPr>
            <w:color w:val="000000" w:themeColor="text1"/>
            <w:sz w:val="22"/>
            <w:szCs w:val="22"/>
          </w:rPr>
          <w:delText xml:space="preserve"> a large amount of</w:delText>
        </w:r>
        <w:r w:rsidR="00A26BDD" w:rsidRPr="00F1521B" w:rsidDel="00760065">
          <w:rPr>
            <w:color w:val="000000" w:themeColor="text1"/>
            <w:sz w:val="22"/>
            <w:szCs w:val="22"/>
          </w:rPr>
          <w:delText xml:space="preserve"> current</w:delText>
        </w:r>
        <w:r w:rsidRPr="00F1521B" w:rsidDel="00760065">
          <w:rPr>
            <w:color w:val="000000" w:themeColor="text1"/>
            <w:sz w:val="22"/>
            <w:szCs w:val="22"/>
          </w:rPr>
          <w:delText xml:space="preserve"> data within a short period of time, which was a requirement </w:delText>
        </w:r>
        <w:r w:rsidR="004E4960" w:rsidRPr="00F1521B" w:rsidDel="00760065">
          <w:rPr>
            <w:color w:val="000000" w:themeColor="text1"/>
            <w:sz w:val="22"/>
            <w:szCs w:val="22"/>
          </w:rPr>
          <w:delText>to obtain valid</w:delText>
        </w:r>
        <w:r w:rsidRPr="00F1521B" w:rsidDel="00760065">
          <w:rPr>
            <w:color w:val="000000" w:themeColor="text1"/>
            <w:sz w:val="22"/>
            <w:szCs w:val="22"/>
          </w:rPr>
          <w:delText xml:space="preserve"> data that accurately reflect the</w:delText>
        </w:r>
        <w:r w:rsidR="00A26BDD" w:rsidRPr="00F1521B" w:rsidDel="00760065">
          <w:rPr>
            <w:color w:val="000000" w:themeColor="text1"/>
            <w:sz w:val="22"/>
            <w:szCs w:val="22"/>
          </w:rPr>
          <w:delText xml:space="preserve"> acute COVID-19 crisis</w:delText>
        </w:r>
        <w:r w:rsidRPr="00F1521B" w:rsidDel="00760065">
          <w:rPr>
            <w:color w:val="000000" w:themeColor="text1"/>
            <w:sz w:val="22"/>
            <w:szCs w:val="22"/>
          </w:rPr>
          <w:delText xml:space="preserve"> situation</w:delText>
        </w:r>
      </w:del>
      <w:del w:id="1233" w:author="Martin Tušl" w:date="2021-02-21T11:23:00Z">
        <w:r w:rsidRPr="00F1521B" w:rsidDel="00760065">
          <w:rPr>
            <w:color w:val="000000" w:themeColor="text1"/>
            <w:sz w:val="22"/>
            <w:szCs w:val="22"/>
          </w:rPr>
          <w:delText>.</w:delText>
        </w:r>
      </w:del>
      <w:ins w:id="1234" w:author="Martin Tušl" w:date="2021-02-21T11:23:00Z">
        <w:r w:rsidR="00760065">
          <w:rPr>
            <w:color w:val="000000" w:themeColor="text1"/>
            <w:sz w:val="22"/>
            <w:szCs w:val="22"/>
          </w:rPr>
          <w:t xml:space="preserve"> </w:t>
        </w:r>
        <w:del w:id="1235" w:author="Georg Bauer" w:date="2021-03-03T18:11:00Z">
          <w:r w:rsidR="00760065" w:rsidDel="006050CF">
            <w:rPr>
              <w:color w:val="000000" w:themeColor="text1"/>
              <w:sz w:val="22"/>
              <w:szCs w:val="22"/>
            </w:rPr>
            <w:delText xml:space="preserve">To </w:delText>
          </w:r>
        </w:del>
      </w:ins>
      <w:ins w:id="1236" w:author="Martin Tušl" w:date="2021-02-21T11:26:00Z">
        <w:del w:id="1237" w:author="Georg Bauer" w:date="2021-03-03T18:11:00Z">
          <w:r w:rsidR="00760065" w:rsidDel="006050CF">
            <w:rPr>
              <w:color w:val="000000" w:themeColor="text1"/>
              <w:sz w:val="22"/>
              <w:szCs w:val="22"/>
            </w:rPr>
            <w:delText>reduce the likelihood of collecting biased data</w:delText>
          </w:r>
        </w:del>
      </w:ins>
      <w:ins w:id="1238" w:author="Martin Tušl" w:date="2021-02-21T11:24:00Z">
        <w:del w:id="1239" w:author="Georg Bauer" w:date="2021-03-03T18:11:00Z">
          <w:r w:rsidR="00760065" w:rsidDel="006050CF">
            <w:rPr>
              <w:color w:val="000000" w:themeColor="text1"/>
              <w:sz w:val="22"/>
              <w:szCs w:val="22"/>
            </w:rPr>
            <w:delText xml:space="preserve">, </w:delText>
          </w:r>
        </w:del>
      </w:ins>
      <w:ins w:id="1240" w:author="Georg Bauer" w:date="2021-03-03T18:11:00Z">
        <w:r w:rsidR="006050CF">
          <w:rPr>
            <w:color w:val="000000" w:themeColor="text1"/>
            <w:sz w:val="22"/>
            <w:szCs w:val="22"/>
          </w:rPr>
          <w:t xml:space="preserve">Thus, </w:t>
        </w:r>
      </w:ins>
      <w:ins w:id="1241" w:author="Martin Tušl" w:date="2021-02-21T11:24:00Z">
        <w:r w:rsidR="00760065">
          <w:rPr>
            <w:color w:val="000000" w:themeColor="text1"/>
            <w:sz w:val="22"/>
            <w:szCs w:val="22"/>
          </w:rPr>
          <w:t xml:space="preserve">we hired a professional panel </w:t>
        </w:r>
      </w:ins>
      <w:ins w:id="1242" w:author="Martin Tušl" w:date="2021-02-24T12:09:00Z">
        <w:r w:rsidR="00030BA0">
          <w:rPr>
            <w:color w:val="000000" w:themeColor="text1"/>
            <w:sz w:val="22"/>
            <w:szCs w:val="22"/>
          </w:rPr>
          <w:t xml:space="preserve">data </w:t>
        </w:r>
      </w:ins>
      <w:ins w:id="1243" w:author="Martin Tušl" w:date="2021-02-21T11:24:00Z">
        <w:r w:rsidR="00760065">
          <w:rPr>
            <w:color w:val="000000" w:themeColor="text1"/>
            <w:sz w:val="22"/>
            <w:szCs w:val="22"/>
          </w:rPr>
          <w:t>service</w:t>
        </w:r>
      </w:ins>
      <w:ins w:id="1244" w:author="Martin Tušl" w:date="2021-02-24T11:24:00Z">
        <w:r w:rsidR="0086226E">
          <w:rPr>
            <w:color w:val="000000" w:themeColor="text1"/>
            <w:sz w:val="22"/>
            <w:szCs w:val="22"/>
          </w:rPr>
          <w:t xml:space="preserve"> that </w:t>
        </w:r>
      </w:ins>
      <w:ins w:id="1245" w:author="Martin Tušl" w:date="2021-02-24T11:25:00Z">
        <w:r w:rsidR="0086226E">
          <w:rPr>
            <w:color w:val="000000" w:themeColor="text1"/>
            <w:sz w:val="22"/>
            <w:szCs w:val="22"/>
          </w:rPr>
          <w:t>guarantees collection of</w:t>
        </w:r>
      </w:ins>
      <w:ins w:id="1246" w:author="Martin Tušl" w:date="2021-02-24T11:24:00Z">
        <w:r w:rsidR="0086226E">
          <w:rPr>
            <w:color w:val="000000" w:themeColor="text1"/>
            <w:sz w:val="22"/>
            <w:szCs w:val="22"/>
          </w:rPr>
          <w:t xml:space="preserve"> </w:t>
        </w:r>
      </w:ins>
      <w:ins w:id="1247" w:author="Martin Tušl" w:date="2021-02-24T11:25:00Z">
        <w:r w:rsidR="0086226E">
          <w:rPr>
            <w:color w:val="000000" w:themeColor="text1"/>
            <w:sz w:val="22"/>
            <w:szCs w:val="22"/>
          </w:rPr>
          <w:t>high quality data</w:t>
        </w:r>
      </w:ins>
      <w:ins w:id="1248" w:author="Martin Tušl" w:date="2021-02-21T11:25:00Z">
        <w:r w:rsidR="00760065">
          <w:rPr>
            <w:color w:val="000000" w:themeColor="text1"/>
            <w:sz w:val="22"/>
            <w:szCs w:val="22"/>
          </w:rPr>
          <w:t>.</w:t>
        </w:r>
      </w:ins>
      <w:ins w:id="1249" w:author="Martin Tušl" w:date="2021-03-01T21:42:00Z">
        <w:r w:rsidR="008B7006">
          <w:rPr>
            <w:color w:val="000000" w:themeColor="text1"/>
            <w:sz w:val="22"/>
            <w:szCs w:val="22"/>
          </w:rPr>
          <w:t xml:space="preserve"> Moreover, we implemented various strategies </w:t>
        </w:r>
      </w:ins>
      <w:ins w:id="1250" w:author="Martin Tušl" w:date="2021-03-01T21:48:00Z">
        <w:r w:rsidR="002C53B4">
          <w:rPr>
            <w:color w:val="000000" w:themeColor="text1"/>
            <w:sz w:val="22"/>
            <w:szCs w:val="22"/>
          </w:rPr>
          <w:t>in the questionnaire such</w:t>
        </w:r>
      </w:ins>
      <w:ins w:id="1251" w:author="Martin Tušl" w:date="2021-03-01T21:49:00Z">
        <w:r w:rsidR="002C53B4">
          <w:rPr>
            <w:color w:val="000000" w:themeColor="text1"/>
            <w:sz w:val="22"/>
            <w:szCs w:val="22"/>
          </w:rPr>
          <w:t xml:space="preserve"> as </w:t>
        </w:r>
      </w:ins>
      <w:ins w:id="1252" w:author="Martin Tušl" w:date="2021-03-01T21:54:00Z">
        <w:r w:rsidR="002C53B4">
          <w:rPr>
            <w:color w:val="000000" w:themeColor="text1"/>
            <w:sz w:val="22"/>
            <w:szCs w:val="22"/>
          </w:rPr>
          <w:t xml:space="preserve">using </w:t>
        </w:r>
      </w:ins>
      <w:ins w:id="1253" w:author="Martin Tušl" w:date="2021-03-01T21:49:00Z">
        <w:r w:rsidR="002C53B4">
          <w:rPr>
            <w:color w:val="000000" w:themeColor="text1"/>
            <w:sz w:val="22"/>
            <w:szCs w:val="22"/>
          </w:rPr>
          <w:t xml:space="preserve">disqualifying items </w:t>
        </w:r>
      </w:ins>
      <w:ins w:id="1254" w:author="Martin Tušl" w:date="2021-03-01T21:50:00Z">
        <w:r w:rsidR="002C53B4">
          <w:rPr>
            <w:color w:val="000000" w:themeColor="text1"/>
            <w:sz w:val="22"/>
            <w:szCs w:val="22"/>
          </w:rPr>
          <w:t>to prevent invalid answers.</w:t>
        </w:r>
      </w:ins>
      <w:ins w:id="1255" w:author="Martin Tušl" w:date="2021-02-21T11:27:00Z">
        <w:r w:rsidR="00760065">
          <w:rPr>
            <w:color w:val="000000" w:themeColor="text1"/>
            <w:sz w:val="22"/>
            <w:szCs w:val="22"/>
          </w:rPr>
          <w:t xml:space="preserve"> </w:t>
        </w:r>
      </w:ins>
      <w:ins w:id="1256" w:author="Martin Tušl" w:date="2021-03-01T21:53:00Z">
        <w:r w:rsidR="002C53B4">
          <w:rPr>
            <w:color w:val="000000" w:themeColor="text1"/>
            <w:sz w:val="22"/>
            <w:szCs w:val="22"/>
          </w:rPr>
          <w:t>Th</w:t>
        </w:r>
      </w:ins>
      <w:ins w:id="1257" w:author="Martin Tušl" w:date="2021-02-24T11:25:00Z">
        <w:r w:rsidR="0086226E">
          <w:rPr>
            <w:color w:val="000000" w:themeColor="text1"/>
            <w:sz w:val="22"/>
            <w:szCs w:val="22"/>
          </w:rPr>
          <w:t xml:space="preserve">e </w:t>
        </w:r>
      </w:ins>
      <w:ins w:id="1258" w:author="Martin Tušl" w:date="2021-02-24T11:26:00Z">
        <w:r w:rsidR="0086226E">
          <w:rPr>
            <w:color w:val="000000" w:themeColor="text1"/>
            <w:sz w:val="22"/>
            <w:szCs w:val="22"/>
          </w:rPr>
          <w:t>s</w:t>
        </w:r>
      </w:ins>
      <w:ins w:id="1259" w:author="Martin Tušl" w:date="2021-02-21T11:27:00Z">
        <w:r w:rsidR="00760065">
          <w:rPr>
            <w:color w:val="000000" w:themeColor="text1"/>
            <w:sz w:val="22"/>
            <w:szCs w:val="22"/>
          </w:rPr>
          <w:t>ociodemographic characteristics of our sample</w:t>
        </w:r>
      </w:ins>
      <w:ins w:id="1260" w:author="Martin Tušl" w:date="2021-02-21T11:30:00Z">
        <w:r w:rsidR="00D91274">
          <w:rPr>
            <w:color w:val="000000" w:themeColor="text1"/>
            <w:sz w:val="22"/>
            <w:szCs w:val="22"/>
          </w:rPr>
          <w:t xml:space="preserve"> </w:t>
        </w:r>
      </w:ins>
      <w:ins w:id="1261" w:author="Martin Tušl" w:date="2021-03-01T21:55:00Z">
        <w:r w:rsidR="002C53B4">
          <w:rPr>
            <w:color w:val="000000" w:themeColor="text1"/>
            <w:sz w:val="22"/>
            <w:szCs w:val="22"/>
          </w:rPr>
          <w:t>indicate a</w:t>
        </w:r>
      </w:ins>
      <w:ins w:id="1262" w:author="Martin Tušl" w:date="2021-02-24T11:26:00Z">
        <w:r w:rsidR="0086226E">
          <w:rPr>
            <w:color w:val="000000" w:themeColor="text1"/>
            <w:sz w:val="22"/>
            <w:szCs w:val="22"/>
          </w:rPr>
          <w:t xml:space="preserve"> good representation of t</w:t>
        </w:r>
      </w:ins>
      <w:ins w:id="1263" w:author="Martin Tušl" w:date="2021-02-21T11:33:00Z">
        <w:r w:rsidR="00D91274">
          <w:rPr>
            <w:color w:val="000000" w:themeColor="text1"/>
            <w:sz w:val="22"/>
            <w:szCs w:val="22"/>
          </w:rPr>
          <w:t xml:space="preserve">he </w:t>
        </w:r>
      </w:ins>
      <w:ins w:id="1264" w:author="Martin Tušl" w:date="2021-03-01T21:56:00Z">
        <w:r w:rsidR="002C53B4">
          <w:rPr>
            <w:color w:val="000000" w:themeColor="text1"/>
            <w:sz w:val="22"/>
            <w:szCs w:val="22"/>
          </w:rPr>
          <w:t>target</w:t>
        </w:r>
      </w:ins>
      <w:ins w:id="1265" w:author="Martin Tušl" w:date="2021-02-21T11:33:00Z">
        <w:r w:rsidR="00D91274">
          <w:rPr>
            <w:color w:val="000000" w:themeColor="text1"/>
            <w:sz w:val="22"/>
            <w:szCs w:val="22"/>
          </w:rPr>
          <w:t xml:space="preserve"> population</w:t>
        </w:r>
      </w:ins>
      <w:ins w:id="1266" w:author="Martin Tušl" w:date="2021-02-21T11:28:00Z">
        <w:r w:rsidR="00760065">
          <w:rPr>
            <w:color w:val="000000" w:themeColor="text1"/>
            <w:sz w:val="22"/>
            <w:szCs w:val="22"/>
          </w:rPr>
          <w:t>.</w:t>
        </w:r>
      </w:ins>
      <w:r w:rsidRPr="00F1521B">
        <w:rPr>
          <w:color w:val="000000" w:themeColor="text1"/>
          <w:sz w:val="22"/>
          <w:szCs w:val="22"/>
        </w:rPr>
        <w:t xml:space="preserve"> F</w:t>
      </w:r>
      <w:ins w:id="1267" w:author="Martin Tušl" w:date="2021-02-21T11:33:00Z">
        <w:r w:rsidR="00D91274">
          <w:rPr>
            <w:color w:val="000000" w:themeColor="text1"/>
            <w:sz w:val="22"/>
            <w:szCs w:val="22"/>
          </w:rPr>
          <w:t>inally</w:t>
        </w:r>
      </w:ins>
      <w:r w:rsidRPr="00F1521B">
        <w:rPr>
          <w:color w:val="000000" w:themeColor="text1"/>
          <w:sz w:val="22"/>
          <w:szCs w:val="22"/>
        </w:rPr>
        <w:t xml:space="preserve">, we did not control for all variables that might have </w:t>
      </w:r>
      <w:r w:rsidRPr="00F1521B">
        <w:rPr>
          <w:color w:val="000000" w:themeColor="text1"/>
          <w:sz w:val="22"/>
          <w:szCs w:val="22"/>
        </w:rPr>
        <w:lastRenderedPageBreak/>
        <w:t xml:space="preserve">affected the results. For instance, coping with a crisis and MWB differ individually and may be influenced by variables such as personality traits, resilience, or coping </w:t>
      </w:r>
      <w:r w:rsidR="002E0D5E">
        <w:rPr>
          <w:color w:val="000000" w:themeColor="text1"/>
          <w:sz w:val="22"/>
          <w:szCs w:val="22"/>
        </w:rPr>
        <w:t>style</w:t>
      </w:r>
      <w:r w:rsidR="002E0D5E" w:rsidRPr="00F1521B">
        <w:rPr>
          <w:color w:val="000000" w:themeColor="text1"/>
          <w:sz w:val="22"/>
          <w:szCs w:val="22"/>
        </w:rPr>
        <w:t xml:space="preserve"> </w:t>
      </w:r>
      <w:sdt>
        <w:sdtPr>
          <w:rPr>
            <w:color w:val="000000" w:themeColor="text1"/>
            <w:sz w:val="22"/>
            <w:szCs w:val="22"/>
          </w:rPr>
          <w:alias w:val="To edit, see citavi.com/edit"/>
          <w:tag w:val="CitaviPlaceholder#3dd2c069-beb4-4305-84ac-33b2adfe8037"/>
          <w:id w:val="923761785"/>
          <w:placeholder>
            <w:docPart w:val="2A816D922C9FC44A9521AB4834C23124"/>
          </w:placeholder>
        </w:sdtPr>
        <w:sdtEndPr/>
        <w:sdtContent>
          <w:r w:rsidRPr="00F1521B">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ODEzOGU3LTJmNzMtNDdkOS05NGJmLTgwMmE3ZWJiMWNiMCIsIlJhbmdlTGVuZ3RoIjozLCJSZWZlcmVuY2VJZCI6IjgxM2I1MTUxLTc4OGQtNDczMi1iYjIwLTVjMmFhOGQ3Zjk0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DE0NjE2NzI4NTExMTAwOCIsIlVyaVN0cmluZyI6Imh0dHBzOi8vZG9pLm9yZy8xMC4xMTc3LzAxNDYxNjcyODUxMTEwM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jQyOTk1NjgiLCJVcmlTdHJpbmciOiJodHRwOi8vd3d3Lm5jYmkubmxtLm5paC5nb3YvcHVibWVkLzI0Mjk5NTY4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Y6MTI6NDciLCJNb2RpZmllZEJ5IjoiX1BoaWxpcHAgS2Vya3NpZWNrIiwiSWQiOiIzZjI1ZjA0YS1kYmUyLTRiNWItYmFkOS0wM2Y1OWVjODgzN2EiLCJNb2RpZmllZE9uIjoiMjAyMC0wOC0yN1QxNjoxMjo0Ny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M5MDcwMzIiLCJVcmlTdHJpbmciOiJodHRwczovL3d3dy5uY2JpLm5sbS5uaWguZ292L3BtYy9hcnRpY2xlcy9QTUMzOTA3MDM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DgtMjdUMTY6MTI6NDciLCJNb2RpZmllZEJ5IjoiX1BoaWxpcHAgS2Vya3NpZWNrIiwiSWQiOiJlM2JjODNhOC1iYTZhLTRjMmItOWMzNi0yYmM1MWM1YzcwMjQiLCJNb2RpZmllZE9uIjoiMjAyMC0wOC0yN1QxNjoxMjo0NyIsIlByb2plY3QiOnsiJHJlZiI6IjUifX0s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ODYvMTQ3MS0yNDU4LTEzLTExMTYiLCJVcmlTdHJpbmciOiJodHRwczovL2RvaS5vcmcvMTAuMTE4Ni8xNDcxLTI0NTgtMTMtMTExN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zE5NDQ3OTUiLCJVcmlTdHJpbmciOiJodHRwOi8vd3d3Lm5jYmkubmxtLm5paC5nb3YvcHVibWVkLzMxOTQ0Nzk1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AtMDgtMjdUMTY6MTQ6MDAiLCJNb2RpZmllZEJ5IjoiX1BoaWxpcHAgS2Vya3NpZWNrIiwiSWQiOiI0ODZhN2M2Ny1hODA3LTQxMmItOGMxZC05ZjQzZTMzZTUzODIiLCJNb2RpZmllZE9uIjoiMjAyMC0wOC0yN1QxNjoxNDowMC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MzcvYnVsMDAwMDIyNiIsIlVyaVN0cmluZyI6Imh0dHBzOi8vZG9pLm9yZy8xMC4xMDM3L2J1bDAwMDAyMj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MDAyL2hyZHEuMjEzMDYiLCJVcmlTdHJpbmciOiJodHRwczovL2RvaS5vcmcvMTAuMTAwMi9ocmRxLjIxMzA2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}</w:instrText>
          </w:r>
          <w:r w:rsidRPr="00F1521B">
            <w:rPr>
              <w:noProof/>
              <w:color w:val="000000" w:themeColor="text1"/>
              <w:sz w:val="22"/>
              <w:szCs w:val="22"/>
            </w:rPr>
            <w:fldChar w:fldCharType="separate"/>
          </w:r>
          <w:r w:rsidR="006A7BA9">
            <w:rPr>
              <w:noProof/>
              <w:color w:val="000000" w:themeColor="text1"/>
              <w:sz w:val="22"/>
              <w:szCs w:val="22"/>
            </w:rPr>
            <w:t>[44–47]</w:t>
          </w:r>
          <w:r w:rsidRPr="00F1521B">
            <w:rPr>
              <w:noProof/>
              <w:color w:val="000000" w:themeColor="text1"/>
              <w:sz w:val="22"/>
              <w:szCs w:val="22"/>
            </w:rPr>
            <w:fldChar w:fldCharType="end"/>
          </w:r>
        </w:sdtContent>
      </w:sdt>
      <w:r w:rsidRPr="00F1521B">
        <w:rPr>
          <w:color w:val="000000" w:themeColor="text1"/>
          <w:sz w:val="22"/>
          <w:szCs w:val="22"/>
        </w:rPr>
        <w:t>. However, our study aimed to provide a broad picture of both the negative and positive</w:t>
      </w:r>
      <w:r w:rsidR="00284B3A">
        <w:rPr>
          <w:color w:val="000000" w:themeColor="text1"/>
          <w:sz w:val="22"/>
          <w:szCs w:val="22"/>
        </w:rPr>
        <w:t xml:space="preserve"> </w:t>
      </w:r>
      <w:r w:rsidR="009C6D33">
        <w:rPr>
          <w:color w:val="000000" w:themeColor="text1"/>
          <w:sz w:val="22"/>
          <w:szCs w:val="22"/>
        </w:rPr>
        <w:t>impacts</w:t>
      </w:r>
      <w:r w:rsidRPr="00F1521B">
        <w:rPr>
          <w:color w:val="000000" w:themeColor="text1"/>
          <w:sz w:val="22"/>
          <w:szCs w:val="22"/>
        </w:rPr>
        <w:t xml:space="preserve"> of the COVID-19 crisis on a large, diverse sample of the working population</w:t>
      </w:r>
      <w:r w:rsidR="00A26BDD" w:rsidRPr="00F1521B">
        <w:rPr>
          <w:color w:val="000000" w:themeColor="text1"/>
          <w:sz w:val="22"/>
          <w:szCs w:val="22"/>
        </w:rPr>
        <w:t>.</w:t>
      </w:r>
      <w:r w:rsidR="002E0D5E">
        <w:rPr>
          <w:color w:val="000000" w:themeColor="text1"/>
          <w:sz w:val="22"/>
          <w:szCs w:val="22"/>
        </w:rPr>
        <w:t xml:space="preserve"> Thus,</w:t>
      </w:r>
      <w:r w:rsidRPr="00F1521B">
        <w:rPr>
          <w:color w:val="000000" w:themeColor="text1"/>
          <w:sz w:val="22"/>
          <w:szCs w:val="22"/>
        </w:rPr>
        <w:t xml:space="preserve"> </w:t>
      </w:r>
      <w:r w:rsidR="00273A80">
        <w:rPr>
          <w:color w:val="000000" w:themeColor="text1"/>
          <w:sz w:val="22"/>
          <w:szCs w:val="22"/>
        </w:rPr>
        <w:t xml:space="preserve">it was beyond </w:t>
      </w:r>
      <w:r w:rsidRPr="00F1521B">
        <w:rPr>
          <w:color w:val="000000" w:themeColor="text1"/>
          <w:sz w:val="22"/>
          <w:szCs w:val="22"/>
        </w:rPr>
        <w:t xml:space="preserve">the </w:t>
      </w:r>
      <w:r w:rsidR="00273A80">
        <w:rPr>
          <w:color w:val="000000" w:themeColor="text1"/>
          <w:sz w:val="22"/>
          <w:szCs w:val="22"/>
        </w:rPr>
        <w:t xml:space="preserve">scope of this study to investigate </w:t>
      </w:r>
      <w:r w:rsidRPr="00F1521B">
        <w:rPr>
          <w:color w:val="000000" w:themeColor="text1"/>
          <w:sz w:val="22"/>
          <w:szCs w:val="22"/>
        </w:rPr>
        <w:t>individual differences and characteristics</w:t>
      </w:r>
      <w:r w:rsidR="002E0D5E">
        <w:rPr>
          <w:color w:val="000000" w:themeColor="text1"/>
          <w:sz w:val="22"/>
          <w:szCs w:val="22"/>
        </w:rPr>
        <w:t>. In addition</w:t>
      </w:r>
      <w:r w:rsidR="00A26BDD" w:rsidRPr="00F1521B">
        <w:rPr>
          <w:color w:val="000000" w:themeColor="text1"/>
          <w:sz w:val="22"/>
          <w:szCs w:val="22"/>
        </w:rPr>
        <w:t xml:space="preserve">, </w:t>
      </w:r>
      <w:r w:rsidRPr="00F1521B">
        <w:rPr>
          <w:color w:val="000000" w:themeColor="text1"/>
          <w:sz w:val="22"/>
          <w:szCs w:val="22"/>
        </w:rPr>
        <w:t>a more complete, lengthy survey would have</w:t>
      </w:r>
      <w:ins w:id="1268" w:author="Martin Tušl" w:date="2021-03-01T21:57:00Z">
        <w:r w:rsidR="002C53B4">
          <w:rPr>
            <w:color w:val="000000" w:themeColor="text1"/>
            <w:sz w:val="22"/>
            <w:szCs w:val="22"/>
          </w:rPr>
          <w:t xml:space="preserve"> likely</w:t>
        </w:r>
      </w:ins>
      <w:r w:rsidRPr="00F1521B">
        <w:rPr>
          <w:color w:val="000000" w:themeColor="text1"/>
          <w:sz w:val="22"/>
          <w:szCs w:val="22"/>
        </w:rPr>
        <w:t xml:space="preserve"> reduced the participation rate.</w:t>
      </w:r>
    </w:p>
    <w:p w14:paraId="2DA28518" w14:textId="12E06C5F" w:rsidR="00C42273" w:rsidRPr="00F1521B" w:rsidRDefault="002E0D5E" w:rsidP="00C42273">
      <w:pPr>
        <w:spacing w:line="480" w:lineRule="auto"/>
        <w:ind w:firstLine="720"/>
        <w:rPr>
          <w:color w:val="000000" w:themeColor="text1"/>
          <w:sz w:val="22"/>
          <w:szCs w:val="22"/>
        </w:rPr>
      </w:pPr>
      <w:del w:id="1269" w:author="Martin Tušl" w:date="2021-03-01T21:58:00Z">
        <w:r w:rsidDel="002C53B4">
          <w:rPr>
            <w:color w:val="000000" w:themeColor="text1"/>
            <w:sz w:val="22"/>
            <w:szCs w:val="22"/>
          </w:rPr>
          <w:delText>Indeed</w:delText>
        </w:r>
        <w:r w:rsidR="00C42273" w:rsidRPr="00F1521B" w:rsidDel="002C53B4">
          <w:rPr>
            <w:color w:val="000000" w:themeColor="text1"/>
            <w:sz w:val="22"/>
            <w:szCs w:val="22"/>
          </w:rPr>
          <w:delText>, a</w:delText>
        </w:r>
      </w:del>
      <w:ins w:id="1270" w:author="Martin Tušl" w:date="2021-03-01T21:58:00Z">
        <w:r w:rsidR="002C53B4">
          <w:rPr>
            <w:color w:val="000000" w:themeColor="text1"/>
            <w:sz w:val="22"/>
            <w:szCs w:val="22"/>
          </w:rPr>
          <w:t>A</w:t>
        </w:r>
      </w:ins>
      <w:r w:rsidR="00C42273" w:rsidRPr="00F1521B">
        <w:rPr>
          <w:color w:val="000000" w:themeColor="text1"/>
          <w:sz w:val="22"/>
          <w:szCs w:val="22"/>
        </w:rPr>
        <w:t xml:space="preserve"> strength of the present study is the </w:t>
      </w:r>
      <w:r w:rsidR="00836536" w:rsidRPr="00F1521B">
        <w:rPr>
          <w:color w:val="000000" w:themeColor="text1"/>
          <w:sz w:val="22"/>
          <w:szCs w:val="22"/>
        </w:rPr>
        <w:t xml:space="preserve">relatively </w:t>
      </w:r>
      <w:r w:rsidR="00C42273" w:rsidRPr="00F1521B">
        <w:rPr>
          <w:color w:val="000000" w:themeColor="text1"/>
          <w:sz w:val="22"/>
          <w:szCs w:val="22"/>
        </w:rPr>
        <w:t xml:space="preserve">large </w:t>
      </w:r>
      <w:ins w:id="1271" w:author="Georg Bauer" w:date="2021-03-03T18:14:00Z">
        <w:r w:rsidR="006050CF">
          <w:rPr>
            <w:color w:val="000000" w:themeColor="text1"/>
            <w:sz w:val="22"/>
            <w:szCs w:val="22"/>
          </w:rPr>
          <w:t xml:space="preserve">and heterogeneous </w:t>
        </w:r>
      </w:ins>
      <w:r w:rsidR="00C42273" w:rsidRPr="00F1521B">
        <w:rPr>
          <w:color w:val="000000" w:themeColor="text1"/>
          <w:sz w:val="22"/>
          <w:szCs w:val="22"/>
        </w:rPr>
        <w:t>sample size that allowed us to conduct a detailed analysis and explore different subgroups within the sample. Another strength is the time point of the data collection</w:t>
      </w:r>
      <w:ins w:id="1272" w:author="Georg Bauer" w:date="2021-03-03T18:15:00Z">
        <w:r w:rsidR="006050CF">
          <w:rPr>
            <w:color w:val="000000" w:themeColor="text1"/>
            <w:sz w:val="22"/>
            <w:szCs w:val="22"/>
          </w:rPr>
          <w:t xml:space="preserve"> </w:t>
        </w:r>
      </w:ins>
      <w:del w:id="1273" w:author="Georg Bauer" w:date="2021-03-03T18:15:00Z">
        <w:r w:rsidDel="006050CF">
          <w:rPr>
            <w:color w:val="000000" w:themeColor="text1"/>
            <w:sz w:val="22"/>
            <w:szCs w:val="22"/>
          </w:rPr>
          <w:delText>,</w:delText>
        </w:r>
        <w:r w:rsidR="00C42273" w:rsidRPr="00F1521B" w:rsidDel="006050CF">
          <w:rPr>
            <w:color w:val="000000" w:themeColor="text1"/>
            <w:sz w:val="22"/>
            <w:szCs w:val="22"/>
          </w:rPr>
          <w:delText xml:space="preserve"> as we </w:delText>
        </w:r>
      </w:del>
      <w:r w:rsidR="00C42273" w:rsidRPr="00F1521B">
        <w:rPr>
          <w:color w:val="000000" w:themeColor="text1"/>
          <w:sz w:val="22"/>
          <w:szCs w:val="22"/>
        </w:rPr>
        <w:t xml:space="preserve">launched </w:t>
      </w:r>
      <w:del w:id="1274" w:author="Georg Bauer" w:date="2021-03-03T18:15:00Z">
        <w:r w:rsidR="00C42273" w:rsidRPr="00F1521B" w:rsidDel="006050CF">
          <w:rPr>
            <w:color w:val="000000" w:themeColor="text1"/>
            <w:sz w:val="22"/>
            <w:szCs w:val="22"/>
          </w:rPr>
          <w:delText xml:space="preserve">the survey </w:delText>
        </w:r>
      </w:del>
      <w:r w:rsidR="00C42273" w:rsidRPr="00F1521B">
        <w:rPr>
          <w:color w:val="000000" w:themeColor="text1"/>
          <w:sz w:val="22"/>
          <w:szCs w:val="22"/>
        </w:rPr>
        <w:t>at the beginning of April 2020</w:t>
      </w:r>
      <w:r>
        <w:rPr>
          <w:color w:val="000000" w:themeColor="text1"/>
          <w:sz w:val="22"/>
          <w:szCs w:val="22"/>
        </w:rPr>
        <w:t>,</w:t>
      </w:r>
      <w:r w:rsidR="00C42273" w:rsidRPr="00F1521B">
        <w:rPr>
          <w:color w:val="000000" w:themeColor="text1"/>
          <w:sz w:val="22"/>
          <w:szCs w:val="22"/>
        </w:rPr>
        <w:t xml:space="preserve"> close to the first peak of the COVID-19 outbreak</w:t>
      </w:r>
      <w:r w:rsidR="00836536" w:rsidRPr="00F1521B">
        <w:rPr>
          <w:color w:val="000000" w:themeColor="text1"/>
          <w:sz w:val="22"/>
          <w:szCs w:val="22"/>
        </w:rPr>
        <w:t xml:space="preserve"> in Germany and Switzerland</w:t>
      </w:r>
      <w:ins w:id="1275" w:author="Georg Bauer" w:date="2021-03-03T18:18:00Z">
        <w:r w:rsidR="001B7381">
          <w:rPr>
            <w:color w:val="000000" w:themeColor="text1"/>
            <w:sz w:val="22"/>
            <w:szCs w:val="22"/>
          </w:rPr>
          <w:t xml:space="preserve"> and onset of the related </w:t>
        </w:r>
      </w:ins>
      <w:del w:id="1276" w:author="Georg Bauer" w:date="2021-03-03T18:18:00Z">
        <w:r w:rsidDel="001B7381">
          <w:rPr>
            <w:color w:val="000000" w:themeColor="text1"/>
            <w:sz w:val="22"/>
            <w:szCs w:val="22"/>
          </w:rPr>
          <w:delText>,</w:delText>
        </w:r>
        <w:r w:rsidR="00C42273" w:rsidRPr="00F1521B" w:rsidDel="001B7381">
          <w:rPr>
            <w:color w:val="000000" w:themeColor="text1"/>
            <w:sz w:val="22"/>
            <w:szCs w:val="22"/>
          </w:rPr>
          <w:delText xml:space="preserve"> when the </w:delText>
        </w:r>
      </w:del>
      <w:r w:rsidR="00C42273" w:rsidRPr="00F1521B">
        <w:rPr>
          <w:color w:val="000000" w:themeColor="text1"/>
          <w:sz w:val="22"/>
          <w:szCs w:val="22"/>
        </w:rPr>
        <w:t>lockdown measures</w:t>
      </w:r>
      <w:del w:id="1277" w:author="Georg Bauer" w:date="2021-03-03T18:18:00Z">
        <w:r w:rsidR="00C42273" w:rsidRPr="00F1521B" w:rsidDel="001B7381">
          <w:rPr>
            <w:color w:val="000000" w:themeColor="text1"/>
            <w:sz w:val="22"/>
            <w:szCs w:val="22"/>
          </w:rPr>
          <w:delText xml:space="preserve"> </w:delText>
        </w:r>
        <w:r w:rsidDel="001B7381">
          <w:rPr>
            <w:color w:val="000000" w:themeColor="text1"/>
            <w:sz w:val="22"/>
            <w:szCs w:val="22"/>
          </w:rPr>
          <w:delText xml:space="preserve">were </w:delText>
        </w:r>
        <w:r w:rsidR="00C42273" w:rsidRPr="00F1521B" w:rsidDel="001B7381">
          <w:rPr>
            <w:color w:val="000000" w:themeColor="text1"/>
            <w:sz w:val="22"/>
            <w:szCs w:val="22"/>
          </w:rPr>
          <w:delText>initiated</w:delText>
        </w:r>
      </w:del>
      <w:r w:rsidR="00C42273" w:rsidRPr="00F1521B">
        <w:rPr>
          <w:color w:val="000000" w:themeColor="text1"/>
          <w:sz w:val="22"/>
          <w:szCs w:val="22"/>
        </w:rPr>
        <w:t xml:space="preserve">. </w:t>
      </w:r>
      <w:r>
        <w:rPr>
          <w:color w:val="000000" w:themeColor="text1"/>
          <w:sz w:val="22"/>
          <w:szCs w:val="22"/>
        </w:rPr>
        <w:t xml:space="preserve">This enabled us </w:t>
      </w:r>
      <w:r w:rsidR="00C42273" w:rsidRPr="00F1521B">
        <w:rPr>
          <w:color w:val="000000" w:themeColor="text1"/>
          <w:sz w:val="22"/>
          <w:szCs w:val="22"/>
        </w:rPr>
        <w:t xml:space="preserve">to capture a valid picture of the immediate impact of the lockdown measures. Moreover, the </w:t>
      </w:r>
      <w:del w:id="1278" w:author="Georg Bauer" w:date="2021-03-03T18:19:00Z">
        <w:r w:rsidR="00C42273" w:rsidRPr="00F1521B" w:rsidDel="001B7381">
          <w:rPr>
            <w:color w:val="000000" w:themeColor="text1"/>
            <w:sz w:val="22"/>
            <w:szCs w:val="22"/>
          </w:rPr>
          <w:delText>participants were asked about</w:delText>
        </w:r>
      </w:del>
      <w:ins w:id="1279" w:author="Georg Bauer" w:date="2021-03-03T18:19:00Z">
        <w:r w:rsidR="001B7381">
          <w:rPr>
            <w:color w:val="000000" w:themeColor="text1"/>
            <w:sz w:val="22"/>
            <w:szCs w:val="22"/>
          </w:rPr>
          <w:t>survey assessed</w:t>
        </w:r>
      </w:ins>
      <w:r w:rsidR="00C42273" w:rsidRPr="00F1521B">
        <w:rPr>
          <w:color w:val="000000" w:themeColor="text1"/>
          <w:sz w:val="22"/>
          <w:szCs w:val="22"/>
        </w:rPr>
        <w:t xml:space="preserve"> the present situation</w:t>
      </w:r>
      <w:r>
        <w:rPr>
          <w:color w:val="000000" w:themeColor="text1"/>
          <w:sz w:val="22"/>
          <w:szCs w:val="22"/>
        </w:rPr>
        <w:t>,</w:t>
      </w:r>
      <w:r w:rsidR="00C42273" w:rsidRPr="00F1521B">
        <w:rPr>
          <w:color w:val="000000" w:themeColor="text1"/>
          <w:sz w:val="22"/>
          <w:szCs w:val="22"/>
        </w:rPr>
        <w:t xml:space="preserve"> </w:t>
      </w:r>
      <w:ins w:id="1280" w:author="Georg Bauer" w:date="2021-03-03T18:20:00Z">
        <w:r w:rsidR="001B7381">
          <w:rPr>
            <w:color w:val="000000" w:themeColor="text1"/>
            <w:sz w:val="22"/>
            <w:szCs w:val="22"/>
          </w:rPr>
          <w:t>adding</w:t>
        </w:r>
      </w:ins>
      <w:r w:rsidR="00C42273" w:rsidRPr="00F1521B">
        <w:rPr>
          <w:color w:val="000000" w:themeColor="text1"/>
          <w:sz w:val="22"/>
          <w:szCs w:val="22"/>
        </w:rPr>
        <w:t xml:space="preserve"> to the validity </w:t>
      </w:r>
      <w:del w:id="1281" w:author="Georg Bauer" w:date="2021-03-03T18:20:00Z">
        <w:r w:rsidR="00C42273" w:rsidRPr="00F1521B" w:rsidDel="001B7381">
          <w:rPr>
            <w:color w:val="000000" w:themeColor="text1"/>
            <w:sz w:val="22"/>
            <w:szCs w:val="22"/>
          </w:rPr>
          <w:delText xml:space="preserve">of the collected data </w:delText>
        </w:r>
      </w:del>
      <w:r w:rsidR="00C42273" w:rsidRPr="00F1521B">
        <w:rPr>
          <w:color w:val="000000" w:themeColor="text1"/>
          <w:sz w:val="22"/>
          <w:szCs w:val="22"/>
        </w:rPr>
        <w:t xml:space="preserve">compared to </w:t>
      </w:r>
      <w:r>
        <w:rPr>
          <w:color w:val="000000" w:themeColor="text1"/>
          <w:sz w:val="22"/>
          <w:szCs w:val="22"/>
        </w:rPr>
        <w:t>a</w:t>
      </w:r>
      <w:r w:rsidRPr="00F1521B">
        <w:rPr>
          <w:color w:val="000000" w:themeColor="text1"/>
          <w:sz w:val="22"/>
          <w:szCs w:val="22"/>
        </w:rPr>
        <w:t xml:space="preserve"> </w:t>
      </w:r>
      <w:r w:rsidR="00C42273" w:rsidRPr="00F1521B">
        <w:rPr>
          <w:color w:val="000000" w:themeColor="text1"/>
          <w:sz w:val="22"/>
          <w:szCs w:val="22"/>
        </w:rPr>
        <w:t>retrospective survey design</w:t>
      </w:r>
      <w:del w:id="1282" w:author="Georg Bauer" w:date="2021-03-03T18:21:00Z">
        <w:r w:rsidDel="001B7381">
          <w:rPr>
            <w:color w:val="000000" w:themeColor="text1"/>
            <w:sz w:val="22"/>
            <w:szCs w:val="22"/>
          </w:rPr>
          <w:delText>,</w:delText>
        </w:r>
        <w:r w:rsidR="00C42273" w:rsidRPr="00F1521B" w:rsidDel="001B7381">
          <w:rPr>
            <w:color w:val="000000" w:themeColor="text1"/>
            <w:sz w:val="22"/>
            <w:szCs w:val="22"/>
          </w:rPr>
          <w:delText xml:space="preserve"> in which participants</w:delText>
        </w:r>
        <w:r w:rsidDel="001B7381">
          <w:rPr>
            <w:color w:val="000000" w:themeColor="text1"/>
            <w:sz w:val="22"/>
            <w:szCs w:val="22"/>
          </w:rPr>
          <w:delText xml:space="preserve"> must</w:delText>
        </w:r>
        <w:r w:rsidR="00C42273" w:rsidRPr="00F1521B" w:rsidDel="001B7381">
          <w:rPr>
            <w:color w:val="000000" w:themeColor="text1"/>
            <w:sz w:val="22"/>
            <w:szCs w:val="22"/>
          </w:rPr>
          <w:delText xml:space="preserve"> think back </w:delText>
        </w:r>
        <w:r w:rsidDel="001B7381">
          <w:rPr>
            <w:color w:val="000000" w:themeColor="text1"/>
            <w:sz w:val="22"/>
            <w:szCs w:val="22"/>
          </w:rPr>
          <w:delText xml:space="preserve">to </w:delText>
        </w:r>
        <w:r w:rsidR="00C42273" w:rsidRPr="00F1521B" w:rsidDel="001B7381">
          <w:rPr>
            <w:color w:val="000000" w:themeColor="text1"/>
            <w:sz w:val="22"/>
            <w:szCs w:val="22"/>
          </w:rPr>
          <w:delText>the past</w:delText>
        </w:r>
      </w:del>
      <w:r w:rsidR="00C42273" w:rsidRPr="00F1521B">
        <w:rPr>
          <w:color w:val="000000" w:themeColor="text1"/>
          <w:sz w:val="22"/>
          <w:szCs w:val="22"/>
        </w:rPr>
        <w:t xml:space="preserve">. Finally, the combination of </w:t>
      </w:r>
      <w:r>
        <w:rPr>
          <w:color w:val="000000" w:themeColor="text1"/>
          <w:sz w:val="22"/>
          <w:szCs w:val="22"/>
        </w:rPr>
        <w:t>a</w:t>
      </w:r>
      <w:r w:rsidRPr="00F1521B">
        <w:rPr>
          <w:color w:val="000000" w:themeColor="text1"/>
          <w:sz w:val="22"/>
          <w:szCs w:val="22"/>
        </w:rPr>
        <w:t xml:space="preserve"> </w:t>
      </w:r>
      <w:r w:rsidR="00C42273" w:rsidRPr="00F1521B">
        <w:rPr>
          <w:color w:val="000000" w:themeColor="text1"/>
          <w:sz w:val="22"/>
          <w:szCs w:val="22"/>
        </w:rPr>
        <w:t>subjective evaluation of the impact of the crisis with relevant</w:t>
      </w:r>
      <w:r w:rsidR="00A26BDD" w:rsidRPr="00F1521B">
        <w:rPr>
          <w:color w:val="000000" w:themeColor="text1"/>
          <w:sz w:val="22"/>
          <w:szCs w:val="22"/>
        </w:rPr>
        <w:t>,</w:t>
      </w:r>
      <w:r w:rsidR="00C42273" w:rsidRPr="00F1521B">
        <w:rPr>
          <w:color w:val="000000" w:themeColor="text1"/>
          <w:sz w:val="22"/>
          <w:szCs w:val="22"/>
        </w:rPr>
        <w:t xml:space="preserve"> standardized public health </w:t>
      </w:r>
      <w:r w:rsidR="00A26BDD" w:rsidRPr="00F1521B">
        <w:rPr>
          <w:color w:val="000000" w:themeColor="text1"/>
          <w:sz w:val="22"/>
          <w:szCs w:val="22"/>
        </w:rPr>
        <w:t>indicators of MWB and SRH increases the relevance of the results</w:t>
      </w:r>
      <w:r w:rsidR="00C42273" w:rsidRPr="00F1521B">
        <w:rPr>
          <w:color w:val="000000" w:themeColor="text1"/>
          <w:sz w:val="22"/>
          <w:szCs w:val="22"/>
        </w:rPr>
        <w:t xml:space="preserve"> to public health research and</w:t>
      </w:r>
      <w:ins w:id="1283" w:author="Martin Tušl" w:date="2021-03-01T21:59:00Z">
        <w:r w:rsidR="006A44D9">
          <w:rPr>
            <w:color w:val="000000" w:themeColor="text1"/>
            <w:sz w:val="22"/>
            <w:szCs w:val="22"/>
          </w:rPr>
          <w:t xml:space="preserve"> for</w:t>
        </w:r>
      </w:ins>
      <w:r w:rsidR="00C42273" w:rsidRPr="00F1521B">
        <w:rPr>
          <w:color w:val="000000" w:themeColor="text1"/>
          <w:sz w:val="22"/>
          <w:szCs w:val="22"/>
        </w:rPr>
        <w:t xml:space="preserve"> policymaking.</w:t>
      </w:r>
    </w:p>
    <w:p w14:paraId="4ED8B672" w14:textId="77777777" w:rsidR="00C42273" w:rsidRPr="00F1521B" w:rsidRDefault="00C42273" w:rsidP="00C42273">
      <w:pPr>
        <w:spacing w:line="480" w:lineRule="auto"/>
        <w:rPr>
          <w:color w:val="000000" w:themeColor="text1"/>
          <w:sz w:val="22"/>
          <w:szCs w:val="22"/>
        </w:rPr>
      </w:pPr>
    </w:p>
    <w:p w14:paraId="6ADC0D40" w14:textId="7197F951" w:rsidR="00C42273" w:rsidRPr="00F1521B" w:rsidRDefault="00C42273" w:rsidP="00C42273">
      <w:pPr>
        <w:spacing w:line="480" w:lineRule="auto"/>
        <w:rPr>
          <w:b/>
          <w:color w:val="000000" w:themeColor="text1"/>
          <w:sz w:val="22"/>
          <w:szCs w:val="22"/>
        </w:rPr>
      </w:pPr>
      <w:r w:rsidRPr="00F1521B">
        <w:rPr>
          <w:b/>
          <w:color w:val="000000" w:themeColor="text1"/>
          <w:sz w:val="22"/>
          <w:szCs w:val="22"/>
        </w:rPr>
        <w:t>CONCLUSION</w:t>
      </w:r>
      <w:ins w:id="1284" w:author="Martin Tušl" w:date="2021-03-01T15:35:00Z">
        <w:r w:rsidR="00704FFC">
          <w:rPr>
            <w:b/>
            <w:color w:val="000000" w:themeColor="text1"/>
            <w:sz w:val="22"/>
            <w:szCs w:val="22"/>
          </w:rPr>
          <w:t xml:space="preserve"> AND POLICY RECOMMENDATIONS</w:t>
        </w:r>
      </w:ins>
    </w:p>
    <w:p w14:paraId="16F5484A" w14:textId="63E28A87" w:rsidR="00C42273" w:rsidRPr="00F1521B" w:rsidRDefault="00C42273" w:rsidP="00C42273">
      <w:pPr>
        <w:spacing w:line="480" w:lineRule="auto"/>
        <w:ind w:firstLine="720"/>
        <w:rPr>
          <w:rStyle w:val="normaltextrun"/>
          <w:color w:val="000000" w:themeColor="text1"/>
          <w:sz w:val="22"/>
          <w:szCs w:val="22"/>
        </w:rPr>
      </w:pPr>
      <w:r w:rsidRPr="00F1521B">
        <w:rPr>
          <w:color w:val="000000" w:themeColor="text1"/>
          <w:sz w:val="22"/>
          <w:szCs w:val="22"/>
        </w:rPr>
        <w:t xml:space="preserve">The present study contributes to </w:t>
      </w:r>
      <w:r w:rsidR="00273A80">
        <w:rPr>
          <w:color w:val="000000" w:themeColor="text1"/>
          <w:sz w:val="22"/>
          <w:szCs w:val="22"/>
        </w:rPr>
        <w:t>our</w:t>
      </w:r>
      <w:r w:rsidR="00273A80" w:rsidRPr="00F1521B">
        <w:rPr>
          <w:color w:val="000000" w:themeColor="text1"/>
          <w:sz w:val="22"/>
          <w:szCs w:val="22"/>
        </w:rPr>
        <w:t xml:space="preserve"> </w:t>
      </w:r>
      <w:r w:rsidRPr="00F1521B">
        <w:rPr>
          <w:color w:val="000000" w:themeColor="text1"/>
          <w:sz w:val="22"/>
          <w:szCs w:val="22"/>
        </w:rPr>
        <w:t>understanding of the impact of the COVID-19 crisis on work and private life</w:t>
      </w:r>
      <w:r w:rsidR="00836536" w:rsidRPr="00F1521B">
        <w:rPr>
          <w:color w:val="000000" w:themeColor="text1"/>
          <w:sz w:val="22"/>
          <w:szCs w:val="22"/>
        </w:rPr>
        <w:t>. It</w:t>
      </w:r>
      <w:r w:rsidRPr="00F1521B">
        <w:rPr>
          <w:color w:val="000000" w:themeColor="text1"/>
          <w:sz w:val="22"/>
          <w:szCs w:val="22"/>
        </w:rPr>
        <w:t xml:space="preserve"> provides evidence on the covariates of a more negative/positive perceived impact and on the associations with MWB and SRH in </w:t>
      </w:r>
      <w:r w:rsidR="004E4960" w:rsidRPr="00F1521B">
        <w:rPr>
          <w:color w:val="000000" w:themeColor="text1"/>
          <w:sz w:val="22"/>
          <w:szCs w:val="22"/>
        </w:rPr>
        <w:t xml:space="preserve">the </w:t>
      </w:r>
      <w:r w:rsidRPr="00F1521B">
        <w:rPr>
          <w:color w:val="000000" w:themeColor="text1"/>
          <w:sz w:val="22"/>
          <w:szCs w:val="22"/>
        </w:rPr>
        <w:t>German and Swiss working</w:t>
      </w:r>
      <w:r w:rsidR="002E0D5E" w:rsidRPr="002E0D5E">
        <w:rPr>
          <w:color w:val="000000" w:themeColor="text1"/>
          <w:sz w:val="22"/>
          <w:szCs w:val="22"/>
        </w:rPr>
        <w:t xml:space="preserve"> </w:t>
      </w:r>
      <w:r w:rsidR="002E0D5E" w:rsidRPr="00F1521B">
        <w:rPr>
          <w:color w:val="000000" w:themeColor="text1"/>
          <w:sz w:val="22"/>
          <w:szCs w:val="22"/>
        </w:rPr>
        <w:t>population</w:t>
      </w:r>
      <w:r w:rsidR="002E0D5E">
        <w:rPr>
          <w:color w:val="000000" w:themeColor="text1"/>
          <w:sz w:val="22"/>
          <w:szCs w:val="22"/>
        </w:rPr>
        <w:t>s</w:t>
      </w:r>
      <w:r w:rsidRPr="00F1521B">
        <w:rPr>
          <w:color w:val="000000" w:themeColor="text1"/>
          <w:sz w:val="22"/>
          <w:szCs w:val="22"/>
        </w:rPr>
        <w:t xml:space="preserve">. </w:t>
      </w:r>
      <w:r w:rsidR="00B95A81" w:rsidRPr="00F1521B">
        <w:rPr>
          <w:color w:val="000000" w:themeColor="text1"/>
          <w:sz w:val="22"/>
          <w:szCs w:val="22"/>
        </w:rPr>
        <w:t>Employees</w:t>
      </w:r>
      <w:r w:rsidRPr="00F1521B">
        <w:rPr>
          <w:color w:val="000000" w:themeColor="text1"/>
          <w:sz w:val="22"/>
          <w:szCs w:val="22"/>
        </w:rPr>
        <w:t xml:space="preserve"> whose employment contract </w:t>
      </w:r>
      <w:r w:rsidR="002E0D5E">
        <w:rPr>
          <w:color w:val="000000" w:themeColor="text1"/>
          <w:sz w:val="22"/>
          <w:szCs w:val="22"/>
        </w:rPr>
        <w:t xml:space="preserve">was </w:t>
      </w:r>
      <w:r w:rsidRPr="00F1521B">
        <w:rPr>
          <w:color w:val="000000" w:themeColor="text1"/>
          <w:sz w:val="22"/>
          <w:szCs w:val="22"/>
        </w:rPr>
        <w:t xml:space="preserve">affected by the crisis </w:t>
      </w:r>
      <w:r w:rsidR="002943A8" w:rsidRPr="00F1521B">
        <w:rPr>
          <w:color w:val="000000" w:themeColor="text1"/>
          <w:sz w:val="22"/>
          <w:szCs w:val="22"/>
        </w:rPr>
        <w:t xml:space="preserve">seem to </w:t>
      </w:r>
      <w:r w:rsidR="004D7842">
        <w:rPr>
          <w:color w:val="000000" w:themeColor="text1"/>
          <w:sz w:val="22"/>
          <w:szCs w:val="22"/>
        </w:rPr>
        <w:t>have felt</w:t>
      </w:r>
      <w:r w:rsidRPr="00F1521B">
        <w:rPr>
          <w:color w:val="000000" w:themeColor="text1"/>
          <w:sz w:val="22"/>
          <w:szCs w:val="22"/>
        </w:rPr>
        <w:t xml:space="preserve"> the</w:t>
      </w:r>
      <w:r w:rsidR="004D7842">
        <w:rPr>
          <w:color w:val="000000" w:themeColor="text1"/>
          <w:sz w:val="22"/>
          <w:szCs w:val="22"/>
        </w:rPr>
        <w:t xml:space="preserve"> greatest</w:t>
      </w:r>
      <w:r w:rsidRPr="00F1521B">
        <w:rPr>
          <w:color w:val="000000" w:themeColor="text1"/>
          <w:sz w:val="22"/>
          <w:szCs w:val="22"/>
        </w:rPr>
        <w:t xml:space="preserve"> negative impact on their work life. This </w:t>
      </w:r>
      <w:r w:rsidRPr="00F1521B">
        <w:rPr>
          <w:rStyle w:val="normaltextrun"/>
          <w:color w:val="000000" w:themeColor="text1"/>
          <w:sz w:val="22"/>
          <w:szCs w:val="22"/>
        </w:rPr>
        <w:t xml:space="preserve">highlights the crucial role of (un-/under-)employment in </w:t>
      </w:r>
      <w:r w:rsidR="004D7842">
        <w:rPr>
          <w:rStyle w:val="normaltextrun"/>
          <w:color w:val="000000" w:themeColor="text1"/>
          <w:sz w:val="22"/>
          <w:szCs w:val="22"/>
        </w:rPr>
        <w:t xml:space="preserve">a </w:t>
      </w:r>
      <w:r w:rsidRPr="00F1521B">
        <w:rPr>
          <w:rStyle w:val="normaltextrun"/>
          <w:color w:val="000000" w:themeColor="text1"/>
          <w:sz w:val="22"/>
          <w:szCs w:val="22"/>
        </w:rPr>
        <w:t>crisis</w:t>
      </w:r>
      <w:r w:rsidR="004D7842">
        <w:rPr>
          <w:rStyle w:val="normaltextrun"/>
          <w:color w:val="000000" w:themeColor="text1"/>
          <w:sz w:val="22"/>
          <w:szCs w:val="22"/>
        </w:rPr>
        <w:t>,</w:t>
      </w:r>
      <w:r w:rsidRPr="00F1521B">
        <w:rPr>
          <w:rStyle w:val="normaltextrun"/>
          <w:color w:val="000000" w:themeColor="text1"/>
          <w:sz w:val="22"/>
          <w:szCs w:val="22"/>
        </w:rPr>
        <w:t xml:space="preserve"> as employment is associated with several health-promoting factors that cannot be substituted in any other way </w:t>
      </w:r>
      <w:sdt>
        <w:sdtPr>
          <w:rPr>
            <w:rStyle w:val="normaltextrun"/>
            <w:color w:val="000000" w:themeColor="text1"/>
            <w:sz w:val="22"/>
            <w:szCs w:val="22"/>
          </w:rPr>
          <w:alias w:val="To edit, see citavi.com/edit"/>
          <w:tag w:val="CitaviPlaceholder#fe824dad-524a-43fc-9d52-696522cc07ea"/>
          <w:id w:val="-250656969"/>
          <w:placeholder>
            <w:docPart w:val="43B49C7BC904614687BCBC6A8B3D8496"/>
          </w:placeholder>
        </w:sdtPr>
        <w:sdtEndPr>
          <w:rPr>
            <w:rStyle w:val="normaltextrun"/>
          </w:rPr>
        </w:sdtEndPr>
        <w:sdtContent>
          <w:r w:rsidRPr="00F1521B">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YzQwYTAzLWQwNTMtNGE0YS1iM2Y1LWU2N2JhYTZlMjlmYSIsIlJhbmdlTGVuZ3RoIjo0LCJSZWZlcmVuY2VJZCI6ImZhZjY1NDIwLTQ5MzctNDUwOC1hNzYwLTU5YTU5NTM5NjY4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mFob2RhIiwiUHJvdGVjdGVkIjpmYWxzZSwiU2V4IjoxLCJDcmVhdGVkQnkiOiJfUGhpbGlwcCBLZXJrc2llY2siLCJDcmVhdGVkT24iOiIyMDIwLTA4LTI3VDE1OjUwOjI4IiwiTW9kaWZpZWRCeSI6Il9QaGlsaXBwIEtlcmtzaWVjayIsIklkIjoiMTlhOTA0YWQtN2FkYi00OGQxLWFhYzMtNjlkMDExMzk3OGY2IiwiTW9kaWZpZWRPbiI6IjIwMjAtMDgtMjdUMTU6NTA6Mjg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BoaWxpcHAgVVpIXFxBcHBEYXRhXFxMb2NhbFxcVGVtcFxcZHhvcmxkZW8uanBnIiwiVXJpU3RyaW5nIjoiZmFmNjU0MjAtNDkzNy00NTA4LWE3NjAtNTlhNTk1Mzk2Njh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}</w:instrText>
          </w:r>
          <w:r w:rsidRPr="00F1521B">
            <w:rPr>
              <w:rStyle w:val="normaltextrun"/>
              <w:noProof/>
              <w:color w:val="000000" w:themeColor="text1"/>
              <w:sz w:val="22"/>
              <w:szCs w:val="22"/>
            </w:rPr>
            <w:fldChar w:fldCharType="separate"/>
          </w:r>
          <w:r w:rsidR="006A7BA9">
            <w:rPr>
              <w:rStyle w:val="normaltextrun"/>
              <w:noProof/>
              <w:color w:val="000000" w:themeColor="text1"/>
              <w:sz w:val="22"/>
              <w:szCs w:val="22"/>
            </w:rPr>
            <w:t>[48]</w:t>
          </w:r>
          <w:r w:rsidRPr="00F1521B">
            <w:rPr>
              <w:rStyle w:val="normaltextrun"/>
              <w:noProof/>
              <w:color w:val="000000" w:themeColor="text1"/>
              <w:sz w:val="22"/>
              <w:szCs w:val="22"/>
            </w:rPr>
            <w:fldChar w:fldCharType="end"/>
          </w:r>
        </w:sdtContent>
      </w:sdt>
      <w:r w:rsidRPr="00F1521B">
        <w:rPr>
          <w:rStyle w:val="normaltextrun"/>
          <w:color w:val="000000" w:themeColor="text1"/>
          <w:sz w:val="22"/>
          <w:szCs w:val="22"/>
        </w:rPr>
        <w:t xml:space="preserve">. </w:t>
      </w:r>
      <w:r w:rsidRPr="00F1521B">
        <w:rPr>
          <w:color w:val="000000" w:themeColor="text1"/>
          <w:sz w:val="22"/>
          <w:szCs w:val="22"/>
        </w:rPr>
        <w:t xml:space="preserve">Moreover, </w:t>
      </w:r>
      <w:ins w:id="1285" w:author="Georg Bauer" w:date="2021-03-03T18:26:00Z">
        <w:r w:rsidR="00AA385F">
          <w:rPr>
            <w:color w:val="000000" w:themeColor="text1"/>
            <w:sz w:val="22"/>
            <w:szCs w:val="22"/>
          </w:rPr>
          <w:t xml:space="preserve">the </w:t>
        </w:r>
      </w:ins>
      <w:ins w:id="1286" w:author="Georg Bauer" w:date="2021-03-03T18:25:00Z">
        <w:r w:rsidR="00AA385F" w:rsidRPr="00F1521B">
          <w:rPr>
            <w:color w:val="000000" w:themeColor="text1"/>
            <w:sz w:val="22"/>
            <w:szCs w:val="22"/>
          </w:rPr>
          <w:t xml:space="preserve">private life </w:t>
        </w:r>
      </w:ins>
      <w:ins w:id="1287" w:author="Georg Bauer" w:date="2021-03-03T18:26:00Z">
        <w:r w:rsidR="00AA385F">
          <w:rPr>
            <w:color w:val="000000" w:themeColor="text1"/>
            <w:sz w:val="22"/>
            <w:szCs w:val="22"/>
          </w:rPr>
          <w:t xml:space="preserve">of </w:t>
        </w:r>
      </w:ins>
      <w:r w:rsidRPr="00F1521B">
        <w:rPr>
          <w:color w:val="000000" w:themeColor="text1"/>
          <w:sz w:val="22"/>
          <w:szCs w:val="22"/>
        </w:rPr>
        <w:t xml:space="preserve">employees </w:t>
      </w:r>
      <w:r w:rsidR="004D7842">
        <w:rPr>
          <w:color w:val="000000" w:themeColor="text1"/>
          <w:sz w:val="22"/>
          <w:szCs w:val="22"/>
        </w:rPr>
        <w:t>living</w:t>
      </w:r>
      <w:r w:rsidRPr="00F1521B">
        <w:rPr>
          <w:color w:val="000000" w:themeColor="text1"/>
          <w:sz w:val="22"/>
          <w:szCs w:val="22"/>
        </w:rPr>
        <w:t xml:space="preserve"> alone </w:t>
      </w:r>
      <w:del w:id="1288" w:author="Georg Bauer" w:date="2021-03-03T18:26:00Z">
        <w:r w:rsidRPr="00F1521B" w:rsidDel="00AA385F">
          <w:rPr>
            <w:color w:val="000000" w:themeColor="text1"/>
            <w:sz w:val="22"/>
            <w:szCs w:val="22"/>
          </w:rPr>
          <w:delText xml:space="preserve">represent a group whose </w:delText>
        </w:r>
      </w:del>
      <w:del w:id="1289" w:author="Georg Bauer" w:date="2021-03-03T18:25:00Z">
        <w:r w:rsidRPr="00F1521B" w:rsidDel="00AA385F">
          <w:rPr>
            <w:color w:val="000000" w:themeColor="text1"/>
            <w:sz w:val="22"/>
            <w:szCs w:val="22"/>
          </w:rPr>
          <w:delText xml:space="preserve">private life </w:delText>
        </w:r>
      </w:del>
      <w:del w:id="1290" w:author="Georg Bauer" w:date="2021-03-03T18:26:00Z">
        <w:r w:rsidRPr="00F1521B" w:rsidDel="00AA385F">
          <w:rPr>
            <w:color w:val="000000" w:themeColor="text1"/>
            <w:sz w:val="22"/>
            <w:szCs w:val="22"/>
          </w:rPr>
          <w:delText xml:space="preserve">seems to have </w:delText>
        </w:r>
      </w:del>
      <w:ins w:id="1291" w:author="Georg Bauer" w:date="2021-03-03T18:26:00Z">
        <w:r w:rsidR="00AA385F">
          <w:rPr>
            <w:color w:val="000000" w:themeColor="text1"/>
            <w:sz w:val="22"/>
            <w:szCs w:val="22"/>
          </w:rPr>
          <w:t xml:space="preserve">has </w:t>
        </w:r>
      </w:ins>
      <w:r w:rsidRPr="00F1521B">
        <w:rPr>
          <w:color w:val="000000" w:themeColor="text1"/>
          <w:sz w:val="22"/>
          <w:szCs w:val="22"/>
        </w:rPr>
        <w:t xml:space="preserve">been affected most negatively </w:t>
      </w:r>
      <w:r w:rsidR="004D7842">
        <w:rPr>
          <w:color w:val="000000" w:themeColor="text1"/>
          <w:sz w:val="22"/>
          <w:szCs w:val="22"/>
        </w:rPr>
        <w:t>due to</w:t>
      </w:r>
      <w:r w:rsidR="004D7842" w:rsidRPr="00F1521B">
        <w:rPr>
          <w:color w:val="000000" w:themeColor="text1"/>
          <w:sz w:val="22"/>
          <w:szCs w:val="22"/>
        </w:rPr>
        <w:t xml:space="preserve"> </w:t>
      </w:r>
      <w:del w:id="1292" w:author="Georg Bauer" w:date="2021-03-03T18:26:00Z">
        <w:r w:rsidRPr="00F1521B" w:rsidDel="00AA385F">
          <w:rPr>
            <w:color w:val="000000" w:themeColor="text1"/>
            <w:sz w:val="22"/>
            <w:szCs w:val="22"/>
          </w:rPr>
          <w:delText xml:space="preserve">physical distancing and </w:delText>
        </w:r>
        <w:r w:rsidR="004D7842" w:rsidDel="00AA385F">
          <w:rPr>
            <w:color w:val="000000" w:themeColor="text1"/>
            <w:sz w:val="22"/>
            <w:szCs w:val="22"/>
          </w:rPr>
          <w:delText xml:space="preserve">the </w:delText>
        </w:r>
        <w:r w:rsidRPr="00F1521B" w:rsidDel="00AA385F">
          <w:rPr>
            <w:color w:val="000000" w:themeColor="text1"/>
            <w:sz w:val="22"/>
            <w:szCs w:val="22"/>
          </w:rPr>
          <w:delText xml:space="preserve">consequent </w:delText>
        </w:r>
      </w:del>
      <w:r w:rsidRPr="00F1521B">
        <w:rPr>
          <w:color w:val="000000" w:themeColor="text1"/>
          <w:sz w:val="22"/>
          <w:szCs w:val="22"/>
        </w:rPr>
        <w:t xml:space="preserve">social isolation. </w:t>
      </w:r>
      <w:r w:rsidRPr="00F1521B">
        <w:rPr>
          <w:rStyle w:val="normaltextrun"/>
          <w:color w:val="000000" w:themeColor="text1"/>
          <w:sz w:val="22"/>
          <w:szCs w:val="22"/>
        </w:rPr>
        <w:t xml:space="preserve">Thus, </w:t>
      </w:r>
      <w:ins w:id="1293" w:author="Georg Bauer" w:date="2021-03-03T18:28:00Z">
        <w:r w:rsidR="00CE1834" w:rsidRPr="004A56A8">
          <w:rPr>
            <w:color w:val="000000" w:themeColor="text1"/>
            <w:sz w:val="22"/>
            <w:szCs w:val="22"/>
          </w:rPr>
          <w:t xml:space="preserve">psychological first aid </w:t>
        </w:r>
      </w:ins>
      <w:ins w:id="1294" w:author="Georg Bauer" w:date="2021-03-03T18:32:00Z">
        <w:r w:rsidR="00CE1834">
          <w:rPr>
            <w:color w:val="000000" w:themeColor="text1"/>
            <w:sz w:val="22"/>
            <w:szCs w:val="22"/>
          </w:rPr>
          <w:t xml:space="preserve">also </w:t>
        </w:r>
      </w:ins>
      <w:ins w:id="1295" w:author="Georg Bauer" w:date="2021-03-03T18:28:00Z">
        <w:r w:rsidR="00CE1834">
          <w:rPr>
            <w:color w:val="000000" w:themeColor="text1"/>
            <w:sz w:val="22"/>
            <w:szCs w:val="22"/>
          </w:rPr>
          <w:t>accessible online should be established</w:t>
        </w:r>
        <w:r w:rsidR="00CE1834" w:rsidDel="00CE1834">
          <w:rPr>
            <w:rStyle w:val="normaltextrun"/>
            <w:color w:val="000000" w:themeColor="text1"/>
            <w:sz w:val="22"/>
            <w:szCs w:val="22"/>
          </w:rPr>
          <w:t xml:space="preserve"> </w:t>
        </w:r>
      </w:ins>
      <w:ins w:id="1296" w:author="Martin Tušl" w:date="2021-03-01T15:38:00Z">
        <w:del w:id="1297" w:author="Georg Bauer" w:date="2021-03-03T18:28:00Z">
          <w:r w:rsidR="004A56A8" w:rsidDel="00CE1834">
            <w:rPr>
              <w:rStyle w:val="normaltextrun"/>
              <w:color w:val="000000" w:themeColor="text1"/>
              <w:sz w:val="22"/>
              <w:szCs w:val="22"/>
            </w:rPr>
            <w:delText xml:space="preserve">attention and </w:delText>
          </w:r>
        </w:del>
      </w:ins>
      <w:del w:id="1298" w:author="Georg Bauer" w:date="2021-03-03T18:28:00Z">
        <w:r w:rsidRPr="00F1521B" w:rsidDel="00CE1834">
          <w:rPr>
            <w:rStyle w:val="normaltextrun"/>
            <w:color w:val="000000" w:themeColor="text1"/>
            <w:sz w:val="22"/>
            <w:szCs w:val="22"/>
          </w:rPr>
          <w:delText xml:space="preserve">future interventions </w:delText>
        </w:r>
        <w:r w:rsidR="004D7842" w:rsidDel="00CE1834">
          <w:rPr>
            <w:rStyle w:val="normaltextrun"/>
            <w:color w:val="000000" w:themeColor="text1"/>
            <w:sz w:val="22"/>
            <w:szCs w:val="22"/>
          </w:rPr>
          <w:delText xml:space="preserve">aimed at ameliorating </w:delText>
        </w:r>
        <w:r w:rsidRPr="00F1521B" w:rsidDel="00CE1834">
          <w:rPr>
            <w:rStyle w:val="normaltextrun"/>
            <w:color w:val="000000" w:themeColor="text1"/>
            <w:sz w:val="22"/>
            <w:szCs w:val="22"/>
          </w:rPr>
          <w:delText xml:space="preserve">the impact of lockdown measures should particularly address the </w:delText>
        </w:r>
        <w:r w:rsidR="004D7842" w:rsidRPr="00F1521B" w:rsidDel="00CE1834">
          <w:rPr>
            <w:rStyle w:val="normaltextrun"/>
            <w:color w:val="000000" w:themeColor="text1"/>
            <w:sz w:val="22"/>
            <w:szCs w:val="22"/>
          </w:rPr>
          <w:delText>situation</w:delText>
        </w:r>
        <w:r w:rsidR="004D7842" w:rsidDel="00CE1834">
          <w:rPr>
            <w:rStyle w:val="normaltextrun"/>
            <w:color w:val="000000" w:themeColor="text1"/>
            <w:sz w:val="22"/>
            <w:szCs w:val="22"/>
          </w:rPr>
          <w:delText>s</w:delText>
        </w:r>
        <w:r w:rsidR="004D7842" w:rsidRPr="00F1521B" w:rsidDel="00CE1834">
          <w:rPr>
            <w:rStyle w:val="normaltextrun"/>
            <w:color w:val="000000" w:themeColor="text1"/>
            <w:sz w:val="22"/>
            <w:szCs w:val="22"/>
          </w:rPr>
          <w:delText xml:space="preserve"> </w:delText>
        </w:r>
        <w:r w:rsidRPr="00F1521B" w:rsidDel="00CE1834">
          <w:rPr>
            <w:rStyle w:val="normaltextrun"/>
            <w:color w:val="000000" w:themeColor="text1"/>
            <w:sz w:val="22"/>
            <w:szCs w:val="22"/>
          </w:rPr>
          <w:delText>of</w:delText>
        </w:r>
      </w:del>
      <w:ins w:id="1299" w:author="Georg Bauer" w:date="2021-03-03T18:28:00Z">
        <w:r w:rsidR="00CE1834">
          <w:rPr>
            <w:rStyle w:val="normaltextrun"/>
            <w:color w:val="000000" w:themeColor="text1"/>
            <w:sz w:val="22"/>
            <w:szCs w:val="22"/>
          </w:rPr>
          <w:t>particularly for</w:t>
        </w:r>
      </w:ins>
      <w:r w:rsidRPr="00F1521B">
        <w:rPr>
          <w:rStyle w:val="normaltextrun"/>
          <w:color w:val="000000" w:themeColor="text1"/>
          <w:sz w:val="22"/>
          <w:szCs w:val="22"/>
        </w:rPr>
        <w:t xml:space="preserve"> th</w:t>
      </w:r>
      <w:r w:rsidR="00F91075" w:rsidRPr="00F1521B">
        <w:rPr>
          <w:rStyle w:val="normaltextrun"/>
          <w:color w:val="000000" w:themeColor="text1"/>
          <w:sz w:val="22"/>
          <w:szCs w:val="22"/>
        </w:rPr>
        <w:t>ese</w:t>
      </w:r>
      <w:r w:rsidRPr="00F1521B">
        <w:rPr>
          <w:rStyle w:val="normaltextrun"/>
          <w:color w:val="000000" w:themeColor="text1"/>
          <w:sz w:val="22"/>
          <w:szCs w:val="22"/>
        </w:rPr>
        <w:t xml:space="preserve"> </w:t>
      </w:r>
      <w:ins w:id="1300" w:author="Martin Tušl" w:date="2021-03-02T15:42:00Z">
        <w:r w:rsidR="00B358F4">
          <w:rPr>
            <w:rStyle w:val="normaltextrun"/>
            <w:color w:val="000000" w:themeColor="text1"/>
            <w:sz w:val="22"/>
            <w:szCs w:val="22"/>
          </w:rPr>
          <w:t xml:space="preserve">vulnerable </w:t>
        </w:r>
      </w:ins>
      <w:ins w:id="1301" w:author="Martin Tušl" w:date="2021-03-05T12:54:00Z">
        <w:r w:rsidR="002B1EEC" w:rsidRPr="002B1EEC">
          <w:rPr>
            <w:rStyle w:val="normaltextrun"/>
            <w:color w:val="000000" w:themeColor="text1"/>
            <w:sz w:val="22"/>
            <w:szCs w:val="22"/>
          </w:rPr>
          <w:t xml:space="preserve">groups </w:t>
        </w:r>
      </w:ins>
      <w:sdt>
        <w:sdtPr>
          <w:rPr>
            <w:rStyle w:val="normaltextrun"/>
            <w:color w:val="000000" w:themeColor="text1"/>
            <w:sz w:val="22"/>
            <w:szCs w:val="22"/>
          </w:rPr>
          <w:alias w:val="To edit, see citavi.com/edit"/>
          <w:tag w:val="CitaviPlaceholder#1e4ea9b4-e831-4882-a481-e61c488e4cd2"/>
          <w:id w:val="-1603878114"/>
          <w:placeholder>
            <w:docPart w:val="DefaultPlaceholder_-1854013440"/>
          </w:placeholder>
        </w:sdtPr>
        <w:sdtEndPr>
          <w:rPr>
            <w:rStyle w:val="normaltextrun"/>
          </w:rPr>
        </w:sdtEndPr>
        <w:sdtContent>
          <w:r w:rsidR="00141AEA" w:rsidRPr="002B1EEC">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YjA4YTQxLWZkYTctNGZjYS1iYTYzLTI5MjRjZWFjMGE3ZiIsIlJhbmdlTGVuZ3RoIjo0LCJSZWZlcmVuY2VJZCI6IjU5YzU1MmQ0LWQwZmEtNDgwNS1iYWRiLWY1YmFmYTRmYjE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FBoaWxpcHAgVVpIXFxBcHBEYXRhXFxMb2NhbFxcVGVtcFxcNWtnbDVrdnkuanBnIiwiVXJpU3RyaW5nIjoiNTljNTUyZDQtZDBmYS00ODA1LWJhZGItZjViYWZhNGZiMTN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4OS9mcHViaC4yMDIwLjU2MDM4OS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zMzI2Mjk2NiIsIlVyaVN0cmluZyI6Imh0dHA6Ly93d3cubmNiaS5ubG0ubmloLmdvdi9wdWJtZWQvMzMyNjI5Nj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xMi0xNlQxMzozNjo0MyIsIk1vZGlmaWVkQnkiOiJfUGhpbGlwcCBLZXJrc2llY2siLCJJZCI6ImYyZDMxZWQ3LTMxMjktNDYxOS1hNGYzLTZmZmZiYjc2NjkxMyIsIk1vZGlmaWVkT24iOiIyMDIwLTEyLTE2VDEzOjM2OjQ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4OS9mcHViaC4yMDIwLjU2MDM4OSIsIlVyaVN0cmluZyI6Imh0dHBzOi8vZG9pLm9yZy8xMC4zMzg5L2ZwdWJoLjIwMjAuNTYwMzg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TItMTZUMTM6MzY6NDMiLCJNb2RpZmllZEJ5IjoiX1BoaWxpcHAgS2Vya3NpZWNrIiwiSWQiOiJlOTgzYjg4NC05MjM5LTQwZmMtYTIxZC1hZDVjZDc1MzMyYWMiLCJNb2RpZmllZE9uIjoiMjAyMC0xMi0xNlQxMzozNjo0My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lBNQzc2ODgwMDkiLCJVcmlTdHJpbmciOiJodHRwczovL3d3dy5uY2JpLm5sbS5uaWguZ292L3BtYy9hcnRpY2xlcy9QTUM3Njg4MDA5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AtMTItMTZUMTM6MzY6NDMiLCJNb2RpZmllZEJ5IjoiX1BoaWxpcHAgS2Vya3NpZWNrIiwiSWQiOiJkYjkzYjUwOC1hMDgxLTRlODQtOGQ1ZC1iZmI0NDEwYjNhZDYiLCJNb2RpZmllZE9uIjoiMjAyMC0xMi0xNlQxMzozNjo0MyIsIlByb2plY3QiOnsiJHJlZiI6IjUifX1d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}</w:instrText>
          </w:r>
          <w:r w:rsidR="00141AEA" w:rsidRPr="002B1EEC">
            <w:rPr>
              <w:rStyle w:val="normaltextrun"/>
              <w:noProof/>
              <w:color w:val="000000" w:themeColor="text1"/>
              <w:sz w:val="22"/>
              <w:szCs w:val="22"/>
            </w:rPr>
            <w:fldChar w:fldCharType="separate"/>
          </w:r>
          <w:r w:rsidR="006A7BA9">
            <w:rPr>
              <w:rStyle w:val="normaltextrun"/>
              <w:noProof/>
              <w:color w:val="000000" w:themeColor="text1"/>
              <w:sz w:val="22"/>
              <w:szCs w:val="22"/>
            </w:rPr>
            <w:t>[49]</w:t>
          </w:r>
          <w:r w:rsidR="00141AEA" w:rsidRPr="002B1EEC">
            <w:rPr>
              <w:rStyle w:val="normaltextrun"/>
              <w:noProof/>
              <w:color w:val="000000" w:themeColor="text1"/>
              <w:sz w:val="22"/>
              <w:szCs w:val="22"/>
            </w:rPr>
            <w:fldChar w:fldCharType="end"/>
          </w:r>
        </w:sdtContent>
      </w:sdt>
      <w:r w:rsidRPr="002B1EEC">
        <w:rPr>
          <w:rStyle w:val="normaltextrun"/>
          <w:color w:val="000000" w:themeColor="text1"/>
          <w:sz w:val="22"/>
          <w:szCs w:val="22"/>
        </w:rPr>
        <w:t>.</w:t>
      </w:r>
      <w:ins w:id="1302" w:author="Martin Tušl" w:date="2021-03-02T15:43:00Z">
        <w:del w:id="1303" w:author="Georg Bauer" w:date="2021-03-03T18:28:00Z">
          <w:r w:rsidR="00B358F4" w:rsidRPr="002B1EEC" w:rsidDel="00CE1834">
            <w:rPr>
              <w:rStyle w:val="normaltextrun"/>
              <w:color w:val="000000" w:themeColor="text1"/>
              <w:sz w:val="22"/>
              <w:szCs w:val="22"/>
            </w:rPr>
            <w:delText xml:space="preserve"> </w:delText>
          </w:r>
        </w:del>
      </w:ins>
      <w:ins w:id="1304" w:author="Martin Tušl" w:date="2021-03-01T15:43:00Z">
        <w:del w:id="1305" w:author="Georg Bauer" w:date="2021-03-03T18:28:00Z">
          <w:r w:rsidR="004A56A8" w:rsidRPr="002B1EEC" w:rsidDel="00CE1834">
            <w:rPr>
              <w:rStyle w:val="normaltextrun"/>
              <w:color w:val="000000" w:themeColor="text1"/>
              <w:sz w:val="22"/>
              <w:szCs w:val="22"/>
            </w:rPr>
            <w:delText>For instance, to</w:delText>
          </w:r>
        </w:del>
      </w:ins>
      <w:ins w:id="1306" w:author="Martin Tušl" w:date="2021-03-01T15:40:00Z">
        <w:del w:id="1307" w:author="Georg Bauer" w:date="2021-03-03T18:28:00Z">
          <w:r w:rsidR="004A56A8" w:rsidRPr="002B1EEC" w:rsidDel="00CE1834">
            <w:rPr>
              <w:color w:val="000000" w:themeColor="text1"/>
              <w:sz w:val="22"/>
              <w:szCs w:val="22"/>
            </w:rPr>
            <w:delText xml:space="preserve"> reduce psychological distress and prevent further mental health problems </w:delText>
          </w:r>
        </w:del>
      </w:ins>
      <w:ins w:id="1308" w:author="Martin Tušl" w:date="2021-03-01T15:39:00Z">
        <w:del w:id="1309" w:author="Georg Bauer" w:date="2021-03-03T18:28:00Z">
          <w:r w:rsidR="004A56A8" w:rsidRPr="002B1EEC" w:rsidDel="00CE1834">
            <w:rPr>
              <w:color w:val="000000" w:themeColor="text1"/>
              <w:sz w:val="22"/>
              <w:szCs w:val="22"/>
            </w:rPr>
            <w:delText>psychological first aid accessible online</w:delText>
          </w:r>
        </w:del>
      </w:ins>
      <w:ins w:id="1310" w:author="Martin Tušl" w:date="2021-03-01T15:50:00Z">
        <w:del w:id="1311" w:author="Georg Bauer" w:date="2021-03-03T18:28:00Z">
          <w:r w:rsidR="00A0694E" w:rsidRPr="002B1EEC" w:rsidDel="00CE1834">
            <w:rPr>
              <w:color w:val="000000" w:themeColor="text1"/>
              <w:sz w:val="22"/>
              <w:szCs w:val="22"/>
            </w:rPr>
            <w:delText xml:space="preserve"> should be established</w:delText>
          </w:r>
        </w:del>
      </w:ins>
      <w:ins w:id="1312" w:author="Martin Tušl" w:date="2021-03-01T15:41:00Z">
        <w:del w:id="1313" w:author="Georg Bauer" w:date="2021-03-03T18:28:00Z">
          <w:r w:rsidR="004A56A8" w:rsidRPr="002B1EEC" w:rsidDel="00CE1834">
            <w:rPr>
              <w:color w:val="000000" w:themeColor="text1"/>
              <w:sz w:val="22"/>
              <w:szCs w:val="22"/>
            </w:rPr>
            <w:delText>.</w:delText>
          </w:r>
        </w:del>
        <w:r w:rsidR="004A56A8">
          <w:rPr>
            <w:color w:val="000000" w:themeColor="text1"/>
            <w:sz w:val="22"/>
            <w:szCs w:val="22"/>
          </w:rPr>
          <w:t xml:space="preserve"> </w:t>
        </w:r>
      </w:ins>
      <w:ins w:id="1314" w:author="Georg Bauer" w:date="2021-03-03T18:29:00Z">
        <w:r w:rsidR="00CE1834">
          <w:rPr>
            <w:color w:val="000000" w:themeColor="text1"/>
            <w:sz w:val="22"/>
            <w:szCs w:val="22"/>
          </w:rPr>
          <w:t xml:space="preserve">Employers need to assure that </w:t>
        </w:r>
      </w:ins>
      <w:ins w:id="1315" w:author="Georg Bauer" w:date="2021-03-03T18:30:00Z">
        <w:r w:rsidR="00CE1834">
          <w:rPr>
            <w:color w:val="000000" w:themeColor="text1"/>
            <w:sz w:val="22"/>
            <w:szCs w:val="22"/>
          </w:rPr>
          <w:t xml:space="preserve">they keep close </w:t>
        </w:r>
      </w:ins>
      <w:ins w:id="1316" w:author="Georg Bauer" w:date="2021-03-03T18:33:00Z">
        <w:r w:rsidR="00CE1834">
          <w:rPr>
            <w:color w:val="000000" w:themeColor="text1"/>
            <w:sz w:val="22"/>
            <w:szCs w:val="22"/>
          </w:rPr>
          <w:t>social ties with</w:t>
        </w:r>
      </w:ins>
      <w:ins w:id="1317" w:author="Georg Bauer" w:date="2021-03-03T18:30:00Z">
        <w:r w:rsidR="00CE1834">
          <w:rPr>
            <w:color w:val="000000" w:themeColor="text1"/>
            <w:sz w:val="22"/>
            <w:szCs w:val="22"/>
          </w:rPr>
          <w:t xml:space="preserve"> and </w:t>
        </w:r>
      </w:ins>
      <w:ins w:id="1318" w:author="Georg Bauer" w:date="2021-03-03T18:38:00Z">
        <w:r w:rsidR="00ED12A3">
          <w:rPr>
            <w:color w:val="000000" w:themeColor="text1"/>
            <w:sz w:val="22"/>
            <w:szCs w:val="22"/>
          </w:rPr>
          <w:t xml:space="preserve">emotionally </w:t>
        </w:r>
      </w:ins>
      <w:ins w:id="1319" w:author="Georg Bauer" w:date="2021-03-03T18:30:00Z">
        <w:r w:rsidR="00CE1834">
          <w:rPr>
            <w:color w:val="000000" w:themeColor="text1"/>
            <w:sz w:val="22"/>
            <w:szCs w:val="22"/>
          </w:rPr>
          <w:t xml:space="preserve">support employees with reduced contract or working hours. </w:t>
        </w:r>
      </w:ins>
      <w:ins w:id="1320" w:author="Martin Tušl" w:date="2021-03-01T15:41:00Z">
        <w:del w:id="1321" w:author="Georg Bauer" w:date="2021-03-03T18:29:00Z">
          <w:r w:rsidR="004A56A8" w:rsidDel="00CE1834">
            <w:rPr>
              <w:color w:val="000000" w:themeColor="text1"/>
              <w:sz w:val="22"/>
              <w:szCs w:val="22"/>
            </w:rPr>
            <w:delText>This could be beneficia</w:delText>
          </w:r>
        </w:del>
      </w:ins>
      <w:ins w:id="1322" w:author="Martin Tušl" w:date="2021-03-01T15:42:00Z">
        <w:del w:id="1323" w:author="Georg Bauer" w:date="2021-03-03T18:29:00Z">
          <w:r w:rsidR="004A56A8" w:rsidDel="00CE1834">
            <w:rPr>
              <w:color w:val="000000" w:themeColor="text1"/>
              <w:sz w:val="22"/>
              <w:szCs w:val="22"/>
            </w:rPr>
            <w:delText>l,</w:delText>
          </w:r>
        </w:del>
      </w:ins>
      <w:ins w:id="1324" w:author="Martin Tušl" w:date="2021-03-01T15:44:00Z">
        <w:del w:id="1325" w:author="Georg Bauer" w:date="2021-03-03T18:29:00Z">
          <w:r w:rsidR="004A56A8" w:rsidDel="00CE1834">
            <w:rPr>
              <w:color w:val="000000" w:themeColor="text1"/>
              <w:sz w:val="22"/>
              <w:szCs w:val="22"/>
            </w:rPr>
            <w:delText xml:space="preserve"> in particular,</w:delText>
          </w:r>
        </w:del>
      </w:ins>
      <w:ins w:id="1326" w:author="Martin Tušl" w:date="2021-03-01T15:42:00Z">
        <w:del w:id="1327" w:author="Georg Bauer" w:date="2021-03-03T18:29:00Z">
          <w:r w:rsidR="004A56A8" w:rsidDel="00CE1834">
            <w:rPr>
              <w:color w:val="000000" w:themeColor="text1"/>
              <w:sz w:val="22"/>
              <w:szCs w:val="22"/>
            </w:rPr>
            <w:delText xml:space="preserve"> to those who</w:delText>
          </w:r>
        </w:del>
      </w:ins>
      <w:ins w:id="1328" w:author="Martin Tušl" w:date="2021-03-02T15:41:00Z">
        <w:del w:id="1329" w:author="Georg Bauer" w:date="2021-03-03T18:29:00Z">
          <w:r w:rsidR="00B358F4" w:rsidDel="00CE1834">
            <w:rPr>
              <w:color w:val="000000" w:themeColor="text1"/>
              <w:sz w:val="22"/>
              <w:szCs w:val="22"/>
            </w:rPr>
            <w:delText xml:space="preserve"> live in a single household and</w:delText>
          </w:r>
        </w:del>
      </w:ins>
      <w:ins w:id="1330" w:author="Martin Tušl" w:date="2021-03-01T15:43:00Z">
        <w:del w:id="1331" w:author="Georg Bauer" w:date="2021-03-03T18:29:00Z">
          <w:r w:rsidR="004A56A8" w:rsidDel="00CE1834">
            <w:rPr>
              <w:color w:val="000000" w:themeColor="text1"/>
              <w:sz w:val="22"/>
              <w:szCs w:val="22"/>
            </w:rPr>
            <w:delText xml:space="preserve"> </w:delText>
          </w:r>
        </w:del>
      </w:ins>
      <w:ins w:id="1332" w:author="Martin Tušl" w:date="2021-03-01T15:44:00Z">
        <w:del w:id="1333" w:author="Georg Bauer" w:date="2021-03-03T18:29:00Z">
          <w:r w:rsidR="004A56A8" w:rsidDel="00CE1834">
            <w:rPr>
              <w:color w:val="000000" w:themeColor="text1"/>
              <w:sz w:val="22"/>
              <w:szCs w:val="22"/>
            </w:rPr>
            <w:delText>have lost their</w:delText>
          </w:r>
        </w:del>
      </w:ins>
      <w:ins w:id="1334" w:author="Martin Tušl" w:date="2021-03-01T15:45:00Z">
        <w:del w:id="1335" w:author="Georg Bauer" w:date="2021-03-03T18:29:00Z">
          <w:r w:rsidR="004A56A8" w:rsidDel="00CE1834">
            <w:rPr>
              <w:color w:val="000000" w:themeColor="text1"/>
              <w:sz w:val="22"/>
              <w:szCs w:val="22"/>
            </w:rPr>
            <w:delText xml:space="preserve"> ties due to social isolation. </w:delText>
          </w:r>
        </w:del>
        <w:r w:rsidR="004A56A8">
          <w:rPr>
            <w:color w:val="000000" w:themeColor="text1"/>
            <w:sz w:val="22"/>
            <w:szCs w:val="22"/>
          </w:rPr>
          <w:t xml:space="preserve">Moreover, </w:t>
        </w:r>
      </w:ins>
      <w:ins w:id="1336" w:author="Martin Tušl" w:date="2021-03-01T15:46:00Z">
        <w:r w:rsidR="00A0694E">
          <w:rPr>
            <w:color w:val="000000" w:themeColor="text1"/>
            <w:sz w:val="22"/>
            <w:szCs w:val="22"/>
          </w:rPr>
          <w:t xml:space="preserve">rapid financial aids </w:t>
        </w:r>
      </w:ins>
      <w:ins w:id="1337" w:author="Georg Bauer" w:date="2021-03-03T18:33:00Z">
        <w:r w:rsidR="00CE1834">
          <w:rPr>
            <w:color w:val="000000" w:themeColor="text1"/>
            <w:sz w:val="22"/>
            <w:szCs w:val="22"/>
          </w:rPr>
          <w:t xml:space="preserve">are </w:t>
        </w:r>
      </w:ins>
      <w:ins w:id="1338" w:author="Martin Tušl" w:date="2021-03-01T15:46:00Z">
        <w:r w:rsidR="00A0694E">
          <w:rPr>
            <w:color w:val="000000" w:themeColor="text1"/>
            <w:sz w:val="22"/>
            <w:szCs w:val="22"/>
          </w:rPr>
          <w:t>need</w:t>
        </w:r>
      </w:ins>
      <w:ins w:id="1339" w:author="Georg Bauer" w:date="2021-03-03T18:33:00Z">
        <w:r w:rsidR="00CE1834">
          <w:rPr>
            <w:color w:val="000000" w:themeColor="text1"/>
            <w:sz w:val="22"/>
            <w:szCs w:val="22"/>
          </w:rPr>
          <w:t xml:space="preserve">ed </w:t>
        </w:r>
      </w:ins>
      <w:ins w:id="1340" w:author="Martin Tušl" w:date="2021-03-01T15:46:00Z">
        <w:del w:id="1341" w:author="Georg Bauer" w:date="2021-03-03T18:33:00Z">
          <w:r w:rsidR="00A0694E" w:rsidDel="00CE1834">
            <w:rPr>
              <w:color w:val="000000" w:themeColor="text1"/>
              <w:sz w:val="22"/>
              <w:szCs w:val="22"/>
            </w:rPr>
            <w:delText xml:space="preserve"> to be provided </w:delText>
          </w:r>
        </w:del>
        <w:r w:rsidR="00A0694E">
          <w:rPr>
            <w:color w:val="000000" w:themeColor="text1"/>
            <w:sz w:val="22"/>
            <w:szCs w:val="22"/>
          </w:rPr>
          <w:t xml:space="preserve">to those who </w:t>
        </w:r>
      </w:ins>
      <w:ins w:id="1342" w:author="Martin Tušl" w:date="2021-03-02T15:42:00Z">
        <w:del w:id="1343" w:author="Georg Bauer" w:date="2021-03-03T18:34:00Z">
          <w:r w:rsidR="00B358F4" w:rsidDel="00CE1834">
            <w:rPr>
              <w:color w:val="000000" w:themeColor="text1"/>
              <w:sz w:val="22"/>
              <w:szCs w:val="22"/>
            </w:rPr>
            <w:delText xml:space="preserve">cannot work or </w:delText>
          </w:r>
        </w:del>
      </w:ins>
      <w:ins w:id="1344" w:author="Martin Tušl" w:date="2021-03-01T15:46:00Z">
        <w:r w:rsidR="00A0694E">
          <w:rPr>
            <w:color w:val="000000" w:themeColor="text1"/>
            <w:sz w:val="22"/>
            <w:szCs w:val="22"/>
          </w:rPr>
          <w:t>have lost their income</w:t>
        </w:r>
      </w:ins>
      <w:ins w:id="1345" w:author="Martin Tušl" w:date="2021-03-04T19:03:00Z">
        <w:r w:rsidR="00F9239D">
          <w:rPr>
            <w:color w:val="000000" w:themeColor="text1"/>
            <w:sz w:val="22"/>
            <w:szCs w:val="22"/>
          </w:rPr>
          <w:t xml:space="preserve"> partially or</w:t>
        </w:r>
      </w:ins>
      <w:ins w:id="1346" w:author="Martin Tušl" w:date="2021-03-01T15:46:00Z">
        <w:r w:rsidR="00A0694E">
          <w:rPr>
            <w:color w:val="000000" w:themeColor="text1"/>
            <w:sz w:val="22"/>
            <w:szCs w:val="22"/>
          </w:rPr>
          <w:t xml:space="preserve"> completely</w:t>
        </w:r>
        <w:del w:id="1347" w:author="Georg Bauer" w:date="2021-03-03T18:34:00Z">
          <w:r w:rsidR="00A0694E" w:rsidDel="00CE1834">
            <w:rPr>
              <w:color w:val="000000" w:themeColor="text1"/>
              <w:sz w:val="22"/>
              <w:szCs w:val="22"/>
            </w:rPr>
            <w:delText xml:space="preserve"> or partially due to mandatory short-time work. </w:delText>
          </w:r>
        </w:del>
      </w:ins>
      <w:ins w:id="1348" w:author="Martin Tušl" w:date="2021-03-01T15:47:00Z">
        <w:del w:id="1349" w:author="Georg Bauer" w:date="2021-03-03T18:34:00Z">
          <w:r w:rsidR="00A0694E" w:rsidDel="00CE1834">
            <w:rPr>
              <w:color w:val="000000" w:themeColor="text1"/>
              <w:sz w:val="22"/>
              <w:szCs w:val="22"/>
            </w:rPr>
            <w:delText>Long-term u</w:delText>
          </w:r>
        </w:del>
      </w:ins>
      <w:ins w:id="1350" w:author="Martin Tušl" w:date="2021-03-01T15:46:00Z">
        <w:del w:id="1351" w:author="Georg Bauer" w:date="2021-03-03T18:34:00Z">
          <w:r w:rsidR="00A0694E" w:rsidDel="00CE1834">
            <w:rPr>
              <w:color w:val="000000" w:themeColor="text1"/>
              <w:sz w:val="22"/>
              <w:szCs w:val="22"/>
            </w:rPr>
            <w:delText xml:space="preserve">nemployment </w:delText>
          </w:r>
        </w:del>
      </w:ins>
      <w:ins w:id="1352" w:author="Martin Tušl" w:date="2021-03-01T15:47:00Z">
        <w:del w:id="1353" w:author="Georg Bauer" w:date="2021-03-03T18:34:00Z">
          <w:r w:rsidR="00A0694E" w:rsidDel="00CE1834">
            <w:rPr>
              <w:color w:val="000000" w:themeColor="text1"/>
              <w:sz w:val="22"/>
              <w:szCs w:val="22"/>
            </w:rPr>
            <w:delText xml:space="preserve">and financial problems </w:delText>
          </w:r>
        </w:del>
      </w:ins>
      <w:ins w:id="1354" w:author="Martin Tušl" w:date="2021-03-01T15:48:00Z">
        <w:del w:id="1355" w:author="Georg Bauer" w:date="2021-03-03T18:34:00Z">
          <w:r w:rsidR="00A0694E" w:rsidDel="00CE1834">
            <w:rPr>
              <w:color w:val="000000" w:themeColor="text1"/>
              <w:sz w:val="22"/>
              <w:szCs w:val="22"/>
            </w:rPr>
            <w:delText>have detrimental consequences for mental health and</w:delText>
          </w:r>
        </w:del>
      </w:ins>
      <w:ins w:id="1356" w:author="Martin Tušl" w:date="2021-03-01T15:51:00Z">
        <w:del w:id="1357" w:author="Georg Bauer" w:date="2021-03-03T18:34:00Z">
          <w:r w:rsidR="00A0694E" w:rsidDel="00CE1834">
            <w:rPr>
              <w:color w:val="000000" w:themeColor="text1"/>
              <w:sz w:val="22"/>
              <w:szCs w:val="22"/>
            </w:rPr>
            <w:delText xml:space="preserve"> efforts should </w:delText>
          </w:r>
        </w:del>
      </w:ins>
      <w:ins w:id="1358" w:author="Martin Tušl" w:date="2021-03-01T15:52:00Z">
        <w:del w:id="1359" w:author="Georg Bauer" w:date="2021-03-03T18:34:00Z">
          <w:r w:rsidR="00A0694E" w:rsidDel="00CE1834">
            <w:rPr>
              <w:color w:val="000000" w:themeColor="text1"/>
              <w:sz w:val="22"/>
              <w:szCs w:val="22"/>
            </w:rPr>
            <w:delText xml:space="preserve">be made to </w:delText>
          </w:r>
        </w:del>
      </w:ins>
      <w:ins w:id="1360" w:author="Martin Tušl" w:date="2021-03-01T19:55:00Z">
        <w:del w:id="1361" w:author="Georg Bauer" w:date="2021-03-03T18:34:00Z">
          <w:r w:rsidR="00CA1270" w:rsidDel="00CE1834">
            <w:rPr>
              <w:color w:val="000000" w:themeColor="text1"/>
              <w:sz w:val="22"/>
              <w:szCs w:val="22"/>
            </w:rPr>
            <w:delText>reduce</w:delText>
          </w:r>
        </w:del>
      </w:ins>
      <w:ins w:id="1362" w:author="Martin Tušl" w:date="2021-03-01T15:52:00Z">
        <w:del w:id="1363" w:author="Georg Bauer" w:date="2021-03-03T18:34:00Z">
          <w:r w:rsidR="00A0694E" w:rsidDel="00CE1834">
            <w:rPr>
              <w:color w:val="000000" w:themeColor="text1"/>
              <w:sz w:val="22"/>
              <w:szCs w:val="22"/>
            </w:rPr>
            <w:delText xml:space="preserve"> the financial burden of the lockdown measures </w:delText>
          </w:r>
        </w:del>
      </w:ins>
      <w:ins w:id="1364" w:author="Martin Tušl" w:date="2021-03-01T19:55:00Z">
        <w:del w:id="1365" w:author="Georg Bauer" w:date="2021-03-03T18:34:00Z">
          <w:r w:rsidR="000E4F8B" w:rsidDel="00CE1834">
            <w:rPr>
              <w:color w:val="000000" w:themeColor="text1"/>
              <w:sz w:val="22"/>
              <w:szCs w:val="22"/>
            </w:rPr>
            <w:delText>on</w:delText>
          </w:r>
        </w:del>
      </w:ins>
      <w:ins w:id="1366" w:author="Martin Tušl" w:date="2021-03-01T15:52:00Z">
        <w:del w:id="1367" w:author="Georg Bauer" w:date="2021-03-03T18:34:00Z">
          <w:r w:rsidR="00A0694E" w:rsidDel="00CE1834">
            <w:rPr>
              <w:color w:val="000000" w:themeColor="text1"/>
              <w:sz w:val="22"/>
              <w:szCs w:val="22"/>
            </w:rPr>
            <w:delText xml:space="preserve"> individual employees</w:delText>
          </w:r>
        </w:del>
      </w:ins>
      <w:ins w:id="1368" w:author="Martin Tušl" w:date="2021-03-02T15:42:00Z">
        <w:r w:rsidR="00B358F4">
          <w:rPr>
            <w:color w:val="000000" w:themeColor="text1"/>
            <w:sz w:val="22"/>
            <w:szCs w:val="22"/>
          </w:rPr>
          <w:t>.</w:t>
        </w:r>
      </w:ins>
    </w:p>
    <w:p w14:paraId="54190DB9" w14:textId="026C0285" w:rsidR="00952D96" w:rsidRDefault="00C64EB7" w:rsidP="00ED12A3">
      <w:pPr>
        <w:spacing w:line="480" w:lineRule="auto"/>
        <w:ind w:firstLine="720"/>
        <w:rPr>
          <w:ins w:id="1369" w:author="Georg Bauer" w:date="2021-03-03T19:15:00Z"/>
          <w:color w:val="000000" w:themeColor="text1"/>
          <w:sz w:val="22"/>
          <w:szCs w:val="22"/>
        </w:rPr>
      </w:pPr>
      <w:del w:id="1370" w:author="Georg Bauer" w:date="2021-03-03T18:39:00Z">
        <w:r w:rsidRPr="00F1521B" w:rsidDel="00ED12A3">
          <w:rPr>
            <w:rStyle w:val="normaltextrun"/>
            <w:color w:val="000000" w:themeColor="text1"/>
            <w:sz w:val="22"/>
            <w:szCs w:val="22"/>
          </w:rPr>
          <w:lastRenderedPageBreak/>
          <w:delText>Beyond</w:delText>
        </w:r>
        <w:r w:rsidR="00C42273" w:rsidRPr="00F1521B" w:rsidDel="00ED12A3">
          <w:rPr>
            <w:rStyle w:val="normaltextrun"/>
            <w:color w:val="000000" w:themeColor="text1"/>
            <w:sz w:val="22"/>
            <w:szCs w:val="22"/>
          </w:rPr>
          <w:delText xml:space="preserve"> the negative </w:delText>
        </w:r>
        <w:r w:rsidRPr="00F1521B" w:rsidDel="00ED12A3">
          <w:rPr>
            <w:rStyle w:val="normaltextrun"/>
            <w:color w:val="000000" w:themeColor="text1"/>
            <w:sz w:val="22"/>
            <w:szCs w:val="22"/>
          </w:rPr>
          <w:delText>impact</w:delText>
        </w:r>
        <w:r w:rsidR="00C42273" w:rsidRPr="00F1521B" w:rsidDel="00ED12A3">
          <w:rPr>
            <w:rStyle w:val="normaltextrun"/>
            <w:color w:val="000000" w:themeColor="text1"/>
            <w:sz w:val="22"/>
            <w:szCs w:val="22"/>
          </w:rPr>
          <w:delText xml:space="preserve"> of the COVID-19 measures, </w:delText>
        </w:r>
        <w:r w:rsidRPr="00F1521B" w:rsidDel="00ED12A3">
          <w:rPr>
            <w:rStyle w:val="normaltextrun"/>
            <w:color w:val="000000" w:themeColor="text1"/>
            <w:sz w:val="22"/>
            <w:szCs w:val="22"/>
          </w:rPr>
          <w:delText>we should also consider</w:delText>
        </w:r>
        <w:r w:rsidR="00C42273" w:rsidRPr="00F1521B" w:rsidDel="00ED12A3">
          <w:rPr>
            <w:rStyle w:val="normaltextrun"/>
            <w:color w:val="000000" w:themeColor="text1"/>
            <w:sz w:val="22"/>
            <w:szCs w:val="22"/>
          </w:rPr>
          <w:delText xml:space="preserve"> positive</w:delText>
        </w:r>
      </w:del>
      <w:ins w:id="1371" w:author="Martin Tušl" w:date="2021-03-04T19:04:00Z">
        <w:r w:rsidR="00F9239D">
          <w:rPr>
            <w:rStyle w:val="normaltextrun"/>
            <w:color w:val="000000" w:themeColor="text1"/>
            <w:sz w:val="22"/>
            <w:szCs w:val="22"/>
          </w:rPr>
          <w:t>Nevertheless,</w:t>
        </w:r>
      </w:ins>
      <w:ins w:id="1372" w:author="Georg Bauer" w:date="2021-03-03T18:39:00Z">
        <w:r w:rsidR="00ED12A3">
          <w:rPr>
            <w:rStyle w:val="normaltextrun"/>
            <w:color w:val="000000" w:themeColor="text1"/>
            <w:sz w:val="22"/>
            <w:szCs w:val="22"/>
          </w:rPr>
          <w:t xml:space="preserve"> we shoul</w:t>
        </w:r>
      </w:ins>
      <w:ins w:id="1373" w:author="Georg Bauer" w:date="2021-03-03T18:40:00Z">
        <w:r w:rsidR="00ED12A3">
          <w:rPr>
            <w:rStyle w:val="normaltextrun"/>
            <w:color w:val="000000" w:themeColor="text1"/>
            <w:sz w:val="22"/>
            <w:szCs w:val="22"/>
          </w:rPr>
          <w:t>d</w:t>
        </w:r>
      </w:ins>
      <w:ins w:id="1374" w:author="Georg Bauer" w:date="2021-03-03T18:39:00Z">
        <w:r w:rsidR="00ED12A3">
          <w:rPr>
            <w:rStyle w:val="normaltextrun"/>
            <w:color w:val="000000" w:themeColor="text1"/>
            <w:sz w:val="22"/>
            <w:szCs w:val="22"/>
          </w:rPr>
          <w:t xml:space="preserve"> also foster positive</w:t>
        </w:r>
      </w:ins>
      <w:r w:rsidR="00C42273" w:rsidRPr="00F1521B">
        <w:rPr>
          <w:rStyle w:val="normaltextrun"/>
          <w:color w:val="000000" w:themeColor="text1"/>
          <w:sz w:val="22"/>
          <w:szCs w:val="22"/>
        </w:rPr>
        <w:t xml:space="preserve"> </w:t>
      </w:r>
      <w:r w:rsidRPr="00F1521B">
        <w:rPr>
          <w:rStyle w:val="normaltextrun"/>
          <w:color w:val="000000" w:themeColor="text1"/>
          <w:sz w:val="22"/>
          <w:szCs w:val="22"/>
        </w:rPr>
        <w:t xml:space="preserve">consequences </w:t>
      </w:r>
      <w:del w:id="1375" w:author="Georg Bauer" w:date="2021-03-03T18:39:00Z">
        <w:r w:rsidR="00C42273" w:rsidRPr="00F1521B" w:rsidDel="00ED12A3">
          <w:rPr>
            <w:rStyle w:val="normaltextrun"/>
            <w:color w:val="000000" w:themeColor="text1"/>
            <w:sz w:val="22"/>
            <w:szCs w:val="22"/>
          </w:rPr>
          <w:delText>that future interventions</w:delText>
        </w:r>
        <w:r w:rsidR="004D7842" w:rsidDel="00ED12A3">
          <w:rPr>
            <w:rStyle w:val="normaltextrun"/>
            <w:color w:val="000000" w:themeColor="text1"/>
            <w:sz w:val="22"/>
            <w:szCs w:val="22"/>
          </w:rPr>
          <w:delText xml:space="preserve"> can foster</w:delText>
        </w:r>
      </w:del>
      <w:ins w:id="1376" w:author="Georg Bauer" w:date="2021-03-03T18:39:00Z">
        <w:r w:rsidR="00ED12A3">
          <w:rPr>
            <w:rStyle w:val="normaltextrun"/>
            <w:color w:val="000000" w:themeColor="text1"/>
            <w:sz w:val="22"/>
            <w:szCs w:val="22"/>
          </w:rPr>
          <w:t>of the cris</w:t>
        </w:r>
      </w:ins>
      <w:ins w:id="1377" w:author="Georg Bauer" w:date="2021-03-03T18:40:00Z">
        <w:r w:rsidR="00ED12A3">
          <w:rPr>
            <w:rStyle w:val="normaltextrun"/>
            <w:color w:val="000000" w:themeColor="text1"/>
            <w:sz w:val="22"/>
            <w:szCs w:val="22"/>
          </w:rPr>
          <w:t>is</w:t>
        </w:r>
      </w:ins>
      <w:r w:rsidR="00C42273" w:rsidRPr="00F1521B">
        <w:rPr>
          <w:rStyle w:val="normaltextrun"/>
          <w:color w:val="000000" w:themeColor="text1"/>
          <w:sz w:val="22"/>
          <w:szCs w:val="22"/>
        </w:rPr>
        <w:t>.</w:t>
      </w:r>
      <w:ins w:id="1378" w:author="Martin Tušl" w:date="2021-03-04T19:04:00Z">
        <w:r w:rsidR="00F9239D">
          <w:rPr>
            <w:rStyle w:val="normaltextrun"/>
            <w:color w:val="000000" w:themeColor="text1"/>
            <w:sz w:val="22"/>
            <w:szCs w:val="22"/>
          </w:rPr>
          <w:t xml:space="preserve"> In general, it seems that</w:t>
        </w:r>
      </w:ins>
      <w:del w:id="1379" w:author="Georg Bauer" w:date="2021-03-03T18:40:00Z">
        <w:r w:rsidR="004D7842" w:rsidDel="00ED12A3">
          <w:rPr>
            <w:rStyle w:val="normaltextrun"/>
            <w:color w:val="000000" w:themeColor="text1"/>
            <w:sz w:val="22"/>
            <w:szCs w:val="22"/>
          </w:rPr>
          <w:delText>In particular, we</w:delText>
        </w:r>
        <w:r w:rsidR="00C42273" w:rsidRPr="00F1521B" w:rsidDel="00ED12A3">
          <w:rPr>
            <w:color w:val="000000" w:themeColor="text1"/>
            <w:sz w:val="22"/>
            <w:szCs w:val="22"/>
          </w:rPr>
          <w:delText xml:space="preserve"> found that a</w:delText>
        </w:r>
      </w:del>
      <w:ins w:id="1380" w:author="Georg Bauer" w:date="2021-03-03T18:40:00Z">
        <w:del w:id="1381" w:author="Martin Tušl" w:date="2021-03-04T19:04:00Z">
          <w:r w:rsidR="00ED12A3" w:rsidDel="00F9239D">
            <w:rPr>
              <w:rStyle w:val="normaltextrun"/>
              <w:color w:val="000000" w:themeColor="text1"/>
              <w:sz w:val="22"/>
              <w:szCs w:val="22"/>
            </w:rPr>
            <w:delText>A</w:delText>
          </w:r>
        </w:del>
      </w:ins>
      <w:ins w:id="1382" w:author="Martin Tušl" w:date="2021-03-04T19:04:00Z">
        <w:r w:rsidR="00F9239D">
          <w:rPr>
            <w:rStyle w:val="normaltextrun"/>
            <w:color w:val="000000" w:themeColor="text1"/>
            <w:sz w:val="22"/>
            <w:szCs w:val="22"/>
          </w:rPr>
          <w:t xml:space="preserve"> a</w:t>
        </w:r>
      </w:ins>
      <w:r w:rsidR="00C42273" w:rsidRPr="00F1521B">
        <w:rPr>
          <w:color w:val="000000" w:themeColor="text1"/>
          <w:sz w:val="22"/>
          <w:szCs w:val="22"/>
        </w:rPr>
        <w:t xml:space="preserve">n increase in WFH </w:t>
      </w:r>
      <w:r w:rsidR="004D7842">
        <w:rPr>
          <w:color w:val="000000" w:themeColor="text1"/>
          <w:sz w:val="22"/>
          <w:szCs w:val="22"/>
        </w:rPr>
        <w:t xml:space="preserve">was </w:t>
      </w:r>
      <w:del w:id="1383" w:author="Georg Bauer" w:date="2021-03-03T18:41:00Z">
        <w:r w:rsidR="00C42273" w:rsidRPr="00F1521B" w:rsidDel="00ED12A3">
          <w:rPr>
            <w:color w:val="000000" w:themeColor="text1"/>
            <w:sz w:val="22"/>
            <w:szCs w:val="22"/>
          </w:rPr>
          <w:delText xml:space="preserve">associated with a </w:delText>
        </w:r>
      </w:del>
      <w:r w:rsidR="00C42273" w:rsidRPr="00F1521B">
        <w:rPr>
          <w:color w:val="000000" w:themeColor="text1"/>
          <w:sz w:val="22"/>
          <w:szCs w:val="22"/>
        </w:rPr>
        <w:t xml:space="preserve">positive </w:t>
      </w:r>
      <w:del w:id="1384" w:author="Georg Bauer" w:date="2021-03-03T18:41:00Z">
        <w:r w:rsidR="00C42273" w:rsidRPr="00F1521B" w:rsidDel="00ED12A3">
          <w:rPr>
            <w:color w:val="000000" w:themeColor="text1"/>
            <w:sz w:val="22"/>
            <w:szCs w:val="22"/>
          </w:rPr>
          <w:delText>shift in</w:delText>
        </w:r>
      </w:del>
      <w:ins w:id="1385" w:author="Georg Bauer" w:date="2021-03-03T18:41:00Z">
        <w:r w:rsidR="00ED12A3">
          <w:rPr>
            <w:color w:val="000000" w:themeColor="text1"/>
            <w:sz w:val="22"/>
            <w:szCs w:val="22"/>
          </w:rPr>
          <w:t>for</w:t>
        </w:r>
      </w:ins>
      <w:r w:rsidR="00C42273" w:rsidRPr="00F1521B">
        <w:rPr>
          <w:color w:val="000000" w:themeColor="text1"/>
          <w:sz w:val="22"/>
          <w:szCs w:val="22"/>
        </w:rPr>
        <w:t xml:space="preserve"> work life </w:t>
      </w:r>
      <w:del w:id="1386" w:author="Georg Bauer" w:date="2021-03-03T18:41:00Z">
        <w:r w:rsidR="00C42273" w:rsidRPr="00F1521B" w:rsidDel="00ED12A3">
          <w:rPr>
            <w:color w:val="000000" w:themeColor="text1"/>
            <w:sz w:val="22"/>
            <w:szCs w:val="22"/>
          </w:rPr>
          <w:delText xml:space="preserve">for many employees, </w:delText>
        </w:r>
      </w:del>
      <w:del w:id="1387" w:author="Georg Bauer" w:date="2021-03-03T18:47:00Z">
        <w:r w:rsidR="00C42273" w:rsidRPr="00F1521B" w:rsidDel="00ED12A3">
          <w:rPr>
            <w:color w:val="000000" w:themeColor="text1"/>
            <w:sz w:val="22"/>
            <w:szCs w:val="22"/>
          </w:rPr>
          <w:delText xml:space="preserve">and an increase in leisure time </w:delText>
        </w:r>
        <w:r w:rsidR="004D7842" w:rsidDel="00ED12A3">
          <w:rPr>
            <w:color w:val="000000" w:themeColor="text1"/>
            <w:sz w:val="22"/>
            <w:szCs w:val="22"/>
          </w:rPr>
          <w:delText xml:space="preserve">was </w:delText>
        </w:r>
      </w:del>
      <w:del w:id="1388" w:author="Georg Bauer" w:date="2021-03-03T18:41:00Z">
        <w:r w:rsidR="00C42273" w:rsidRPr="00F1521B" w:rsidDel="00ED12A3">
          <w:rPr>
            <w:color w:val="000000" w:themeColor="text1"/>
            <w:sz w:val="22"/>
            <w:szCs w:val="22"/>
          </w:rPr>
          <w:delText xml:space="preserve">associated with a </w:delText>
        </w:r>
      </w:del>
      <w:del w:id="1389" w:author="Georg Bauer" w:date="2021-03-03T18:47:00Z">
        <w:r w:rsidR="00C42273" w:rsidRPr="00F1521B" w:rsidDel="00ED12A3">
          <w:rPr>
            <w:color w:val="000000" w:themeColor="text1"/>
            <w:sz w:val="22"/>
            <w:szCs w:val="22"/>
          </w:rPr>
          <w:delText xml:space="preserve">positive </w:delText>
        </w:r>
      </w:del>
      <w:del w:id="1390" w:author="Georg Bauer" w:date="2021-03-03T18:41:00Z">
        <w:r w:rsidR="00C42273" w:rsidRPr="00F1521B" w:rsidDel="00ED12A3">
          <w:rPr>
            <w:color w:val="000000" w:themeColor="text1"/>
            <w:sz w:val="22"/>
            <w:szCs w:val="22"/>
          </w:rPr>
          <w:delText>shift in the</w:delText>
        </w:r>
      </w:del>
      <w:del w:id="1391" w:author="Georg Bauer" w:date="2021-03-03T18:47:00Z">
        <w:r w:rsidR="00C42273" w:rsidRPr="00F1521B" w:rsidDel="00ED12A3">
          <w:rPr>
            <w:color w:val="000000" w:themeColor="text1"/>
            <w:sz w:val="22"/>
            <w:szCs w:val="22"/>
          </w:rPr>
          <w:delText xml:space="preserve"> private life</w:delText>
        </w:r>
      </w:del>
      <w:del w:id="1392" w:author="Georg Bauer" w:date="2021-03-03T18:41:00Z">
        <w:r w:rsidR="00C42273" w:rsidRPr="00F1521B" w:rsidDel="00ED12A3">
          <w:rPr>
            <w:color w:val="000000" w:themeColor="text1"/>
            <w:sz w:val="22"/>
            <w:szCs w:val="22"/>
          </w:rPr>
          <w:delText xml:space="preserve"> domain</w:delText>
        </w:r>
      </w:del>
      <w:r w:rsidR="00C42273" w:rsidRPr="00F1521B">
        <w:rPr>
          <w:color w:val="000000" w:themeColor="text1"/>
          <w:sz w:val="22"/>
          <w:szCs w:val="22"/>
        </w:rPr>
        <w:t xml:space="preserve">. </w:t>
      </w:r>
      <w:del w:id="1393" w:author="Georg Bauer" w:date="2021-03-03T18:42:00Z">
        <w:r w:rsidR="00C42273" w:rsidRPr="00F1521B" w:rsidDel="00ED12A3">
          <w:rPr>
            <w:rStyle w:val="normaltextrun"/>
            <w:color w:val="000000" w:themeColor="text1"/>
            <w:sz w:val="22"/>
            <w:szCs w:val="22"/>
          </w:rPr>
          <w:delText xml:space="preserve">These findings hold relevant implications for policies regarding </w:delText>
        </w:r>
        <w:r w:rsidR="00C42273" w:rsidRPr="00F1521B" w:rsidDel="00ED12A3">
          <w:rPr>
            <w:color w:val="000000" w:themeColor="text1"/>
            <w:sz w:val="22"/>
            <w:szCs w:val="22"/>
          </w:rPr>
          <w:delText>WFH</w:delText>
        </w:r>
        <w:r w:rsidR="00C42273" w:rsidRPr="00F1521B" w:rsidDel="00ED12A3">
          <w:rPr>
            <w:rStyle w:val="normaltextrun"/>
            <w:color w:val="000000" w:themeColor="text1"/>
            <w:sz w:val="22"/>
            <w:szCs w:val="22"/>
          </w:rPr>
          <w:delText xml:space="preserve"> </w:delText>
        </w:r>
        <w:r w:rsidR="004D7842" w:rsidDel="00ED12A3">
          <w:rPr>
            <w:rStyle w:val="normaltextrun"/>
            <w:color w:val="000000" w:themeColor="text1"/>
            <w:sz w:val="22"/>
            <w:szCs w:val="22"/>
          </w:rPr>
          <w:delText>at the</w:delText>
        </w:r>
        <w:r w:rsidR="004D7842" w:rsidRPr="00F1521B" w:rsidDel="00ED12A3">
          <w:rPr>
            <w:rStyle w:val="normaltextrun"/>
            <w:color w:val="000000" w:themeColor="text1"/>
            <w:sz w:val="22"/>
            <w:szCs w:val="22"/>
          </w:rPr>
          <w:delText xml:space="preserve"> organi</w:delText>
        </w:r>
        <w:r w:rsidR="004D7842" w:rsidDel="00ED12A3">
          <w:rPr>
            <w:rStyle w:val="normaltextrun"/>
            <w:color w:val="000000" w:themeColor="text1"/>
            <w:sz w:val="22"/>
            <w:szCs w:val="22"/>
          </w:rPr>
          <w:delText>z</w:delText>
        </w:r>
        <w:r w:rsidR="004D7842" w:rsidRPr="00F1521B" w:rsidDel="00ED12A3">
          <w:rPr>
            <w:rStyle w:val="normaltextrun"/>
            <w:color w:val="000000" w:themeColor="text1"/>
            <w:sz w:val="22"/>
            <w:szCs w:val="22"/>
          </w:rPr>
          <w:delText xml:space="preserve">ational </w:delText>
        </w:r>
        <w:r w:rsidR="00C42273" w:rsidRPr="00F1521B" w:rsidDel="00ED12A3">
          <w:rPr>
            <w:rStyle w:val="normaltextrun"/>
            <w:color w:val="000000" w:themeColor="text1"/>
            <w:sz w:val="22"/>
            <w:szCs w:val="22"/>
          </w:rPr>
          <w:delText xml:space="preserve">and legislative levels. </w:delText>
        </w:r>
      </w:del>
      <w:r w:rsidR="00086BBC" w:rsidRPr="00F1521B">
        <w:rPr>
          <w:rStyle w:val="normaltextrun"/>
          <w:color w:val="000000" w:themeColor="text1"/>
          <w:sz w:val="22"/>
          <w:szCs w:val="22"/>
        </w:rPr>
        <w:t>Learning from the</w:t>
      </w:r>
      <w:r w:rsidR="00C42273" w:rsidRPr="00F1521B">
        <w:rPr>
          <w:rStyle w:val="normaltextrun"/>
          <w:color w:val="000000" w:themeColor="text1"/>
          <w:sz w:val="22"/>
          <w:szCs w:val="22"/>
        </w:rPr>
        <w:t xml:space="preserve"> beneficial </w:t>
      </w:r>
      <w:r w:rsidR="00086BBC" w:rsidRPr="00F1521B">
        <w:rPr>
          <w:rStyle w:val="normaltextrun"/>
          <w:color w:val="000000" w:themeColor="text1"/>
          <w:sz w:val="22"/>
          <w:szCs w:val="22"/>
        </w:rPr>
        <w:t>effects of</w:t>
      </w:r>
      <w:r w:rsidR="00C42273" w:rsidRPr="00F1521B">
        <w:rPr>
          <w:rStyle w:val="normaltextrun"/>
          <w:color w:val="000000" w:themeColor="text1"/>
          <w:sz w:val="22"/>
          <w:szCs w:val="22"/>
        </w:rPr>
        <w:t xml:space="preserve"> WFH </w:t>
      </w:r>
      <w:r w:rsidR="004D7842">
        <w:rPr>
          <w:rStyle w:val="normaltextrun"/>
          <w:color w:val="000000" w:themeColor="text1"/>
          <w:sz w:val="22"/>
          <w:szCs w:val="22"/>
        </w:rPr>
        <w:t xml:space="preserve">in a </w:t>
      </w:r>
      <w:r w:rsidR="00086BBC" w:rsidRPr="00F1521B">
        <w:rPr>
          <w:rStyle w:val="normaltextrun"/>
          <w:color w:val="000000" w:themeColor="text1"/>
          <w:sz w:val="22"/>
          <w:szCs w:val="22"/>
        </w:rPr>
        <w:t xml:space="preserve">crisis can inform future </w:t>
      </w:r>
      <w:r w:rsidR="004D7842" w:rsidRPr="00F1521B">
        <w:rPr>
          <w:rStyle w:val="normaltextrun"/>
          <w:color w:val="000000" w:themeColor="text1"/>
          <w:sz w:val="22"/>
          <w:szCs w:val="22"/>
        </w:rPr>
        <w:t>organi</w:t>
      </w:r>
      <w:r w:rsidR="004D7842">
        <w:rPr>
          <w:rStyle w:val="normaltextrun"/>
          <w:color w:val="000000" w:themeColor="text1"/>
          <w:sz w:val="22"/>
          <w:szCs w:val="22"/>
        </w:rPr>
        <w:t>z</w:t>
      </w:r>
      <w:r w:rsidR="004D7842" w:rsidRPr="00F1521B">
        <w:rPr>
          <w:rStyle w:val="normaltextrun"/>
          <w:color w:val="000000" w:themeColor="text1"/>
          <w:sz w:val="22"/>
          <w:szCs w:val="22"/>
        </w:rPr>
        <w:t xml:space="preserve">ational </w:t>
      </w:r>
      <w:r w:rsidR="00C42273" w:rsidRPr="00F1521B">
        <w:rPr>
          <w:rStyle w:val="normaltextrun"/>
          <w:color w:val="000000" w:themeColor="text1"/>
          <w:sz w:val="22"/>
          <w:szCs w:val="22"/>
        </w:rPr>
        <w:t xml:space="preserve">and legislative policies </w:t>
      </w:r>
      <w:r w:rsidR="004D7842">
        <w:rPr>
          <w:rStyle w:val="normaltextrun"/>
          <w:color w:val="000000" w:themeColor="text1"/>
          <w:sz w:val="22"/>
          <w:szCs w:val="22"/>
        </w:rPr>
        <w:t xml:space="preserve">to support </w:t>
      </w:r>
      <w:r w:rsidR="00C42273" w:rsidRPr="00F1521B">
        <w:rPr>
          <w:rStyle w:val="normaltextrun"/>
          <w:color w:val="000000" w:themeColor="text1"/>
          <w:sz w:val="22"/>
          <w:szCs w:val="22"/>
        </w:rPr>
        <w:t xml:space="preserve">this form of working. As </w:t>
      </w:r>
      <w:ins w:id="1394" w:author="Georg Bauer" w:date="2021-03-03T18:43:00Z">
        <w:r w:rsidR="00ED12A3">
          <w:rPr>
            <w:rStyle w:val="normaltextrun"/>
            <w:color w:val="000000" w:themeColor="text1"/>
            <w:sz w:val="22"/>
            <w:szCs w:val="22"/>
          </w:rPr>
          <w:t xml:space="preserve">employees experienced with </w:t>
        </w:r>
      </w:ins>
      <w:r w:rsidR="00C42273" w:rsidRPr="00F1521B">
        <w:rPr>
          <w:rStyle w:val="normaltextrun"/>
          <w:color w:val="000000" w:themeColor="text1"/>
          <w:sz w:val="22"/>
          <w:szCs w:val="22"/>
        </w:rPr>
        <w:t xml:space="preserve">WFH had a </w:t>
      </w:r>
      <w:r w:rsidR="00B234D3" w:rsidRPr="00F1521B">
        <w:rPr>
          <w:rStyle w:val="normaltextrun"/>
          <w:color w:val="000000" w:themeColor="text1"/>
          <w:sz w:val="22"/>
          <w:szCs w:val="22"/>
        </w:rPr>
        <w:t xml:space="preserve">stronger </w:t>
      </w:r>
      <w:r w:rsidR="00C42273" w:rsidRPr="00F1521B">
        <w:rPr>
          <w:rStyle w:val="normaltextrun"/>
          <w:color w:val="000000" w:themeColor="text1"/>
          <w:sz w:val="22"/>
          <w:szCs w:val="22"/>
        </w:rPr>
        <w:t>positive impact on private life</w:t>
      </w:r>
      <w:ins w:id="1395" w:author="Georg Bauer" w:date="2021-03-03T18:43:00Z">
        <w:r w:rsidR="00ED12A3">
          <w:rPr>
            <w:rStyle w:val="normaltextrun"/>
            <w:color w:val="000000" w:themeColor="text1"/>
            <w:sz w:val="22"/>
            <w:szCs w:val="22"/>
          </w:rPr>
          <w:t xml:space="preserve"> than first-timers</w:t>
        </w:r>
      </w:ins>
      <w:del w:id="1396" w:author="Georg Bauer" w:date="2021-03-03T18:43:00Z">
        <w:r w:rsidR="00C42273" w:rsidRPr="00F1521B" w:rsidDel="00ED12A3">
          <w:rPr>
            <w:rStyle w:val="normaltextrun"/>
            <w:color w:val="000000" w:themeColor="text1"/>
            <w:sz w:val="22"/>
            <w:szCs w:val="22"/>
          </w:rPr>
          <w:delText xml:space="preserve"> </w:delText>
        </w:r>
        <w:r w:rsidR="00B234D3" w:rsidRPr="00F1521B" w:rsidDel="00ED12A3">
          <w:rPr>
            <w:rStyle w:val="normaltextrun"/>
            <w:color w:val="000000" w:themeColor="text1"/>
            <w:sz w:val="22"/>
            <w:szCs w:val="22"/>
          </w:rPr>
          <w:delText>in</w:delText>
        </w:r>
        <w:r w:rsidR="00C42273" w:rsidRPr="00F1521B" w:rsidDel="00ED12A3">
          <w:rPr>
            <w:rStyle w:val="normaltextrun"/>
            <w:color w:val="000000" w:themeColor="text1"/>
            <w:sz w:val="22"/>
            <w:szCs w:val="22"/>
          </w:rPr>
          <w:delText xml:space="preserve"> those who </w:delText>
        </w:r>
        <w:r w:rsidR="004D7842" w:rsidDel="00ED12A3">
          <w:rPr>
            <w:rStyle w:val="normaltextrun"/>
            <w:color w:val="000000" w:themeColor="text1"/>
            <w:sz w:val="22"/>
            <w:szCs w:val="22"/>
          </w:rPr>
          <w:delText>we</w:delText>
        </w:r>
        <w:r w:rsidR="004D7842" w:rsidRPr="00F1521B" w:rsidDel="00ED12A3">
          <w:rPr>
            <w:rStyle w:val="normaltextrun"/>
            <w:color w:val="000000" w:themeColor="text1"/>
            <w:sz w:val="22"/>
            <w:szCs w:val="22"/>
          </w:rPr>
          <w:delText xml:space="preserve">re </w:delText>
        </w:r>
        <w:r w:rsidR="00C42273" w:rsidRPr="00F1521B" w:rsidDel="00ED12A3">
          <w:rPr>
            <w:rStyle w:val="normaltextrun"/>
            <w:color w:val="000000" w:themeColor="text1"/>
            <w:sz w:val="22"/>
            <w:szCs w:val="22"/>
          </w:rPr>
          <w:delText xml:space="preserve">experienced </w:delText>
        </w:r>
        <w:r w:rsidR="004D7842" w:rsidDel="00ED12A3">
          <w:rPr>
            <w:rStyle w:val="normaltextrun"/>
            <w:color w:val="000000" w:themeColor="text1"/>
            <w:sz w:val="22"/>
            <w:szCs w:val="22"/>
          </w:rPr>
          <w:delText>in</w:delText>
        </w:r>
        <w:r w:rsidR="004D7842" w:rsidRPr="00F1521B" w:rsidDel="00ED12A3">
          <w:rPr>
            <w:rStyle w:val="normaltextrun"/>
            <w:color w:val="000000" w:themeColor="text1"/>
            <w:sz w:val="22"/>
            <w:szCs w:val="22"/>
          </w:rPr>
          <w:delText xml:space="preserve"> </w:delText>
        </w:r>
        <w:r w:rsidR="00C42273" w:rsidRPr="00F1521B" w:rsidDel="00ED12A3">
          <w:rPr>
            <w:rStyle w:val="normaltextrun"/>
            <w:color w:val="000000" w:themeColor="text1"/>
            <w:sz w:val="22"/>
            <w:szCs w:val="22"/>
          </w:rPr>
          <w:delText>this form of working</w:delText>
        </w:r>
      </w:del>
      <w:r w:rsidR="00C42273" w:rsidRPr="00F1521B">
        <w:rPr>
          <w:rStyle w:val="normaltextrun"/>
          <w:color w:val="000000" w:themeColor="text1"/>
          <w:sz w:val="22"/>
          <w:szCs w:val="22"/>
        </w:rPr>
        <w:t xml:space="preserve">, future </w:t>
      </w:r>
      <w:r w:rsidR="00086BBC" w:rsidRPr="00F1521B">
        <w:rPr>
          <w:rStyle w:val="normaltextrun"/>
          <w:color w:val="000000" w:themeColor="text1"/>
          <w:sz w:val="22"/>
          <w:szCs w:val="22"/>
        </w:rPr>
        <w:t xml:space="preserve">WFH policies should include offering training and exchange of experience between employees </w:t>
      </w:r>
      <w:r w:rsidR="004E4960" w:rsidRPr="00F1521B">
        <w:rPr>
          <w:rStyle w:val="normaltextrun"/>
          <w:color w:val="000000" w:themeColor="text1"/>
          <w:sz w:val="22"/>
          <w:szCs w:val="22"/>
        </w:rPr>
        <w:t xml:space="preserve">on </w:t>
      </w:r>
      <w:r w:rsidR="00086BBC" w:rsidRPr="00F1521B">
        <w:rPr>
          <w:rStyle w:val="normaltextrun"/>
          <w:color w:val="000000" w:themeColor="text1"/>
          <w:sz w:val="22"/>
          <w:szCs w:val="22"/>
        </w:rPr>
        <w:t xml:space="preserve">how </w:t>
      </w:r>
      <w:r w:rsidR="00C42273" w:rsidRPr="00F1521B">
        <w:rPr>
          <w:rStyle w:val="normaltextrun"/>
          <w:color w:val="000000" w:themeColor="text1"/>
          <w:sz w:val="22"/>
          <w:szCs w:val="22"/>
        </w:rPr>
        <w:t xml:space="preserve">to </w:t>
      </w:r>
      <w:r w:rsidR="004D7842">
        <w:rPr>
          <w:rStyle w:val="normaltextrun"/>
          <w:color w:val="000000" w:themeColor="text1"/>
          <w:sz w:val="22"/>
          <w:szCs w:val="22"/>
        </w:rPr>
        <w:t>establish</w:t>
      </w:r>
      <w:r w:rsidR="00C42273" w:rsidRPr="00F1521B">
        <w:rPr>
          <w:rStyle w:val="normaltextrun"/>
          <w:color w:val="000000" w:themeColor="text1"/>
          <w:sz w:val="22"/>
          <w:szCs w:val="22"/>
        </w:rPr>
        <w:t xml:space="preserve"> positive routines compatible with their private life. </w:t>
      </w:r>
      <w:del w:id="1397" w:author="Georg Bauer" w:date="2021-03-03T18:45:00Z">
        <w:r w:rsidR="004C6096" w:rsidRPr="00F1521B" w:rsidDel="00ED12A3">
          <w:rPr>
            <w:rStyle w:val="normaltextrun"/>
            <w:color w:val="000000" w:themeColor="text1"/>
            <w:sz w:val="22"/>
            <w:szCs w:val="22"/>
          </w:rPr>
          <w:delText>Further in-depth analyses of the impact of</w:delText>
        </w:r>
        <w:r w:rsidR="00C42273" w:rsidRPr="00F1521B" w:rsidDel="00ED12A3">
          <w:rPr>
            <w:color w:val="000000" w:themeColor="text1"/>
            <w:sz w:val="22"/>
            <w:szCs w:val="22"/>
          </w:rPr>
          <w:delText xml:space="preserve"> mandatory WFH </w:delText>
        </w:r>
        <w:r w:rsidR="004C6096" w:rsidRPr="00F1521B" w:rsidDel="00ED12A3">
          <w:rPr>
            <w:color w:val="000000" w:themeColor="text1"/>
            <w:sz w:val="22"/>
            <w:szCs w:val="22"/>
          </w:rPr>
          <w:delText xml:space="preserve">will </w:delText>
        </w:r>
        <w:r w:rsidR="004D7842" w:rsidDel="00ED12A3">
          <w:rPr>
            <w:color w:val="000000" w:themeColor="text1"/>
            <w:sz w:val="22"/>
            <w:szCs w:val="22"/>
          </w:rPr>
          <w:delText>enhance our understanding of</w:delText>
        </w:r>
        <w:r w:rsidR="00C42273" w:rsidRPr="00F1521B" w:rsidDel="00ED12A3">
          <w:rPr>
            <w:color w:val="000000" w:themeColor="text1"/>
            <w:sz w:val="22"/>
            <w:szCs w:val="22"/>
          </w:rPr>
          <w:delText xml:space="preserve"> </w:delText>
        </w:r>
        <w:r w:rsidR="004C6096" w:rsidRPr="00F1521B" w:rsidDel="00ED12A3">
          <w:rPr>
            <w:color w:val="000000" w:themeColor="text1"/>
            <w:sz w:val="22"/>
            <w:szCs w:val="22"/>
          </w:rPr>
          <w:delText>who benefits</w:delText>
        </w:r>
        <w:r w:rsidR="004D7842" w:rsidDel="00ED12A3">
          <w:rPr>
            <w:color w:val="000000" w:themeColor="text1"/>
            <w:sz w:val="22"/>
            <w:szCs w:val="22"/>
          </w:rPr>
          <w:delText xml:space="preserve"> most</w:delText>
        </w:r>
        <w:r w:rsidR="004C6096" w:rsidRPr="00F1521B" w:rsidDel="00ED12A3">
          <w:rPr>
            <w:color w:val="000000" w:themeColor="text1"/>
            <w:sz w:val="22"/>
            <w:szCs w:val="22"/>
          </w:rPr>
          <w:delText xml:space="preserve"> from WFH. </w:delText>
        </w:r>
      </w:del>
      <w:r w:rsidR="004C6096" w:rsidRPr="00F1521B">
        <w:rPr>
          <w:color w:val="000000" w:themeColor="text1"/>
          <w:sz w:val="22"/>
          <w:szCs w:val="22"/>
        </w:rPr>
        <w:t xml:space="preserve">This will help employees to </w:t>
      </w:r>
      <w:r w:rsidR="00C42273" w:rsidRPr="00F1521B">
        <w:rPr>
          <w:color w:val="000000" w:themeColor="text1"/>
          <w:sz w:val="22"/>
          <w:szCs w:val="22"/>
        </w:rPr>
        <w:t>proactively identify their preferences and craft the</w:t>
      </w:r>
      <w:r w:rsidR="004C6096" w:rsidRPr="00F1521B">
        <w:rPr>
          <w:color w:val="000000" w:themeColor="text1"/>
          <w:sz w:val="22"/>
          <w:szCs w:val="22"/>
        </w:rPr>
        <w:t>ir</w:t>
      </w:r>
      <w:r w:rsidR="00C42273" w:rsidRPr="00F1521B">
        <w:rPr>
          <w:color w:val="000000" w:themeColor="text1"/>
          <w:sz w:val="22"/>
          <w:szCs w:val="22"/>
        </w:rPr>
        <w:t xml:space="preserve"> work environment </w:t>
      </w:r>
      <w:r w:rsidR="00C42273" w:rsidRPr="002B1EEC">
        <w:rPr>
          <w:color w:val="000000" w:themeColor="text1"/>
          <w:sz w:val="22"/>
          <w:szCs w:val="22"/>
        </w:rPr>
        <w:t>according</w:t>
      </w:r>
      <w:r w:rsidR="004C6096" w:rsidRPr="002B1EEC">
        <w:rPr>
          <w:color w:val="000000" w:themeColor="text1"/>
          <w:sz w:val="22"/>
          <w:szCs w:val="22"/>
        </w:rPr>
        <w:t xml:space="preserve">ly </w:t>
      </w:r>
      <w:sdt>
        <w:sdtPr>
          <w:rPr>
            <w:color w:val="FFFF00"/>
            <w:sz w:val="22"/>
            <w:szCs w:val="22"/>
          </w:rPr>
          <w:alias w:val="To edit, see citavi.com/edit"/>
          <w:tag w:val="CitaviPlaceholder#d79a8e9f-7eb5-4d2a-a6c9-b9e0a6f8bebf"/>
          <w:id w:val="-1112897924"/>
          <w:placeholder>
            <w:docPart w:val="D50CAE665C25644BAAEA6C472BFAE5F7"/>
          </w:placeholder>
        </w:sdtPr>
        <w:sdtEndPr/>
        <w:sdtContent>
          <w:r w:rsidR="00C42273" w:rsidRPr="002B1EEC">
            <w:rPr>
              <w:noProof/>
              <w:color w:val="FFFF00"/>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NzU0YmRiLTY3MjEtNDA4OC1iYzNjLTgyNTRmODRjZjNhYSIsIlJhbmdlTGVuZ3RoIjo0LCJSZWZlcmVuY2VJZCI6Ijc5ZmNhNGM2LTU2ZGQtNGMyYS04NmRlLTU2NDU0MTJiZTc1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AyNy8xMDE2LTkwNDAvYTAwMDE4OCIsIlVyaVN0cmluZyI6Imh0dHBzOi8vZG9pLm9yZy8xMC4xMDI3LzEwMTYtOTA0MC9hMDAwMTg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}</w:instrText>
          </w:r>
          <w:r w:rsidR="00C42273" w:rsidRPr="002B1EEC">
            <w:rPr>
              <w:noProof/>
              <w:color w:val="FFFF00"/>
              <w:sz w:val="22"/>
              <w:szCs w:val="22"/>
            </w:rPr>
            <w:fldChar w:fldCharType="separate"/>
          </w:r>
          <w:r w:rsidR="006A7BA9">
            <w:rPr>
              <w:noProof/>
              <w:color w:val="000000" w:themeColor="text1"/>
              <w:sz w:val="22"/>
              <w:szCs w:val="22"/>
            </w:rPr>
            <w:t>[50]</w:t>
          </w:r>
          <w:r w:rsidR="00C42273" w:rsidRPr="002B1EEC">
            <w:rPr>
              <w:noProof/>
              <w:color w:val="FFFF00"/>
              <w:sz w:val="22"/>
              <w:szCs w:val="22"/>
            </w:rPr>
            <w:fldChar w:fldCharType="end"/>
          </w:r>
        </w:sdtContent>
      </w:sdt>
      <w:ins w:id="1398" w:author="Martin Tušl" w:date="2021-03-01T19:56:00Z">
        <w:r w:rsidR="00A043B3" w:rsidRPr="002B1EEC">
          <w:rPr>
            <w:color w:val="FFFF00"/>
            <w:sz w:val="22"/>
            <w:szCs w:val="22"/>
          </w:rPr>
          <w:t>.</w:t>
        </w:r>
      </w:ins>
      <w:r w:rsidR="00C42273" w:rsidRPr="00446A93">
        <w:rPr>
          <w:color w:val="FFFF00"/>
          <w:sz w:val="22"/>
          <w:szCs w:val="22"/>
        </w:rPr>
        <w:t xml:space="preserve"> </w:t>
      </w:r>
      <w:ins w:id="1399" w:author="Georg Bauer" w:date="2021-03-03T18:47:00Z">
        <w:r w:rsidR="00ED12A3">
          <w:rPr>
            <w:color w:val="000000" w:themeColor="text1"/>
            <w:sz w:val="22"/>
            <w:szCs w:val="22"/>
          </w:rPr>
          <w:t>Further,</w:t>
        </w:r>
        <w:r w:rsidR="00ED12A3" w:rsidRPr="00F1521B">
          <w:rPr>
            <w:color w:val="000000" w:themeColor="text1"/>
            <w:sz w:val="22"/>
            <w:szCs w:val="22"/>
          </w:rPr>
          <w:t xml:space="preserve"> an increase in leisure time </w:t>
        </w:r>
        <w:r w:rsidR="00ED12A3">
          <w:rPr>
            <w:color w:val="000000" w:themeColor="text1"/>
            <w:sz w:val="22"/>
            <w:szCs w:val="22"/>
          </w:rPr>
          <w:t xml:space="preserve">was particularly </w:t>
        </w:r>
        <w:r w:rsidR="00ED12A3" w:rsidRPr="00F1521B">
          <w:rPr>
            <w:color w:val="000000" w:themeColor="text1"/>
            <w:sz w:val="22"/>
            <w:szCs w:val="22"/>
          </w:rPr>
          <w:t xml:space="preserve">positive </w:t>
        </w:r>
        <w:r w:rsidR="00ED12A3">
          <w:rPr>
            <w:color w:val="000000" w:themeColor="text1"/>
            <w:sz w:val="22"/>
            <w:szCs w:val="22"/>
          </w:rPr>
          <w:t>for</w:t>
        </w:r>
        <w:r w:rsidR="00ED12A3" w:rsidRPr="00F1521B">
          <w:rPr>
            <w:color w:val="000000" w:themeColor="text1"/>
            <w:sz w:val="22"/>
            <w:szCs w:val="22"/>
          </w:rPr>
          <w:t xml:space="preserve"> private life</w:t>
        </w:r>
        <w:r w:rsidR="00ED12A3">
          <w:rPr>
            <w:color w:val="000000" w:themeColor="text1"/>
            <w:sz w:val="22"/>
            <w:szCs w:val="22"/>
          </w:rPr>
          <w:t xml:space="preserve">. </w:t>
        </w:r>
      </w:ins>
      <w:r w:rsidR="003C5731" w:rsidRPr="00F1521B">
        <w:rPr>
          <w:rStyle w:val="normaltextrun"/>
          <w:color w:val="000000" w:themeColor="text1"/>
          <w:sz w:val="22"/>
          <w:szCs w:val="22"/>
        </w:rPr>
        <w:t xml:space="preserve">More leisure time allows </w:t>
      </w:r>
      <w:r w:rsidR="004D7842">
        <w:rPr>
          <w:rStyle w:val="normaltextrun"/>
          <w:color w:val="000000" w:themeColor="text1"/>
          <w:sz w:val="22"/>
          <w:szCs w:val="22"/>
        </w:rPr>
        <w:t xml:space="preserve">for </w:t>
      </w:r>
      <w:r w:rsidR="003C5731" w:rsidRPr="00F1521B">
        <w:rPr>
          <w:rStyle w:val="normaltextrun"/>
          <w:color w:val="000000" w:themeColor="text1"/>
          <w:sz w:val="22"/>
          <w:szCs w:val="22"/>
        </w:rPr>
        <w:t>dedicating</w:t>
      </w:r>
      <w:r w:rsidR="00C42273" w:rsidRPr="00F1521B">
        <w:rPr>
          <w:rStyle w:val="normaltextrun"/>
          <w:color w:val="000000" w:themeColor="text1"/>
          <w:sz w:val="22"/>
          <w:szCs w:val="22"/>
        </w:rPr>
        <w:t xml:space="preserve"> extra time to activities </w:t>
      </w:r>
      <w:r w:rsidR="003C5731" w:rsidRPr="00F1521B">
        <w:rPr>
          <w:rStyle w:val="normaltextrun"/>
          <w:color w:val="000000" w:themeColor="text1"/>
          <w:sz w:val="22"/>
          <w:szCs w:val="22"/>
        </w:rPr>
        <w:t>one</w:t>
      </w:r>
      <w:r w:rsidR="00C42273" w:rsidRPr="00F1521B">
        <w:rPr>
          <w:rStyle w:val="normaltextrun"/>
          <w:color w:val="000000" w:themeColor="text1"/>
          <w:sz w:val="22"/>
          <w:szCs w:val="22"/>
        </w:rPr>
        <w:t xml:space="preserve"> enjoy</w:t>
      </w:r>
      <w:r w:rsidR="003C5731" w:rsidRPr="00F1521B">
        <w:rPr>
          <w:rStyle w:val="normaltextrun"/>
          <w:color w:val="000000" w:themeColor="text1"/>
          <w:sz w:val="22"/>
          <w:szCs w:val="22"/>
        </w:rPr>
        <w:t>s</w:t>
      </w:r>
      <w:r w:rsidR="00C42273" w:rsidRPr="00F1521B">
        <w:rPr>
          <w:rStyle w:val="normaltextrun"/>
          <w:color w:val="000000" w:themeColor="text1"/>
          <w:sz w:val="22"/>
          <w:szCs w:val="22"/>
        </w:rPr>
        <w:t>,</w:t>
      </w:r>
      <w:r w:rsidR="00B234D3" w:rsidRPr="00F1521B">
        <w:rPr>
          <w:rStyle w:val="normaltextrun"/>
          <w:color w:val="000000" w:themeColor="text1"/>
          <w:sz w:val="22"/>
          <w:szCs w:val="22"/>
        </w:rPr>
        <w:t xml:space="preserve"> and this</w:t>
      </w:r>
      <w:r w:rsidR="00C42273" w:rsidRPr="00F1521B">
        <w:rPr>
          <w:rStyle w:val="normaltextrun"/>
          <w:color w:val="000000" w:themeColor="text1"/>
          <w:sz w:val="22"/>
          <w:szCs w:val="22"/>
        </w:rPr>
        <w:t xml:space="preserve"> may be beneficial also for recovery and detachment from work </w:t>
      </w:r>
      <w:sdt>
        <w:sdtPr>
          <w:rPr>
            <w:rStyle w:val="normaltextrun"/>
            <w:color w:val="000000" w:themeColor="text1"/>
            <w:sz w:val="22"/>
            <w:szCs w:val="22"/>
          </w:rPr>
          <w:alias w:val="To edit, see citavi.com/edit"/>
          <w:tag w:val="CitaviPlaceholder#63417ac4-9adf-4b3c-b448-70c0b6bf919d"/>
          <w:id w:val="-1060941700"/>
          <w:placeholder>
            <w:docPart w:val="3E759677D58EBF46BE53A133C4814158"/>
          </w:placeholder>
        </w:sdtPr>
        <w:sdtEndPr>
          <w:rPr>
            <w:rStyle w:val="normaltextrun"/>
          </w:rPr>
        </w:sdtEndPr>
        <w:sdtContent>
          <w:r w:rsidR="00C42273" w:rsidRPr="00F1521B">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NzE5NTIwLTc4YzYtNDI5Yy05YjFmLTkyY2MyNGJlMDA3ZSIsIlJhbmdlTGVuZ3RoIjo0LCJSZWZlcmVuY2VJZCI6IjcxZDA5MjRkLWE3OGUtNDgzNi04MDY3LTNjNWYwZjcxZTU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nBzeWcuMjAxNi4wMjA3MiIsIlVyaVN0cmluZyI6Imh0dHBzOi8vZG9pLm9yZy8xMC4zMzg5L2Zwc3lnLjIwMTYuMDIwNz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3LTIxVDE2OjA2OjQyIiwiTW9kaWZpZWRCeSI6Il9QaGlsaXBwIEtlcmtzaWVjayIsIklkIjoiNDNmZTgxYTQtOTcxNC00YzNkLTg3YTYtMzEyYWZmZGMyYmJlIiwiTW9kaWZpZWRPbiI6IjIwMjAtMDctMjFUMTY6MDY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1MjMzNjg3IiwiVXJpU3RyaW5nIjoiaHR0cHM6Ly93d3cubmNiaS5ubG0ubmloLmdvdi9wbWMvYXJ0aWNsZXMvUE1DNTIzMzY4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A3LTIxVDE2OjA2OjQyIiwiTW9kaWZpZWRCeSI6Il9QaGlsaXBwIEtlcmtzaWVjayIsIklkIjoiYjdhMzk3NmYtNmFlMC00MjlkLWJjZWEtYWU2M2NlNmJjMjUzIiwiTW9kaWZpZWRPbiI6IjIwMjAtMDctMjFUMTY6MDY6NDI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ODEzMzQ1NCIsIlVyaVN0cmluZyI6Imh0dHA6Ly93d3cubmNiaS5ubG0ubmloLmdvdi9wdWJtZWQvMjgxMzM0N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}</w:instrText>
          </w:r>
          <w:r w:rsidR="00C42273" w:rsidRPr="00F1521B">
            <w:rPr>
              <w:rStyle w:val="normaltextrun"/>
              <w:noProof/>
              <w:color w:val="000000" w:themeColor="text1"/>
              <w:sz w:val="22"/>
              <w:szCs w:val="22"/>
            </w:rPr>
            <w:fldChar w:fldCharType="separate"/>
          </w:r>
          <w:r w:rsidR="006A7BA9">
            <w:rPr>
              <w:rStyle w:val="normaltextrun"/>
              <w:noProof/>
              <w:color w:val="000000" w:themeColor="text1"/>
              <w:sz w:val="22"/>
              <w:szCs w:val="22"/>
            </w:rPr>
            <w:t>[51]</w:t>
          </w:r>
          <w:r w:rsidR="00C42273" w:rsidRPr="00F1521B">
            <w:rPr>
              <w:rStyle w:val="normaltextrun"/>
              <w:noProof/>
              <w:color w:val="000000" w:themeColor="text1"/>
              <w:sz w:val="22"/>
              <w:szCs w:val="22"/>
            </w:rPr>
            <w:fldChar w:fldCharType="end"/>
          </w:r>
        </w:sdtContent>
      </w:sdt>
      <w:r w:rsidR="008370E0" w:rsidRPr="00F1521B">
        <w:rPr>
          <w:rStyle w:val="normaltextrun"/>
          <w:color w:val="000000" w:themeColor="text1"/>
          <w:sz w:val="22"/>
          <w:szCs w:val="22"/>
        </w:rPr>
        <w:t xml:space="preserve"> and</w:t>
      </w:r>
      <w:r w:rsidR="009D5F83" w:rsidRPr="00F1521B">
        <w:rPr>
          <w:rStyle w:val="normaltextrun"/>
          <w:color w:val="000000" w:themeColor="text1"/>
          <w:sz w:val="22"/>
          <w:szCs w:val="22"/>
        </w:rPr>
        <w:t xml:space="preserve"> </w:t>
      </w:r>
      <w:ins w:id="1400" w:author="Martin Tušl" w:date="2021-03-01T19:57:00Z">
        <w:r w:rsidR="00A043B3">
          <w:rPr>
            <w:rStyle w:val="normaltextrun"/>
            <w:color w:val="000000" w:themeColor="text1"/>
            <w:sz w:val="22"/>
            <w:szCs w:val="22"/>
          </w:rPr>
          <w:t xml:space="preserve">for </w:t>
        </w:r>
      </w:ins>
      <w:r w:rsidR="00C42273" w:rsidRPr="00F1521B">
        <w:rPr>
          <w:rStyle w:val="normaltextrun"/>
          <w:color w:val="000000" w:themeColor="text1"/>
          <w:sz w:val="22"/>
          <w:szCs w:val="22"/>
        </w:rPr>
        <w:t>mental health</w:t>
      </w:r>
      <w:r w:rsidR="009D5F83" w:rsidRPr="00F1521B">
        <w:rPr>
          <w:rStyle w:val="normaltextrun"/>
          <w:color w:val="000000" w:themeColor="text1"/>
          <w:sz w:val="22"/>
          <w:szCs w:val="22"/>
        </w:rPr>
        <w:t xml:space="preserve"> in general</w:t>
      </w:r>
      <w:r w:rsidR="00C42273" w:rsidRPr="00F1521B">
        <w:rPr>
          <w:rStyle w:val="normaltextrun"/>
          <w:color w:val="000000" w:themeColor="text1"/>
          <w:sz w:val="22"/>
          <w:szCs w:val="22"/>
        </w:rPr>
        <w:t xml:space="preserve"> </w:t>
      </w:r>
      <w:sdt>
        <w:sdtPr>
          <w:rPr>
            <w:rStyle w:val="normaltextrun"/>
            <w:color w:val="000000" w:themeColor="text1"/>
            <w:sz w:val="22"/>
            <w:szCs w:val="22"/>
          </w:rPr>
          <w:alias w:val="To edit, see citavi.com/edit"/>
          <w:tag w:val="CitaviPlaceholder#7b0e23f6-7d5b-4683-8c0c-fe94b6821fec"/>
          <w:id w:val="-1395499449"/>
          <w:placeholder>
            <w:docPart w:val="3E759677D58EBF46BE53A133C4814158"/>
          </w:placeholder>
        </w:sdtPr>
        <w:sdtEndPr>
          <w:rPr>
            <w:rStyle w:val="normaltextrun"/>
          </w:rPr>
        </w:sdtEndPr>
        <w:sdtContent>
          <w:r w:rsidR="00C42273" w:rsidRPr="00F1521B">
            <w:rPr>
              <w:rStyle w:val="normaltextrun"/>
              <w:noProof/>
              <w:color w:val="000000" w:themeColor="text1"/>
              <w:sz w:val="22"/>
              <w:szCs w:val="22"/>
            </w:rPr>
            <w:fldChar w:fldCharType="begin"/>
          </w:r>
          <w:r w:rsidR="006A7BA9">
            <w:rPr>
              <w:rStyle w:val="normaltextrun"/>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DA1NjIzLTA0ZTctNDE0NC05NDc4LWQyOTEzMjNlYjk3MSIsIlJhbmdlTGVuZ3RoIjo0LCJSZWZlcmVuY2VJZCI6IjgzZDU3MzI4LWVhN2QtNGZkNS1hOGVkLTUzNjBiZTg1ODA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yMDYwNDYyOSIsIlVyaVN0cmluZyI6Imh0dHA6Ly93d3cubmNiaS5ubG0ubmloLmdvdi9wdWJtZWQvMjA2MDQ2M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wOC0yN1QxNjowNzowNCIsIk1vZGlmaWVkQnkiOiJfUGhpbGlwcCBLZXJrc2llY2siLCJJZCI6IjdlMTE1ZGJhLWJlMGQtNDdjMi1hMTU4LTU3Y2YzY2NmYzdlZSIsIk1vZGlmaWVkT24iOiIyMDIwLTA4LTI3VDE2OjA3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9hMDAxOTQwOCIsIlVyaVN0cmluZyI6Imh0dHBzOi8vZG9pLm9yZy8xMC4xMDM3L2EwMDE5NDA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}</w:instrText>
          </w:r>
          <w:r w:rsidR="00C42273" w:rsidRPr="00F1521B">
            <w:rPr>
              <w:rStyle w:val="normaltextrun"/>
              <w:noProof/>
              <w:color w:val="000000" w:themeColor="text1"/>
              <w:sz w:val="22"/>
              <w:szCs w:val="22"/>
            </w:rPr>
            <w:fldChar w:fldCharType="separate"/>
          </w:r>
          <w:r w:rsidR="006A7BA9">
            <w:rPr>
              <w:rStyle w:val="normaltextrun"/>
              <w:noProof/>
              <w:color w:val="000000" w:themeColor="text1"/>
              <w:sz w:val="22"/>
              <w:szCs w:val="22"/>
            </w:rPr>
            <w:t>[52]</w:t>
          </w:r>
          <w:r w:rsidR="00C42273" w:rsidRPr="00F1521B">
            <w:rPr>
              <w:rStyle w:val="normaltextrun"/>
              <w:noProof/>
              <w:color w:val="000000" w:themeColor="text1"/>
              <w:sz w:val="22"/>
              <w:szCs w:val="22"/>
            </w:rPr>
            <w:fldChar w:fldCharType="end"/>
          </w:r>
        </w:sdtContent>
      </w:sdt>
      <w:r w:rsidR="00C42273" w:rsidRPr="00F1521B">
        <w:rPr>
          <w:rStyle w:val="normaltextrun"/>
          <w:color w:val="000000" w:themeColor="text1"/>
          <w:sz w:val="22"/>
          <w:szCs w:val="22"/>
        </w:rPr>
        <w:t>.</w:t>
      </w:r>
      <w:r w:rsidR="00C42273" w:rsidRPr="00F1521B">
        <w:rPr>
          <w:color w:val="000000" w:themeColor="text1"/>
          <w:sz w:val="22"/>
          <w:szCs w:val="22"/>
        </w:rPr>
        <w:t xml:space="preserve"> </w:t>
      </w:r>
      <w:ins w:id="1401" w:author="Georg Bauer" w:date="2021-03-03T18:48:00Z">
        <w:r w:rsidR="00ED12A3">
          <w:rPr>
            <w:color w:val="000000" w:themeColor="text1"/>
            <w:sz w:val="22"/>
            <w:szCs w:val="22"/>
          </w:rPr>
          <w:t xml:space="preserve">Thus, employees could also be trained in </w:t>
        </w:r>
        <w:r w:rsidR="00B73889">
          <w:rPr>
            <w:color w:val="000000" w:themeColor="text1"/>
            <w:sz w:val="22"/>
            <w:szCs w:val="22"/>
          </w:rPr>
          <w:t xml:space="preserve">optimal crafting of their leisure time to </w:t>
        </w:r>
      </w:ins>
      <w:ins w:id="1402" w:author="Georg Bauer" w:date="2021-03-03T18:49:00Z">
        <w:r w:rsidR="00B73889">
          <w:rPr>
            <w:color w:val="000000" w:themeColor="text1"/>
            <w:sz w:val="22"/>
            <w:szCs w:val="22"/>
          </w:rPr>
          <w:t>strengthen these beneficial effects</w:t>
        </w:r>
      </w:ins>
      <w:r w:rsidR="00DD436C">
        <w:rPr>
          <w:color w:val="000000" w:themeColor="text1"/>
          <w:sz w:val="22"/>
          <w:szCs w:val="22"/>
        </w:rPr>
        <w:t xml:space="preserve"> </w:t>
      </w:r>
      <w:sdt>
        <w:sdtPr>
          <w:rPr>
            <w:color w:val="000000" w:themeColor="text1"/>
            <w:sz w:val="22"/>
            <w:szCs w:val="22"/>
          </w:rPr>
          <w:alias w:val="To edit, see citavi.com/edit"/>
          <w:tag w:val="CitaviPlaceholder#276dde66-2b4a-4cd1-b5d3-189e5b87ebd6"/>
          <w:id w:val="684319607"/>
          <w:placeholder>
            <w:docPart w:val="DefaultPlaceholder_-1854013440"/>
          </w:placeholder>
        </w:sdtPr>
        <w:sdtEndPr/>
        <w:sdtContent>
          <w:r w:rsidR="00DD436C">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TFkMWQ4LTFiMmYtNGY1ZC04ZjRjLTQ4OTk4NjUyNWEyMCIsIlJhbmdlTGVuZ3RoIjozLCJSZWZlcmVuY2VJZCI6IjZhNDc0Y2Q0LWRhZDYtNDI3NC1hZjUwLTM5NTk3MDY2ZGQ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FBoaWxpcHAgVVpIXFxBcHBEYXRhXFxMb2NhbFxcVGVtcFxcMXVuY2szcXEuanBnIiwiVXJpU3RyaW5nIjoiNmE0NzRjZDQtZGFkNi00Mjc0LWFmNTAtMzk1OTcwNjZkZ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4Ni9zMTI4ODktMDIwLTgyMjQtO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2OTg4MzAzIiwiVXJpU3RyaW5nIjoiaHR0cHM6Ly93d3cubmNiaS5ubG0ubmloLmdvdi9wbWMvYXJ0aWNsZXMvUE1DNjk4ODM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hpbGlwcCBLZXJrc2llY2siLCJDcmVhdGVkT24iOiIyMDIwLTEyLTA4VDA5OjE5OjU1IiwiTW9kaWZpZWRCeSI6Il9QaGlsaXBwIEtlcmtzaWVjayIsIklkIjoiMDE4NWEyMmMtYWE5MS00ZDdiLTg5Y2YtMzUyNjZkZWIzMGQxIiwiTW9kaWZpZWRPbiI6IjIwMjAtMTItMDhUMDk6MTk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k5MjI2NiIsIlVyaVN0cmluZyI6Imh0dHA6Ly93d3cubmNiaS5ubG0ubmloLmdvdi9wdWJtZWQvMzE5OTIyNj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oaWxpcHAgS2Vya3NpZWNrIiwiQ3JlYXRlZE9uIjoiMjAyMC0xMi0wOFQwOToxOTo1MyIsIk1vZGlmaWVkQnkiOiJfUGhpbGlwcCBLZXJrc2llY2siLCJJZCI6ImVkNzRjMTc5LTY0OWUtNDE5NS05NzUxLWNlOWY2MGE1MDY5MSIsIk1vZGlmaWVkT24iOiIyMDIwLTEyLTA4VDA5OjE5OjU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4Ni9zMTI4ODktMDIwLTgyMjQtOSIsIlVyaVN0cmluZyI6Imh0dHBzOi8vZG9pLm9yZy8xMC4xMTg2L3MxMjg4OS0wMjAtODIyNC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zNy9hcGwwMDAwNDk1IiwiVXJpU3RyaW5nIjoiaHR0cHM6Ly9kb2kub3JnLzEwLjEwMzcvYXBsMDAwMDQ5N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}</w:instrText>
          </w:r>
          <w:r w:rsidR="00DD436C">
            <w:rPr>
              <w:noProof/>
              <w:color w:val="000000" w:themeColor="text1"/>
              <w:sz w:val="22"/>
              <w:szCs w:val="22"/>
            </w:rPr>
            <w:fldChar w:fldCharType="separate"/>
          </w:r>
          <w:r w:rsidR="006A7BA9">
            <w:rPr>
              <w:noProof/>
              <w:color w:val="000000" w:themeColor="text1"/>
              <w:sz w:val="22"/>
              <w:szCs w:val="22"/>
            </w:rPr>
            <w:t>[53, 54]</w:t>
          </w:r>
          <w:r w:rsidR="00DD436C">
            <w:rPr>
              <w:noProof/>
              <w:color w:val="000000" w:themeColor="text1"/>
              <w:sz w:val="22"/>
              <w:szCs w:val="22"/>
            </w:rPr>
            <w:fldChar w:fldCharType="end"/>
          </w:r>
        </w:sdtContent>
      </w:sdt>
      <w:ins w:id="1403" w:author="Georg Bauer" w:date="2021-03-03T18:49:00Z">
        <w:r w:rsidR="00B73889">
          <w:rPr>
            <w:color w:val="000000" w:themeColor="text1"/>
            <w:sz w:val="22"/>
            <w:szCs w:val="22"/>
          </w:rPr>
          <w:t xml:space="preserve">. </w:t>
        </w:r>
      </w:ins>
    </w:p>
    <w:p w14:paraId="4F6D059C" w14:textId="211A8643" w:rsidR="00C42273" w:rsidRDefault="00952D96" w:rsidP="00ED12A3">
      <w:pPr>
        <w:spacing w:line="480" w:lineRule="auto"/>
        <w:ind w:firstLine="720"/>
        <w:rPr>
          <w:ins w:id="1404" w:author="Martin Tušl" w:date="2021-03-02T13:41:00Z"/>
          <w:color w:val="000000" w:themeColor="text1"/>
          <w:sz w:val="22"/>
          <w:szCs w:val="22"/>
        </w:rPr>
      </w:pPr>
      <w:ins w:id="1405" w:author="Georg Bauer" w:date="2021-03-03T19:15:00Z">
        <w:r>
          <w:rPr>
            <w:color w:val="000000" w:themeColor="text1"/>
            <w:sz w:val="22"/>
            <w:szCs w:val="22"/>
          </w:rPr>
          <w:t xml:space="preserve">Finally, we saw that besides the reported </w:t>
        </w:r>
      </w:ins>
      <w:ins w:id="1406" w:author="Georg Bauer" w:date="2021-03-03T19:16:00Z">
        <w:r>
          <w:rPr>
            <w:color w:val="000000" w:themeColor="text1"/>
            <w:sz w:val="22"/>
            <w:szCs w:val="22"/>
          </w:rPr>
          <w:t xml:space="preserve">actual </w:t>
        </w:r>
      </w:ins>
      <w:ins w:id="1407" w:author="Georg Bauer" w:date="2021-03-03T19:15:00Z">
        <w:r>
          <w:rPr>
            <w:color w:val="000000" w:themeColor="text1"/>
            <w:sz w:val="22"/>
            <w:szCs w:val="22"/>
          </w:rPr>
          <w:t>changes in work and private life, also the</w:t>
        </w:r>
      </w:ins>
      <w:ins w:id="1408" w:author="Georg Bauer" w:date="2021-03-03T19:16:00Z">
        <w:r>
          <w:rPr>
            <w:color w:val="000000" w:themeColor="text1"/>
            <w:sz w:val="22"/>
            <w:szCs w:val="22"/>
          </w:rPr>
          <w:t xml:space="preserve"> perception of the</w:t>
        </w:r>
      </w:ins>
      <w:ins w:id="1409" w:author="Georg Bauer" w:date="2021-03-03T19:15:00Z">
        <w:r>
          <w:rPr>
            <w:color w:val="000000" w:themeColor="text1"/>
            <w:sz w:val="22"/>
            <w:szCs w:val="22"/>
          </w:rPr>
          <w:t xml:space="preserve"> overall posi</w:t>
        </w:r>
      </w:ins>
      <w:ins w:id="1410" w:author="Georg Bauer" w:date="2021-03-03T19:16:00Z">
        <w:r>
          <w:rPr>
            <w:color w:val="000000" w:themeColor="text1"/>
            <w:sz w:val="22"/>
            <w:szCs w:val="22"/>
          </w:rPr>
          <w:t>tive or negative impact i</w:t>
        </w:r>
      </w:ins>
      <w:ins w:id="1411" w:author="Georg Bauer" w:date="2021-03-03T19:17:00Z">
        <w:r>
          <w:rPr>
            <w:color w:val="000000" w:themeColor="text1"/>
            <w:sz w:val="22"/>
            <w:szCs w:val="22"/>
          </w:rPr>
          <w:t>s related to the health outcomes. This suggests to offer pos</w:t>
        </w:r>
      </w:ins>
      <w:ins w:id="1412" w:author="Georg Bauer" w:date="2021-03-03T19:18:00Z">
        <w:r>
          <w:rPr>
            <w:color w:val="000000" w:themeColor="text1"/>
            <w:sz w:val="22"/>
            <w:szCs w:val="22"/>
          </w:rPr>
          <w:t>itive psychology</w:t>
        </w:r>
      </w:ins>
      <w:ins w:id="1413" w:author="Georg Bauer" w:date="2021-03-03T19:17:00Z">
        <w:r>
          <w:rPr>
            <w:color w:val="000000" w:themeColor="text1"/>
            <w:sz w:val="22"/>
            <w:szCs w:val="22"/>
          </w:rPr>
          <w:t xml:space="preserve"> trainings to employees </w:t>
        </w:r>
      </w:ins>
      <w:ins w:id="1414" w:author="Georg Bauer" w:date="2021-03-03T19:18:00Z">
        <w:r>
          <w:rPr>
            <w:color w:val="000000" w:themeColor="text1"/>
            <w:sz w:val="22"/>
            <w:szCs w:val="22"/>
          </w:rPr>
          <w:t xml:space="preserve">helping them to </w:t>
        </w:r>
      </w:ins>
      <w:ins w:id="1415" w:author="Georg Bauer" w:date="2021-03-03T19:17:00Z">
        <w:r>
          <w:rPr>
            <w:color w:val="000000" w:themeColor="text1"/>
            <w:sz w:val="22"/>
            <w:szCs w:val="22"/>
          </w:rPr>
          <w:t>purposefully focus</w:t>
        </w:r>
      </w:ins>
      <w:ins w:id="1416" w:author="Georg Bauer" w:date="2021-03-03T19:18:00Z">
        <w:r>
          <w:rPr>
            <w:color w:val="000000" w:themeColor="text1"/>
            <w:sz w:val="22"/>
            <w:szCs w:val="22"/>
          </w:rPr>
          <w:t xml:space="preserve"> on and </w:t>
        </w:r>
        <w:r w:rsidR="001C1EDE">
          <w:rPr>
            <w:color w:val="000000" w:themeColor="text1"/>
            <w:sz w:val="22"/>
            <w:szCs w:val="22"/>
          </w:rPr>
          <w:t>make use</w:t>
        </w:r>
      </w:ins>
      <w:ins w:id="1417" w:author="Georg Bauer" w:date="2021-03-03T19:19:00Z">
        <w:r w:rsidR="001C1EDE">
          <w:rPr>
            <w:color w:val="000000" w:themeColor="text1"/>
            <w:sz w:val="22"/>
            <w:szCs w:val="22"/>
          </w:rPr>
          <w:t xml:space="preserve"> of potential positive consequences of the crisis</w:t>
        </w:r>
      </w:ins>
      <w:r w:rsidR="00DD436C">
        <w:rPr>
          <w:color w:val="000000" w:themeColor="text1"/>
          <w:sz w:val="22"/>
          <w:szCs w:val="22"/>
        </w:rPr>
        <w:t xml:space="preserve"> </w:t>
      </w:r>
      <w:sdt>
        <w:sdtPr>
          <w:rPr>
            <w:color w:val="000000" w:themeColor="text1"/>
            <w:sz w:val="22"/>
            <w:szCs w:val="22"/>
          </w:rPr>
          <w:alias w:val="To edit, see citavi.com/edit"/>
          <w:tag w:val="CitaviPlaceholder#cea64fc5-9282-486c-b20f-c03bebe3b0e5"/>
          <w:id w:val="1720549013"/>
          <w:placeholder>
            <w:docPart w:val="DefaultPlaceholder_-1854013440"/>
          </w:placeholder>
        </w:sdtPr>
        <w:sdtEndPr/>
        <w:sdtContent>
          <w:r w:rsidR="00DD436C">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NjZhYjFhLWViOWMtNDgwZC05YWNiLWJhMWViZDgxZjAwMCIsIlJhbmdlTGVuZ3RoIjozLCJSZWZlcmVuY2VJZCI6IjhiZDAzMDA5LWY0OGMtNGU1Zi1iOTFlLTE3NWUzM2Y0Yzlh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zcvY2FwMDAwMDEyM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zNy9jYXAwMDAwMTIwIiwiVXJpU3RyaW5nIjoiaHR0cHM6Ly9kb2kub3JnLzEwLjEwMzcvY2FwMDAwMDEy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xMDkwMi0wMTktMDAxMjctN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DcvczEwOTAyLTAxOS0wMDEyNy01IiwiVXJpU3RyaW5nIjoiaHR0cHM6Ly9kb2kub3JnLzEwLjEwMDcvczEwOTAyLTAxOS0wMDEyNy01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gwLzE3NDM5NzYwLjIwMjEuMTg3MTk0N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MTc0Mzk3NjAuMjAyMS4xODcxOTQ1IiwiVXJpU3RyaW5nIjoiaHR0cHM6Ly9kb2kub3JnLzEwLjEwODAvMTc0Mzk3NjAuMjAyMS4xODcxOTQ1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}</w:instrText>
          </w:r>
          <w:r w:rsidR="00DD436C">
            <w:rPr>
              <w:noProof/>
              <w:color w:val="000000" w:themeColor="text1"/>
              <w:sz w:val="22"/>
              <w:szCs w:val="22"/>
            </w:rPr>
            <w:fldChar w:fldCharType="separate"/>
          </w:r>
          <w:r w:rsidR="006A7BA9">
            <w:rPr>
              <w:noProof/>
              <w:color w:val="000000" w:themeColor="text1"/>
              <w:sz w:val="22"/>
              <w:szCs w:val="22"/>
            </w:rPr>
            <w:t>[55–57]</w:t>
          </w:r>
          <w:r w:rsidR="00DD436C">
            <w:rPr>
              <w:noProof/>
              <w:color w:val="000000" w:themeColor="text1"/>
              <w:sz w:val="22"/>
              <w:szCs w:val="22"/>
            </w:rPr>
            <w:fldChar w:fldCharType="end"/>
          </w:r>
        </w:sdtContent>
      </w:sdt>
      <w:ins w:id="1418" w:author="Georg Bauer" w:date="2021-03-03T19:19:00Z">
        <w:r w:rsidR="001C1EDE">
          <w:rPr>
            <w:color w:val="000000" w:themeColor="text1"/>
            <w:sz w:val="22"/>
            <w:szCs w:val="22"/>
          </w:rPr>
          <w:t>.</w:t>
        </w:r>
      </w:ins>
      <w:ins w:id="1419" w:author="Georg Bauer" w:date="2021-03-03T19:17:00Z">
        <w:r>
          <w:rPr>
            <w:color w:val="000000" w:themeColor="text1"/>
            <w:sz w:val="22"/>
            <w:szCs w:val="22"/>
          </w:rPr>
          <w:t xml:space="preserve"> </w:t>
        </w:r>
      </w:ins>
      <w:r w:rsidR="00C42273" w:rsidRPr="00F1521B">
        <w:rPr>
          <w:color w:val="000000" w:themeColor="text1"/>
          <w:sz w:val="22"/>
          <w:szCs w:val="22"/>
        </w:rPr>
        <w:t xml:space="preserve">From a longitudinal </w:t>
      </w:r>
      <w:r w:rsidR="002F75A2" w:rsidRPr="00F1521B">
        <w:rPr>
          <w:color w:val="000000" w:themeColor="text1"/>
          <w:sz w:val="22"/>
          <w:szCs w:val="22"/>
        </w:rPr>
        <w:t xml:space="preserve">research </w:t>
      </w:r>
      <w:r w:rsidR="00C42273" w:rsidRPr="00F1521B">
        <w:rPr>
          <w:color w:val="000000" w:themeColor="text1"/>
          <w:sz w:val="22"/>
          <w:szCs w:val="22"/>
        </w:rPr>
        <w:t xml:space="preserve">perspective, it would be interesting to further examine how the </w:t>
      </w:r>
      <w:r w:rsidR="002F75A2" w:rsidRPr="00F1521B">
        <w:rPr>
          <w:color w:val="000000" w:themeColor="text1"/>
          <w:sz w:val="22"/>
          <w:szCs w:val="22"/>
        </w:rPr>
        <w:t xml:space="preserve">actual and </w:t>
      </w:r>
      <w:r w:rsidR="00C42273" w:rsidRPr="00F1521B">
        <w:rPr>
          <w:color w:val="000000" w:themeColor="text1"/>
          <w:sz w:val="22"/>
          <w:szCs w:val="22"/>
        </w:rPr>
        <w:t xml:space="preserve">perceived impact of the ongoing crisis </w:t>
      </w:r>
      <w:ins w:id="1420" w:author="Martin Tušl" w:date="2021-03-01T20:00:00Z">
        <w:r w:rsidR="00A043B3">
          <w:rPr>
            <w:color w:val="000000" w:themeColor="text1"/>
            <w:sz w:val="22"/>
            <w:szCs w:val="22"/>
          </w:rPr>
          <w:t xml:space="preserve">as well as the associated health outcomes </w:t>
        </w:r>
      </w:ins>
      <w:r w:rsidR="004D7842">
        <w:rPr>
          <w:color w:val="000000" w:themeColor="text1"/>
          <w:sz w:val="22"/>
          <w:szCs w:val="22"/>
        </w:rPr>
        <w:t xml:space="preserve">change </w:t>
      </w:r>
      <w:r w:rsidR="00C42273" w:rsidRPr="00F1521B">
        <w:rPr>
          <w:color w:val="000000" w:themeColor="text1"/>
          <w:sz w:val="22"/>
          <w:szCs w:val="22"/>
        </w:rPr>
        <w:t xml:space="preserve">over time and whether some of the </w:t>
      </w:r>
      <w:r w:rsidR="002F75A2" w:rsidRPr="00F1521B">
        <w:rPr>
          <w:color w:val="000000" w:themeColor="text1"/>
          <w:sz w:val="22"/>
          <w:szCs w:val="22"/>
        </w:rPr>
        <w:t>new routines</w:t>
      </w:r>
      <w:r w:rsidR="00C42273" w:rsidRPr="00F1521B">
        <w:rPr>
          <w:color w:val="000000" w:themeColor="text1"/>
          <w:sz w:val="22"/>
          <w:szCs w:val="22"/>
        </w:rPr>
        <w:t xml:space="preserve"> developed during the pandemic</w:t>
      </w:r>
      <w:r w:rsidR="00DA0582" w:rsidRPr="00F1521B">
        <w:rPr>
          <w:color w:val="000000" w:themeColor="text1"/>
          <w:sz w:val="22"/>
          <w:szCs w:val="22"/>
        </w:rPr>
        <w:t xml:space="preserve"> </w:t>
      </w:r>
      <w:ins w:id="1421" w:author="Martin Tušl" w:date="2021-03-01T19:58:00Z">
        <w:r w:rsidR="00A043B3">
          <w:rPr>
            <w:color w:val="000000" w:themeColor="text1"/>
            <w:sz w:val="22"/>
            <w:szCs w:val="22"/>
          </w:rPr>
          <w:t xml:space="preserve">will be </w:t>
        </w:r>
      </w:ins>
      <w:ins w:id="1422" w:author="Martin Tušl" w:date="2021-03-01T19:59:00Z">
        <w:r w:rsidR="00A043B3">
          <w:rPr>
            <w:color w:val="000000" w:themeColor="text1"/>
            <w:sz w:val="22"/>
            <w:szCs w:val="22"/>
          </w:rPr>
          <w:t>maintained in the long term</w:t>
        </w:r>
      </w:ins>
      <w:del w:id="1423" w:author="Martin Tušl" w:date="2021-03-01T19:58:00Z">
        <w:r w:rsidR="00DA0582" w:rsidRPr="00F1521B" w:rsidDel="00A043B3">
          <w:rPr>
            <w:color w:val="000000" w:themeColor="text1"/>
            <w:sz w:val="22"/>
            <w:szCs w:val="22"/>
          </w:rPr>
          <w:delText xml:space="preserve">and </w:delText>
        </w:r>
      </w:del>
      <w:del w:id="1424" w:author="Martin Tušl" w:date="2021-03-01T20:00:00Z">
        <w:r w:rsidR="00DA0582" w:rsidRPr="00F1521B" w:rsidDel="00A043B3">
          <w:rPr>
            <w:color w:val="000000" w:themeColor="text1"/>
            <w:sz w:val="22"/>
            <w:szCs w:val="22"/>
          </w:rPr>
          <w:delText>the impact of the COVID-19 crisis on health outcomes</w:delText>
        </w:r>
        <w:r w:rsidR="00C42273" w:rsidRPr="00F1521B" w:rsidDel="00A043B3">
          <w:rPr>
            <w:color w:val="000000" w:themeColor="text1"/>
            <w:sz w:val="22"/>
            <w:szCs w:val="22"/>
          </w:rPr>
          <w:delText xml:space="preserve"> will be maintained in the long</w:delText>
        </w:r>
        <w:r w:rsidR="004D7842" w:rsidDel="00A043B3">
          <w:rPr>
            <w:color w:val="000000" w:themeColor="text1"/>
            <w:sz w:val="22"/>
            <w:szCs w:val="22"/>
          </w:rPr>
          <w:delText xml:space="preserve"> </w:delText>
        </w:r>
        <w:r w:rsidR="00C42273" w:rsidRPr="00F1521B" w:rsidDel="00A043B3">
          <w:rPr>
            <w:color w:val="000000" w:themeColor="text1"/>
            <w:sz w:val="22"/>
            <w:szCs w:val="22"/>
          </w:rPr>
          <w:delText>term</w:delText>
        </w:r>
      </w:del>
      <w:r w:rsidR="00C42273" w:rsidRPr="00F1521B">
        <w:rPr>
          <w:color w:val="000000" w:themeColor="text1"/>
          <w:sz w:val="22"/>
          <w:szCs w:val="22"/>
        </w:rPr>
        <w:t>.</w:t>
      </w:r>
    </w:p>
    <w:p w14:paraId="799C9CE9" w14:textId="088FA5EF" w:rsidR="00E643BA" w:rsidRDefault="00E643BA" w:rsidP="00C42273">
      <w:pPr>
        <w:spacing w:line="480" w:lineRule="auto"/>
        <w:ind w:firstLine="720"/>
        <w:rPr>
          <w:ins w:id="1425" w:author="Martin Tušl" w:date="2021-03-01T15:36:00Z"/>
          <w:color w:val="000000" w:themeColor="text1"/>
          <w:sz w:val="22"/>
          <w:szCs w:val="22"/>
        </w:rPr>
      </w:pPr>
      <w:ins w:id="1426" w:author="Martin Tušl" w:date="2021-03-02T13:42:00Z">
        <w:r>
          <w:rPr>
            <w:color w:val="000000" w:themeColor="text1"/>
            <w:sz w:val="22"/>
            <w:szCs w:val="22"/>
          </w:rPr>
          <w:t xml:space="preserve">To </w:t>
        </w:r>
      </w:ins>
      <w:ins w:id="1427" w:author="Martin Tušl" w:date="2021-03-02T13:43:00Z">
        <w:r>
          <w:rPr>
            <w:color w:val="000000" w:themeColor="text1"/>
            <w:sz w:val="22"/>
            <w:szCs w:val="22"/>
          </w:rPr>
          <w:t>conclude</w:t>
        </w:r>
      </w:ins>
      <w:ins w:id="1428" w:author="Martin Tušl" w:date="2021-03-02T13:41:00Z">
        <w:r w:rsidRPr="00E643BA">
          <w:rPr>
            <w:color w:val="000000" w:themeColor="text1"/>
            <w:sz w:val="22"/>
            <w:szCs w:val="22"/>
          </w:rPr>
          <w:t>,</w:t>
        </w:r>
      </w:ins>
      <w:ins w:id="1429" w:author="Martin Tušl" w:date="2021-03-02T13:42:00Z">
        <w:r>
          <w:rPr>
            <w:color w:val="000000" w:themeColor="text1"/>
            <w:sz w:val="22"/>
            <w:szCs w:val="22"/>
          </w:rPr>
          <w:t xml:space="preserve"> our study adds to </w:t>
        </w:r>
      </w:ins>
      <w:ins w:id="1430" w:author="Georg Bauer" w:date="2021-03-03T18:50:00Z">
        <w:r w:rsidR="00B73889">
          <w:rPr>
            <w:color w:val="000000" w:themeColor="text1"/>
            <w:sz w:val="22"/>
            <w:szCs w:val="22"/>
          </w:rPr>
          <w:t>recent</w:t>
        </w:r>
      </w:ins>
      <w:ins w:id="1431" w:author="Martin Tušl" w:date="2021-03-02T13:42:00Z">
        <w:r>
          <w:rPr>
            <w:color w:val="000000" w:themeColor="text1"/>
            <w:sz w:val="22"/>
            <w:szCs w:val="22"/>
          </w:rPr>
          <w:t xml:space="preserve"> evidence </w:t>
        </w:r>
      </w:ins>
      <w:sdt>
        <w:sdtPr>
          <w:rPr>
            <w:color w:val="000000" w:themeColor="text1"/>
            <w:sz w:val="22"/>
            <w:szCs w:val="22"/>
          </w:rPr>
          <w:alias w:val="To edit, see citavi.com/edit"/>
          <w:tag w:val="CitaviPlaceholder#31e1af5f-cf60-41ff-ba67-c0eb2e6c551c"/>
          <w:id w:val="1226720556"/>
          <w:placeholder>
            <w:docPart w:val="DefaultPlaceholder_-1854013440"/>
          </w:placeholder>
        </w:sdtPr>
        <w:sdtEndPr/>
        <w:sdtContent>
          <w:r w:rsidR="00DD436C">
            <w:rPr>
              <w:noProof/>
              <w:color w:val="000000" w:themeColor="text1"/>
              <w:sz w:val="22"/>
              <w:szCs w:val="22"/>
            </w:rPr>
            <w:fldChar w:fldCharType="begin"/>
          </w:r>
          <w:r w:rsidR="006A7BA9">
            <w:rPr>
              <w:noProof/>
              <w:color w:val="000000" w:themeColor="text1"/>
              <w:sz w:val="22"/>
              <w:szCs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jk2MTkwLWU3MDItNDk4MC04N2ZiLWQ3MTcwNDMxODI5YiIsIlJhbmdlTGVuZ3RoIjo0LCJSZWZlcmVuY2VJZCI6IjM4OGNlOWZjLTgxZWEtNGFhZC05OWE3LTVmZjcwMWM3NzA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FBoaWxpcHAgVVpIXFxBcHBEYXRhXFxMb2NhbFxcVGVtcFxcb3FwYnp3YmwuanBnIiwiVXJpU3RyaW5nIjoiMzg4Y2U5ZmMtODFlYS00YWFkLTk5YTctNWZmNzAxYzc3MDRh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93cHMuMjA4MzA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Mi93cHMuMjA4MzAiLCJVcmlTdHJpbmciOiJodHRwczovL2RvaS5vcmcvMTAuMTAwMi93cHMuMjA4MzA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oaWxpcHAgS2Vya3NpZWNrIiwiQ3JlYXRlZE9uIjoiMjAyMS0wMy0wNVQwOToyNjo1MCIsIk1vZGlmaWVkQnkiOiJfUGhpbGlwcCBLZXJrc2llY2siLCJJZCI6ImUzOGM3OGI4LThjMjUtNDY1Mi05YWViLTY5ZGFjNmQ3NTU1OSIsIk1vZGlmaWVkT24iOiIyMDIxLTAzLTA1VDA5OjI2OjUw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MzI3NTUiLCJVcmlTdHJpbmciOiJodHRwOi8vd3d3Lm5jYmkubmxtLm5paC5nb3YvcHVibWVkLzMzNDMyNzU1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}</w:instrText>
          </w:r>
          <w:r w:rsidR="00DD436C">
            <w:rPr>
              <w:noProof/>
              <w:color w:val="000000" w:themeColor="text1"/>
              <w:sz w:val="22"/>
              <w:szCs w:val="22"/>
            </w:rPr>
            <w:fldChar w:fldCharType="separate"/>
          </w:r>
          <w:r w:rsidR="006A7BA9">
            <w:rPr>
              <w:noProof/>
              <w:color w:val="000000" w:themeColor="text1"/>
              <w:sz w:val="22"/>
              <w:szCs w:val="22"/>
            </w:rPr>
            <w:t>[58]</w:t>
          </w:r>
          <w:r w:rsidR="00DD436C">
            <w:rPr>
              <w:noProof/>
              <w:color w:val="000000" w:themeColor="text1"/>
              <w:sz w:val="22"/>
              <w:szCs w:val="22"/>
            </w:rPr>
            <w:fldChar w:fldCharType="end"/>
          </w:r>
        </w:sdtContent>
      </w:sdt>
      <w:ins w:id="1432" w:author="Martin Tušl" w:date="2021-03-02T13:42:00Z">
        <w:r>
          <w:rPr>
            <w:color w:val="000000" w:themeColor="text1"/>
            <w:sz w:val="22"/>
            <w:szCs w:val="22"/>
          </w:rPr>
          <w:t xml:space="preserve">that </w:t>
        </w:r>
      </w:ins>
      <w:ins w:id="1433" w:author="Martin Tušl" w:date="2021-03-02T15:45:00Z">
        <w:r w:rsidR="00B358F4">
          <w:rPr>
            <w:color w:val="000000" w:themeColor="text1"/>
            <w:sz w:val="22"/>
            <w:szCs w:val="22"/>
          </w:rPr>
          <w:t xml:space="preserve">the </w:t>
        </w:r>
      </w:ins>
      <w:ins w:id="1434" w:author="Martin Tušl" w:date="2021-03-02T13:46:00Z">
        <w:r>
          <w:rPr>
            <w:color w:val="000000" w:themeColor="text1"/>
            <w:sz w:val="22"/>
            <w:szCs w:val="22"/>
          </w:rPr>
          <w:t>Covid</w:t>
        </w:r>
      </w:ins>
      <w:ins w:id="1435" w:author="Philipp Kerksieck" w:date="2021-03-05T10:37:00Z">
        <w:r w:rsidR="00DD436C">
          <w:rPr>
            <w:color w:val="000000" w:themeColor="text1"/>
            <w:sz w:val="22"/>
            <w:szCs w:val="22"/>
          </w:rPr>
          <w:t>-19</w:t>
        </w:r>
      </w:ins>
      <w:ins w:id="1436" w:author="Martin Tušl" w:date="2021-03-02T15:43:00Z">
        <w:r w:rsidR="00B358F4">
          <w:rPr>
            <w:color w:val="000000" w:themeColor="text1"/>
            <w:sz w:val="22"/>
            <w:szCs w:val="22"/>
          </w:rPr>
          <w:t xml:space="preserve"> crisis</w:t>
        </w:r>
      </w:ins>
      <w:ins w:id="1437" w:author="Martin Tušl" w:date="2021-03-02T15:44:00Z">
        <w:r w:rsidR="00B358F4">
          <w:rPr>
            <w:color w:val="000000" w:themeColor="text1"/>
            <w:sz w:val="22"/>
            <w:szCs w:val="22"/>
          </w:rPr>
          <w:t xml:space="preserve"> and related l</w:t>
        </w:r>
      </w:ins>
      <w:ins w:id="1438" w:author="Martin Tušl" w:date="2021-03-02T13:41:00Z">
        <w:r w:rsidRPr="00E643BA">
          <w:rPr>
            <w:color w:val="000000" w:themeColor="text1"/>
            <w:sz w:val="22"/>
            <w:szCs w:val="22"/>
          </w:rPr>
          <w:t xml:space="preserve">ockdown </w:t>
        </w:r>
      </w:ins>
      <w:ins w:id="1439" w:author="Martin Tušl" w:date="2021-03-02T13:42:00Z">
        <w:r>
          <w:rPr>
            <w:color w:val="000000" w:themeColor="text1"/>
            <w:sz w:val="22"/>
            <w:szCs w:val="22"/>
          </w:rPr>
          <w:t>measures</w:t>
        </w:r>
      </w:ins>
      <w:ins w:id="1440" w:author="Martin Tušl" w:date="2021-03-02T13:41:00Z">
        <w:r w:rsidRPr="00E643BA">
          <w:rPr>
            <w:color w:val="000000" w:themeColor="text1"/>
            <w:sz w:val="22"/>
            <w:szCs w:val="22"/>
          </w:rPr>
          <w:t xml:space="preserve"> </w:t>
        </w:r>
      </w:ins>
      <w:ins w:id="1441" w:author="Martin Tušl" w:date="2021-03-02T13:42:00Z">
        <w:r>
          <w:rPr>
            <w:color w:val="000000" w:themeColor="text1"/>
            <w:sz w:val="22"/>
            <w:szCs w:val="22"/>
          </w:rPr>
          <w:t>do not have</w:t>
        </w:r>
      </w:ins>
      <w:ins w:id="1442" w:author="Martin Tušl" w:date="2021-03-02T13:44:00Z">
        <w:r>
          <w:rPr>
            <w:color w:val="000000" w:themeColor="text1"/>
            <w:sz w:val="22"/>
            <w:szCs w:val="22"/>
          </w:rPr>
          <w:t xml:space="preserve"> solely </w:t>
        </w:r>
      </w:ins>
      <w:ins w:id="1443" w:author="Martin Tušl" w:date="2021-03-02T13:41:00Z">
        <w:r w:rsidRPr="00E643BA">
          <w:rPr>
            <w:color w:val="000000" w:themeColor="text1"/>
            <w:sz w:val="22"/>
            <w:szCs w:val="22"/>
          </w:rPr>
          <w:t xml:space="preserve">negative </w:t>
        </w:r>
      </w:ins>
      <w:ins w:id="1444" w:author="Martin Tušl" w:date="2021-03-02T13:44:00Z">
        <w:r>
          <w:rPr>
            <w:color w:val="000000" w:themeColor="text1"/>
            <w:sz w:val="22"/>
            <w:szCs w:val="22"/>
          </w:rPr>
          <w:t>impact</w:t>
        </w:r>
      </w:ins>
      <w:ins w:id="1445" w:author="Martin Tušl" w:date="2021-03-02T13:41:00Z">
        <w:r w:rsidRPr="00E643BA">
          <w:rPr>
            <w:color w:val="000000" w:themeColor="text1"/>
            <w:sz w:val="22"/>
            <w:szCs w:val="22"/>
          </w:rPr>
          <w:t>. Rather, it affects vulnerable group</w:t>
        </w:r>
      </w:ins>
      <w:ins w:id="1446" w:author="Martin Tušl" w:date="2021-03-02T13:44:00Z">
        <w:r>
          <w:rPr>
            <w:color w:val="000000" w:themeColor="text1"/>
            <w:sz w:val="22"/>
            <w:szCs w:val="22"/>
          </w:rPr>
          <w:t>s</w:t>
        </w:r>
      </w:ins>
      <w:ins w:id="1447" w:author="Martin Tušl" w:date="2021-03-02T13:41:00Z">
        <w:r w:rsidRPr="00E643BA">
          <w:rPr>
            <w:color w:val="000000" w:themeColor="text1"/>
            <w:sz w:val="22"/>
            <w:szCs w:val="22"/>
          </w:rPr>
          <w:t xml:space="preserve"> of individuals</w:t>
        </w:r>
      </w:ins>
      <w:ins w:id="1448" w:author="Georg Bauer" w:date="2021-03-03T18:51:00Z">
        <w:r w:rsidR="00B73889">
          <w:rPr>
            <w:color w:val="000000" w:themeColor="text1"/>
            <w:sz w:val="22"/>
            <w:szCs w:val="22"/>
          </w:rPr>
          <w:t xml:space="preserve"> who need targeted support</w:t>
        </w:r>
      </w:ins>
      <w:ins w:id="1449" w:author="Martin Tušl" w:date="2021-03-02T13:41:00Z">
        <w:r w:rsidRPr="00E643BA">
          <w:rPr>
            <w:color w:val="000000" w:themeColor="text1"/>
            <w:sz w:val="22"/>
            <w:szCs w:val="22"/>
          </w:rPr>
          <w:t xml:space="preserve">, while the majority of </w:t>
        </w:r>
      </w:ins>
      <w:ins w:id="1450" w:author="Georg Bauer" w:date="2021-03-03T18:51:00Z">
        <w:r w:rsidR="00B73889">
          <w:rPr>
            <w:color w:val="000000" w:themeColor="text1"/>
            <w:sz w:val="22"/>
            <w:szCs w:val="22"/>
          </w:rPr>
          <w:t xml:space="preserve">the </w:t>
        </w:r>
      </w:ins>
      <w:ins w:id="1451" w:author="Martin Tušl" w:date="2021-03-02T13:41:00Z">
        <w:r w:rsidRPr="00E643BA">
          <w:rPr>
            <w:color w:val="000000" w:themeColor="text1"/>
            <w:sz w:val="22"/>
            <w:szCs w:val="22"/>
          </w:rPr>
          <w:t>p</w:t>
        </w:r>
      </w:ins>
      <w:ins w:id="1452" w:author="Martin Tušl" w:date="2021-03-02T15:44:00Z">
        <w:r w:rsidR="00B358F4">
          <w:rPr>
            <w:color w:val="000000" w:themeColor="text1"/>
            <w:sz w:val="22"/>
            <w:szCs w:val="22"/>
          </w:rPr>
          <w:t>opulation</w:t>
        </w:r>
      </w:ins>
      <w:ins w:id="1453" w:author="Martin Tušl" w:date="2021-03-02T13:41:00Z">
        <w:r w:rsidRPr="00E643BA">
          <w:rPr>
            <w:color w:val="000000" w:themeColor="text1"/>
            <w:sz w:val="22"/>
            <w:szCs w:val="22"/>
          </w:rPr>
          <w:t xml:space="preserve"> remain healthy or even </w:t>
        </w:r>
      </w:ins>
      <w:ins w:id="1454" w:author="Martin Tušl" w:date="2021-03-02T13:45:00Z">
        <w:r>
          <w:rPr>
            <w:color w:val="000000" w:themeColor="text1"/>
            <w:sz w:val="22"/>
            <w:szCs w:val="22"/>
          </w:rPr>
          <w:t>experience positive shifts in their daily life.</w:t>
        </w:r>
      </w:ins>
    </w:p>
    <w:p w14:paraId="07E6F8DC" w14:textId="16DC16E3" w:rsidR="004A56A8" w:rsidRDefault="004A56A8" w:rsidP="00C42273">
      <w:pPr>
        <w:spacing w:line="480" w:lineRule="auto"/>
        <w:ind w:firstLine="720"/>
        <w:rPr>
          <w:ins w:id="1455" w:author="Martin Tušl" w:date="2021-03-01T15:36:00Z"/>
          <w:color w:val="000000" w:themeColor="text1"/>
          <w:sz w:val="22"/>
          <w:szCs w:val="22"/>
        </w:rPr>
      </w:pPr>
    </w:p>
    <w:p w14:paraId="2BB601B4" w14:textId="74C18138" w:rsidR="0022407D" w:rsidRDefault="0022407D" w:rsidP="0022407D">
      <w:pPr>
        <w:spacing w:line="480" w:lineRule="auto"/>
        <w:rPr>
          <w:b/>
          <w:color w:val="000000" w:themeColor="text1"/>
          <w:sz w:val="22"/>
          <w:szCs w:val="22"/>
          <w:lang w:val="en-GB"/>
        </w:rPr>
      </w:pPr>
      <w:r w:rsidRPr="005E6478">
        <w:rPr>
          <w:b/>
          <w:color w:val="000000" w:themeColor="text1"/>
          <w:sz w:val="22"/>
          <w:szCs w:val="22"/>
          <w:lang w:val="en-GB"/>
        </w:rPr>
        <w:t>List of abbreviations</w:t>
      </w:r>
    </w:p>
    <w:p w14:paraId="5A4D5F1B" w14:textId="063FBCDE" w:rsidR="0022407D" w:rsidRDefault="0022407D" w:rsidP="0022407D">
      <w:pPr>
        <w:spacing w:line="480" w:lineRule="auto"/>
        <w:rPr>
          <w:color w:val="000000" w:themeColor="text1"/>
          <w:sz w:val="22"/>
          <w:szCs w:val="22"/>
          <w:lang w:val="en-GB"/>
        </w:rPr>
      </w:pPr>
      <w:r w:rsidRPr="0022407D">
        <w:rPr>
          <w:color w:val="000000" w:themeColor="text1"/>
          <w:sz w:val="22"/>
          <w:szCs w:val="22"/>
          <w:lang w:val="en-GB"/>
        </w:rPr>
        <w:t>MWB</w:t>
      </w:r>
      <w:r>
        <w:rPr>
          <w:color w:val="000000" w:themeColor="text1"/>
          <w:sz w:val="22"/>
          <w:szCs w:val="22"/>
          <w:lang w:val="en-GB"/>
        </w:rPr>
        <w:t xml:space="preserve"> = Mental well-being</w:t>
      </w:r>
    </w:p>
    <w:p w14:paraId="563D4CAA" w14:textId="00C619F4" w:rsidR="0022407D" w:rsidRDefault="0022407D" w:rsidP="0022407D">
      <w:pPr>
        <w:spacing w:line="480" w:lineRule="auto"/>
        <w:rPr>
          <w:color w:val="000000" w:themeColor="text1"/>
          <w:sz w:val="22"/>
          <w:szCs w:val="22"/>
          <w:lang w:val="en-GB"/>
        </w:rPr>
      </w:pPr>
      <w:r>
        <w:rPr>
          <w:color w:val="000000" w:themeColor="text1"/>
          <w:sz w:val="22"/>
          <w:szCs w:val="22"/>
          <w:lang w:val="en-GB"/>
        </w:rPr>
        <w:t>SRH = Self-rated health</w:t>
      </w:r>
    </w:p>
    <w:p w14:paraId="59A60928" w14:textId="507F3AD0" w:rsidR="0022407D" w:rsidRDefault="0022407D" w:rsidP="0022407D">
      <w:pPr>
        <w:spacing w:line="480" w:lineRule="auto"/>
        <w:rPr>
          <w:color w:val="000000" w:themeColor="text1"/>
          <w:sz w:val="22"/>
          <w:szCs w:val="22"/>
          <w:lang w:val="en-GB"/>
        </w:rPr>
      </w:pPr>
      <w:r>
        <w:rPr>
          <w:color w:val="000000" w:themeColor="text1"/>
          <w:sz w:val="22"/>
          <w:szCs w:val="22"/>
          <w:lang w:val="en-GB"/>
        </w:rPr>
        <w:t>WHO = World Health Organization</w:t>
      </w:r>
    </w:p>
    <w:p w14:paraId="4ADE5CDD" w14:textId="3C002A6F" w:rsidR="0022407D" w:rsidRDefault="0022407D" w:rsidP="0022407D">
      <w:pPr>
        <w:spacing w:line="480" w:lineRule="auto"/>
        <w:rPr>
          <w:color w:val="000000" w:themeColor="text1"/>
          <w:sz w:val="22"/>
          <w:szCs w:val="22"/>
          <w:lang w:val="en-GB"/>
        </w:rPr>
      </w:pPr>
      <w:r>
        <w:rPr>
          <w:color w:val="000000" w:themeColor="text1"/>
          <w:sz w:val="22"/>
          <w:szCs w:val="22"/>
          <w:lang w:val="en-GB"/>
        </w:rPr>
        <w:t>PHEIC = Public Health Emergency of International Concern</w:t>
      </w:r>
    </w:p>
    <w:p w14:paraId="6D68BB3D" w14:textId="424C8488" w:rsidR="0022407D" w:rsidRDefault="0022407D" w:rsidP="0022407D">
      <w:pPr>
        <w:spacing w:line="480" w:lineRule="auto"/>
        <w:rPr>
          <w:color w:val="000000" w:themeColor="text1"/>
          <w:sz w:val="22"/>
          <w:szCs w:val="22"/>
          <w:lang w:val="en-GB"/>
        </w:rPr>
      </w:pPr>
      <w:r>
        <w:rPr>
          <w:color w:val="000000" w:themeColor="text1"/>
          <w:sz w:val="22"/>
          <w:szCs w:val="22"/>
          <w:lang w:val="en-GB"/>
        </w:rPr>
        <w:lastRenderedPageBreak/>
        <w:t>WFH = Work from home</w:t>
      </w:r>
    </w:p>
    <w:p w14:paraId="0C852A4E" w14:textId="28DCCA75" w:rsidR="0022407D" w:rsidRDefault="0022407D" w:rsidP="0022407D">
      <w:pPr>
        <w:spacing w:line="480" w:lineRule="auto"/>
        <w:rPr>
          <w:color w:val="000000" w:themeColor="text1"/>
          <w:sz w:val="22"/>
          <w:szCs w:val="22"/>
          <w:lang w:val="en-GB"/>
        </w:rPr>
      </w:pPr>
      <w:r>
        <w:rPr>
          <w:color w:val="000000" w:themeColor="text1"/>
          <w:sz w:val="22"/>
          <w:szCs w:val="22"/>
          <w:lang w:val="en-GB"/>
        </w:rPr>
        <w:t>EU = European Union</w:t>
      </w:r>
    </w:p>
    <w:p w14:paraId="394FA5A0" w14:textId="1D6AD661" w:rsidR="0022407D" w:rsidRDefault="00C16440" w:rsidP="0022407D">
      <w:pPr>
        <w:spacing w:line="480" w:lineRule="auto"/>
        <w:rPr>
          <w:color w:val="000000" w:themeColor="text1"/>
          <w:sz w:val="22"/>
          <w:szCs w:val="22"/>
          <w:lang w:val="en-GB"/>
        </w:rPr>
      </w:pPr>
      <w:r>
        <w:rPr>
          <w:color w:val="000000" w:themeColor="text1"/>
          <w:sz w:val="22"/>
          <w:szCs w:val="22"/>
          <w:lang w:val="en-GB"/>
        </w:rPr>
        <w:t>OR = Odds ratio</w:t>
      </w:r>
    </w:p>
    <w:p w14:paraId="26AF0B93" w14:textId="5E596DE7" w:rsidR="00C16440" w:rsidRDefault="00C16440" w:rsidP="0022407D">
      <w:pPr>
        <w:spacing w:line="480" w:lineRule="auto"/>
        <w:rPr>
          <w:color w:val="000000" w:themeColor="text1"/>
          <w:sz w:val="22"/>
          <w:szCs w:val="22"/>
          <w:lang w:val="en-GB"/>
        </w:rPr>
      </w:pPr>
      <w:r>
        <w:rPr>
          <w:color w:val="000000" w:themeColor="text1"/>
          <w:sz w:val="22"/>
          <w:szCs w:val="22"/>
          <w:lang w:val="en-GB"/>
        </w:rPr>
        <w:t>CI = Confidence interval</w:t>
      </w:r>
    </w:p>
    <w:p w14:paraId="7B27C4FE" w14:textId="61655793" w:rsidR="0022407D" w:rsidRPr="0022407D" w:rsidRDefault="0022407D" w:rsidP="0022407D">
      <w:pPr>
        <w:spacing w:line="480" w:lineRule="auto"/>
        <w:rPr>
          <w:color w:val="000000" w:themeColor="text1"/>
          <w:sz w:val="22"/>
          <w:szCs w:val="22"/>
          <w:lang w:val="en-GB"/>
        </w:rPr>
      </w:pPr>
    </w:p>
    <w:p w14:paraId="7CE1CBBE" w14:textId="7318D5CD" w:rsidR="0022407D" w:rsidRDefault="0022407D" w:rsidP="0022407D">
      <w:pPr>
        <w:spacing w:line="480" w:lineRule="auto"/>
        <w:rPr>
          <w:b/>
          <w:color w:val="000000" w:themeColor="text1"/>
          <w:sz w:val="22"/>
          <w:szCs w:val="22"/>
          <w:lang w:val="en-GB"/>
        </w:rPr>
      </w:pPr>
      <w:r w:rsidRPr="005E6478">
        <w:rPr>
          <w:b/>
          <w:color w:val="000000" w:themeColor="text1"/>
          <w:sz w:val="22"/>
          <w:szCs w:val="22"/>
          <w:lang w:val="en-GB"/>
        </w:rPr>
        <w:t>D</w:t>
      </w:r>
      <w:r w:rsidR="001E5592">
        <w:rPr>
          <w:b/>
          <w:color w:val="000000" w:themeColor="text1"/>
          <w:sz w:val="22"/>
          <w:szCs w:val="22"/>
          <w:lang w:val="en-GB"/>
        </w:rPr>
        <w:t>ECLARATIONS</w:t>
      </w:r>
    </w:p>
    <w:p w14:paraId="57E787EF" w14:textId="0B840EB7" w:rsidR="0022407D" w:rsidRDefault="0022407D" w:rsidP="0022407D">
      <w:pPr>
        <w:spacing w:line="480" w:lineRule="auto"/>
        <w:rPr>
          <w:b/>
          <w:color w:val="000000" w:themeColor="text1"/>
          <w:sz w:val="22"/>
          <w:szCs w:val="22"/>
          <w:lang w:val="en-GB"/>
        </w:rPr>
      </w:pPr>
      <w:r w:rsidRPr="005E6478">
        <w:rPr>
          <w:b/>
          <w:color w:val="000000" w:themeColor="text1"/>
          <w:sz w:val="22"/>
          <w:szCs w:val="22"/>
          <w:lang w:val="en-GB"/>
        </w:rPr>
        <w:t>Ethics approval</w:t>
      </w:r>
      <w:ins w:id="1456" w:author="Georg Bauer" w:date="2021-03-03T19:21:00Z">
        <w:r w:rsidR="006E2B34">
          <w:rPr>
            <w:b/>
            <w:color w:val="000000" w:themeColor="text1"/>
            <w:sz w:val="22"/>
            <w:szCs w:val="22"/>
            <w:lang w:val="en-GB"/>
          </w:rPr>
          <w:t xml:space="preserve">, </w:t>
        </w:r>
      </w:ins>
      <w:r w:rsidRPr="005E6478">
        <w:rPr>
          <w:b/>
          <w:color w:val="000000" w:themeColor="text1"/>
          <w:sz w:val="22"/>
          <w:szCs w:val="22"/>
          <w:lang w:val="en-GB"/>
        </w:rPr>
        <w:t>consent to participate</w:t>
      </w:r>
      <w:r w:rsidR="00AE4AFF">
        <w:rPr>
          <w:b/>
          <w:color w:val="000000" w:themeColor="text1"/>
          <w:sz w:val="22"/>
          <w:szCs w:val="22"/>
          <w:lang w:val="en-GB"/>
        </w:rPr>
        <w:t>,</w:t>
      </w:r>
      <w:r w:rsidRPr="005E6478">
        <w:rPr>
          <w:b/>
          <w:color w:val="000000" w:themeColor="text1"/>
          <w:sz w:val="22"/>
          <w:szCs w:val="22"/>
          <w:lang w:val="en-GB"/>
        </w:rPr>
        <w:t xml:space="preserve"> </w:t>
      </w:r>
      <w:ins w:id="1457" w:author="Georg Bauer" w:date="2021-03-03T19:21:00Z">
        <w:r w:rsidR="006E2B34">
          <w:rPr>
            <w:b/>
            <w:color w:val="000000" w:themeColor="text1"/>
            <w:sz w:val="22"/>
            <w:szCs w:val="22"/>
            <w:lang w:val="en-GB"/>
          </w:rPr>
          <w:t>a</w:t>
        </w:r>
      </w:ins>
      <w:ins w:id="1458" w:author="Georg Bauer" w:date="2021-03-03T19:22:00Z">
        <w:r w:rsidR="006E2B34">
          <w:rPr>
            <w:b/>
            <w:color w:val="000000" w:themeColor="text1"/>
            <w:sz w:val="22"/>
            <w:szCs w:val="22"/>
            <w:lang w:val="en-GB"/>
          </w:rPr>
          <w:t>nd transparency of the study</w:t>
        </w:r>
      </w:ins>
    </w:p>
    <w:p w14:paraId="4528CBD6" w14:textId="7BAB2306" w:rsidR="005B5CF2" w:rsidRPr="00104E0A" w:rsidRDefault="00391D0C" w:rsidP="00FE6C83">
      <w:pPr>
        <w:spacing w:line="480" w:lineRule="auto"/>
        <w:ind w:firstLine="720"/>
        <w:rPr>
          <w:color w:val="000000" w:themeColor="text1"/>
          <w:sz w:val="22"/>
          <w:szCs w:val="22"/>
          <w:lang w:val="cs-CZ"/>
        </w:rPr>
      </w:pPr>
      <w:r>
        <w:rPr>
          <w:color w:val="000000" w:themeColor="text1"/>
          <w:sz w:val="22"/>
          <w:szCs w:val="22"/>
          <w:lang w:val="en-GB"/>
        </w:rPr>
        <w:t>I</w:t>
      </w:r>
      <w:r w:rsidRPr="00391D0C">
        <w:rPr>
          <w:color w:val="000000" w:themeColor="text1"/>
          <w:sz w:val="22"/>
          <w:szCs w:val="22"/>
          <w:lang w:val="en-GB"/>
        </w:rPr>
        <w:t xml:space="preserve">nformed consent was obtained from all </w:t>
      </w:r>
      <w:r>
        <w:rPr>
          <w:color w:val="000000" w:themeColor="text1"/>
          <w:sz w:val="22"/>
          <w:szCs w:val="22"/>
          <w:lang w:val="en-GB"/>
        </w:rPr>
        <w:t>participants, the study included adult participants (18+ years)</w:t>
      </w:r>
      <w:r w:rsidR="004C3F3A">
        <w:rPr>
          <w:color w:val="000000" w:themeColor="text1"/>
          <w:sz w:val="22"/>
          <w:szCs w:val="22"/>
          <w:lang w:val="en-GB"/>
        </w:rPr>
        <w:t xml:space="preserve"> only</w:t>
      </w:r>
      <w:r>
        <w:rPr>
          <w:color w:val="000000" w:themeColor="text1"/>
          <w:sz w:val="22"/>
          <w:szCs w:val="22"/>
          <w:lang w:val="en-GB"/>
        </w:rPr>
        <w:t xml:space="preserve">. </w:t>
      </w:r>
      <w:r w:rsidR="005B5CF2" w:rsidRPr="005B5CF2">
        <w:rPr>
          <w:color w:val="000000" w:themeColor="text1"/>
          <w:sz w:val="22"/>
          <w:szCs w:val="22"/>
        </w:rPr>
        <w:t xml:space="preserve">Participants voluntarily completed the questionnaires, guaranteeing their anonymity. </w:t>
      </w:r>
      <w:r w:rsidR="005B5CF2">
        <w:rPr>
          <w:color w:val="000000" w:themeColor="text1"/>
          <w:sz w:val="22"/>
          <w:szCs w:val="22"/>
        </w:rPr>
        <w:t>F</w:t>
      </w:r>
      <w:r w:rsidR="005B5CF2" w:rsidRPr="00C415DA">
        <w:rPr>
          <w:color w:val="000000" w:themeColor="text1"/>
          <w:sz w:val="22"/>
          <w:szCs w:val="22"/>
          <w:lang w:val="en-GB"/>
        </w:rPr>
        <w:t xml:space="preserve">or anonymous surveys on working/living conditions and self-reported </w:t>
      </w:r>
      <w:r w:rsidR="005B5CF2">
        <w:rPr>
          <w:color w:val="000000" w:themeColor="text1"/>
          <w:sz w:val="22"/>
          <w:szCs w:val="22"/>
          <w:lang w:val="en-GB"/>
        </w:rPr>
        <w:t xml:space="preserve">mental well-being and </w:t>
      </w:r>
      <w:r w:rsidR="005B5CF2" w:rsidRPr="00C415DA">
        <w:rPr>
          <w:color w:val="000000" w:themeColor="text1"/>
          <w:sz w:val="22"/>
          <w:szCs w:val="22"/>
          <w:lang w:val="en-GB"/>
        </w:rPr>
        <w:t>health</w:t>
      </w:r>
      <w:r w:rsidR="005B5CF2" w:rsidRPr="005B5CF2">
        <w:rPr>
          <w:color w:val="000000" w:themeColor="text1"/>
          <w:sz w:val="22"/>
          <w:szCs w:val="22"/>
        </w:rPr>
        <w:t xml:space="preserve"> </w:t>
      </w:r>
      <w:r w:rsidR="005B5CF2">
        <w:rPr>
          <w:color w:val="000000" w:themeColor="text1"/>
          <w:sz w:val="22"/>
          <w:szCs w:val="22"/>
        </w:rPr>
        <w:t>n</w:t>
      </w:r>
      <w:r w:rsidR="005B5CF2" w:rsidRPr="005B5CF2">
        <w:rPr>
          <w:color w:val="000000" w:themeColor="text1"/>
          <w:sz w:val="22"/>
          <w:szCs w:val="22"/>
        </w:rPr>
        <w:t>o ethical review was necessary</w:t>
      </w:r>
      <w:r w:rsidR="005B5CF2" w:rsidRPr="005B5CF2">
        <w:rPr>
          <w:color w:val="000000" w:themeColor="text1"/>
          <w:sz w:val="22"/>
          <w:szCs w:val="22"/>
          <w:lang w:val="en-GB"/>
        </w:rPr>
        <w:t xml:space="preserve"> </w:t>
      </w:r>
      <w:r w:rsidR="005B5CF2" w:rsidRPr="005B5CF2">
        <w:rPr>
          <w:color w:val="000000" w:themeColor="text1"/>
          <w:sz w:val="22"/>
          <w:szCs w:val="22"/>
        </w:rPr>
        <w:t>under national, university, or departmental rules (Department of Data Protection at the University of Zurich, www.dsd.uzh.ch/en/). The study was conducted under strict observation of ethical and professional guidelines.</w:t>
      </w:r>
      <w:ins w:id="1459" w:author="Georg Bauer" w:date="2021-03-03T19:21:00Z">
        <w:r w:rsidR="006E2B34" w:rsidRPr="006E2B34">
          <w:rPr>
            <w:color w:val="000000" w:themeColor="text1"/>
            <w:sz w:val="22"/>
            <w:szCs w:val="22"/>
          </w:rPr>
          <w:t xml:space="preserve"> </w:t>
        </w:r>
      </w:ins>
      <w:r w:rsidR="006E2B34">
        <w:rPr>
          <w:color w:val="000000" w:themeColor="text1"/>
          <w:sz w:val="22"/>
          <w:szCs w:val="22"/>
        </w:rPr>
        <w:t>The study was not registered prior to the start of the data collection</w:t>
      </w:r>
      <w:ins w:id="1460" w:author="Georg Bauer" w:date="2021-03-03T19:22:00Z">
        <w:r w:rsidR="006E2B34">
          <w:rPr>
            <w:color w:val="000000" w:themeColor="text1"/>
            <w:sz w:val="22"/>
            <w:szCs w:val="22"/>
          </w:rPr>
          <w:t xml:space="preserve"> as this is not common in the field of occupational health psychology where this study originated.</w:t>
        </w:r>
      </w:ins>
      <w:r w:rsidR="006E2B34">
        <w:rPr>
          <w:color w:val="000000" w:themeColor="text1"/>
          <w:sz w:val="22"/>
          <w:szCs w:val="22"/>
        </w:rPr>
        <w:t xml:space="preserve"> </w:t>
      </w:r>
      <w:ins w:id="1461" w:author="Georg Bauer" w:date="2021-03-03T19:22:00Z">
        <w:r w:rsidR="006E2B34">
          <w:rPr>
            <w:color w:val="000000" w:themeColor="text1"/>
            <w:sz w:val="22"/>
            <w:szCs w:val="22"/>
          </w:rPr>
          <w:t>The study</w:t>
        </w:r>
      </w:ins>
      <w:r w:rsidR="006E2B34">
        <w:rPr>
          <w:color w:val="000000" w:themeColor="text1"/>
          <w:sz w:val="22"/>
          <w:szCs w:val="22"/>
        </w:rPr>
        <w:t xml:space="preserve"> is part of a larger longitudinal data collection on occupational health and individual strategies employee use to craft their work</w:t>
      </w:r>
      <w:ins w:id="1462" w:author="Georg Bauer" w:date="2021-03-03T19:23:00Z">
        <w:r w:rsidR="006E2B34">
          <w:rPr>
            <w:color w:val="000000" w:themeColor="text1"/>
            <w:sz w:val="22"/>
            <w:szCs w:val="22"/>
          </w:rPr>
          <w:t>, started already before the Covid-19 pandemic. When the pandemic started, we decided to add</w:t>
        </w:r>
      </w:ins>
      <w:ins w:id="1463" w:author="Georg Bauer" w:date="2021-03-03T19:24:00Z">
        <w:r w:rsidR="006E2B34">
          <w:rPr>
            <w:color w:val="000000" w:themeColor="text1"/>
            <w:sz w:val="22"/>
            <w:szCs w:val="22"/>
          </w:rPr>
          <w:t xml:space="preserve"> the </w:t>
        </w:r>
      </w:ins>
      <w:ins w:id="1464" w:author="Georg Bauer" w:date="2021-03-03T19:25:00Z">
        <w:r w:rsidR="006E2B34">
          <w:rPr>
            <w:color w:val="000000" w:themeColor="text1"/>
            <w:sz w:val="22"/>
            <w:szCs w:val="22"/>
          </w:rPr>
          <w:t xml:space="preserve">study </w:t>
        </w:r>
      </w:ins>
      <w:r w:rsidR="006E2B34">
        <w:rPr>
          <w:color w:val="000000" w:themeColor="text1"/>
          <w:sz w:val="22"/>
          <w:szCs w:val="22"/>
        </w:rPr>
        <w:t>aim to explore the immediate impact of the Covid-19 crisis on Swiss and German working population</w:t>
      </w:r>
      <w:ins w:id="1465" w:author="Georg Bauer" w:date="2021-03-03T19:25:00Z">
        <w:r w:rsidR="006E2B34">
          <w:rPr>
            <w:color w:val="000000" w:themeColor="text1"/>
            <w:sz w:val="22"/>
            <w:szCs w:val="22"/>
          </w:rPr>
          <w:t xml:space="preserve"> presented in this paper</w:t>
        </w:r>
      </w:ins>
      <w:r w:rsidR="006E2B34">
        <w:rPr>
          <w:color w:val="000000" w:themeColor="text1"/>
          <w:sz w:val="22"/>
          <w:szCs w:val="22"/>
        </w:rPr>
        <w:t>. T</w:t>
      </w:r>
      <w:r w:rsidR="006E2B34" w:rsidRPr="00776E4F">
        <w:rPr>
          <w:color w:val="000000"/>
          <w:sz w:val="22"/>
          <w:szCs w:val="22"/>
        </w:rPr>
        <w:t>he manuscript is an accurate and transparent account of the study, and no important aspects of the study or any analyses conducted have been omitted.</w:t>
      </w:r>
    </w:p>
    <w:p w14:paraId="52A11A04" w14:textId="77777777" w:rsidR="0022407D" w:rsidRPr="001363CD" w:rsidRDefault="0022407D" w:rsidP="0022407D">
      <w:pPr>
        <w:spacing w:line="480" w:lineRule="auto"/>
        <w:rPr>
          <w:b/>
          <w:color w:val="000000" w:themeColor="text1"/>
          <w:sz w:val="22"/>
          <w:szCs w:val="22"/>
        </w:rPr>
      </w:pPr>
    </w:p>
    <w:p w14:paraId="096FEA9E" w14:textId="77777777" w:rsidR="0022407D" w:rsidRDefault="0022407D" w:rsidP="0022407D">
      <w:pPr>
        <w:spacing w:line="480" w:lineRule="auto"/>
        <w:rPr>
          <w:b/>
          <w:color w:val="000000" w:themeColor="text1"/>
          <w:sz w:val="22"/>
          <w:szCs w:val="22"/>
          <w:lang w:val="en-GB"/>
        </w:rPr>
      </w:pPr>
      <w:r w:rsidRPr="005E6478">
        <w:rPr>
          <w:b/>
          <w:color w:val="000000" w:themeColor="text1"/>
          <w:sz w:val="22"/>
          <w:szCs w:val="22"/>
          <w:lang w:val="en-GB"/>
        </w:rPr>
        <w:t>Consent for publication</w:t>
      </w:r>
    </w:p>
    <w:p w14:paraId="7A7451FF" w14:textId="2C81E730" w:rsidR="0022407D" w:rsidRPr="005E6478" w:rsidRDefault="0022407D" w:rsidP="00FE6C83">
      <w:pPr>
        <w:spacing w:line="480" w:lineRule="auto"/>
        <w:ind w:firstLine="720"/>
        <w:rPr>
          <w:color w:val="000000" w:themeColor="text1"/>
          <w:sz w:val="22"/>
          <w:szCs w:val="22"/>
          <w:lang w:val="en-GB"/>
        </w:rPr>
      </w:pPr>
      <w:r w:rsidRPr="005E6478">
        <w:rPr>
          <w:color w:val="000000" w:themeColor="text1"/>
          <w:sz w:val="22"/>
          <w:szCs w:val="22"/>
          <w:lang w:val="en-GB"/>
        </w:rPr>
        <w:t>Not applicable</w:t>
      </w:r>
    </w:p>
    <w:p w14:paraId="5B7A8C76" w14:textId="77777777" w:rsidR="0022407D" w:rsidRDefault="0022407D" w:rsidP="0022407D">
      <w:pPr>
        <w:spacing w:line="480" w:lineRule="auto"/>
        <w:rPr>
          <w:b/>
          <w:color w:val="000000" w:themeColor="text1"/>
          <w:sz w:val="22"/>
          <w:szCs w:val="22"/>
          <w:lang w:val="en-GB"/>
        </w:rPr>
      </w:pPr>
    </w:p>
    <w:p w14:paraId="076B6935" w14:textId="77777777" w:rsidR="0022407D" w:rsidRDefault="0022407D" w:rsidP="0022407D">
      <w:pPr>
        <w:spacing w:line="480" w:lineRule="auto"/>
        <w:rPr>
          <w:color w:val="000000" w:themeColor="text1"/>
          <w:sz w:val="22"/>
          <w:szCs w:val="22"/>
          <w:lang w:val="en-GB"/>
        </w:rPr>
      </w:pPr>
      <w:r w:rsidRPr="005E6478">
        <w:rPr>
          <w:b/>
          <w:color w:val="000000" w:themeColor="text1"/>
          <w:sz w:val="22"/>
          <w:szCs w:val="22"/>
          <w:lang w:val="en-GB"/>
        </w:rPr>
        <w:t xml:space="preserve">Availability of data and materials </w:t>
      </w:r>
    </w:p>
    <w:p w14:paraId="4F2401A4" w14:textId="6CCDFBF9" w:rsidR="00443449" w:rsidRPr="009407C7" w:rsidRDefault="00443449" w:rsidP="00FE6C83">
      <w:pPr>
        <w:spacing w:line="480" w:lineRule="auto"/>
        <w:ind w:firstLine="720"/>
        <w:rPr>
          <w:color w:val="000000" w:themeColor="text1"/>
          <w:sz w:val="22"/>
          <w:szCs w:val="22"/>
          <w:lang w:val="en-GB"/>
        </w:rPr>
      </w:pPr>
      <w:r w:rsidRPr="00443449">
        <w:rPr>
          <w:color w:val="000000" w:themeColor="text1"/>
          <w:sz w:val="22"/>
          <w:szCs w:val="22"/>
          <w:lang w:val="en-GB"/>
        </w:rPr>
        <w:t>The datasets used and/or analysed during the current study are available from the corresponding author on reasonable request.</w:t>
      </w:r>
      <w:r w:rsidR="009407C7">
        <w:rPr>
          <w:color w:val="000000" w:themeColor="text1"/>
          <w:sz w:val="22"/>
          <w:szCs w:val="22"/>
          <w:lang w:val="en-GB"/>
        </w:rPr>
        <w:t xml:space="preserve"> </w:t>
      </w:r>
      <w:r w:rsidRPr="00443449">
        <w:rPr>
          <w:color w:val="000000" w:themeColor="text1"/>
          <w:sz w:val="22"/>
          <w:szCs w:val="22"/>
          <w:lang w:val="en-GB"/>
        </w:rPr>
        <w:t xml:space="preserve">The </w:t>
      </w:r>
      <w:r>
        <w:rPr>
          <w:color w:val="000000" w:themeColor="text1"/>
          <w:sz w:val="22"/>
          <w:szCs w:val="22"/>
          <w:lang w:val="en-GB"/>
        </w:rPr>
        <w:t xml:space="preserve">R code used for the statistical analysis is </w:t>
      </w:r>
      <w:r w:rsidR="009C5193">
        <w:rPr>
          <w:color w:val="000000" w:themeColor="text1"/>
          <w:sz w:val="22"/>
          <w:szCs w:val="22"/>
          <w:lang w:val="en-GB"/>
        </w:rPr>
        <w:t xml:space="preserve">available </w:t>
      </w:r>
      <w:r>
        <w:rPr>
          <w:color w:val="000000" w:themeColor="text1"/>
          <w:sz w:val="22"/>
          <w:szCs w:val="22"/>
          <w:lang w:val="en-GB"/>
        </w:rPr>
        <w:t xml:space="preserve">in the GitHub </w:t>
      </w:r>
      <w:r w:rsidRPr="00443449">
        <w:rPr>
          <w:color w:val="000000" w:themeColor="text1"/>
          <w:sz w:val="22"/>
          <w:szCs w:val="22"/>
          <w:lang w:val="en-GB"/>
        </w:rPr>
        <w:t>repository</w:t>
      </w:r>
      <w:r w:rsidR="009407C7">
        <w:rPr>
          <w:color w:val="000000" w:themeColor="text1"/>
          <w:sz w:val="22"/>
          <w:szCs w:val="22"/>
          <w:lang w:val="en-GB"/>
        </w:rPr>
        <w:t xml:space="preserve">: </w:t>
      </w:r>
      <w:r w:rsidR="009407C7" w:rsidRPr="009407C7">
        <w:rPr>
          <w:color w:val="000000" w:themeColor="text1"/>
          <w:sz w:val="22"/>
          <w:szCs w:val="22"/>
          <w:lang w:val="en-GB"/>
        </w:rPr>
        <w:t>https://github.com/jesuismartin/covid</w:t>
      </w:r>
    </w:p>
    <w:p w14:paraId="65297305" w14:textId="77777777" w:rsidR="00443449" w:rsidRDefault="00443449" w:rsidP="0022407D">
      <w:pPr>
        <w:spacing w:line="480" w:lineRule="auto"/>
        <w:rPr>
          <w:b/>
          <w:color w:val="000000" w:themeColor="text1"/>
          <w:sz w:val="22"/>
          <w:szCs w:val="22"/>
          <w:lang w:val="en-GB"/>
        </w:rPr>
      </w:pPr>
    </w:p>
    <w:p w14:paraId="79BACAF4" w14:textId="77777777" w:rsidR="0022407D" w:rsidRDefault="0022407D" w:rsidP="0022407D">
      <w:pPr>
        <w:spacing w:line="480" w:lineRule="auto"/>
        <w:rPr>
          <w:b/>
          <w:color w:val="000000" w:themeColor="text1"/>
          <w:sz w:val="22"/>
          <w:szCs w:val="22"/>
          <w:lang w:val="en-GB"/>
        </w:rPr>
      </w:pPr>
      <w:r w:rsidRPr="005E6478">
        <w:rPr>
          <w:b/>
          <w:color w:val="000000" w:themeColor="text1"/>
          <w:sz w:val="22"/>
          <w:szCs w:val="22"/>
          <w:lang w:val="en-GB"/>
        </w:rPr>
        <w:t xml:space="preserve">Competing interests </w:t>
      </w:r>
    </w:p>
    <w:p w14:paraId="08FFD2B8" w14:textId="2A0A174D" w:rsidR="0022407D" w:rsidRPr="005E6478" w:rsidRDefault="0022407D" w:rsidP="00FE6C83">
      <w:pPr>
        <w:spacing w:line="480" w:lineRule="auto"/>
        <w:ind w:firstLine="720"/>
        <w:rPr>
          <w:color w:val="000000" w:themeColor="text1"/>
          <w:sz w:val="22"/>
          <w:szCs w:val="22"/>
          <w:lang w:val="en-GB"/>
        </w:rPr>
      </w:pPr>
      <w:r w:rsidRPr="005E6478">
        <w:rPr>
          <w:color w:val="000000" w:themeColor="text1"/>
          <w:sz w:val="22"/>
          <w:szCs w:val="22"/>
          <w:lang w:val="en-GB"/>
        </w:rPr>
        <w:t>The authors declare that they have no competing interests.</w:t>
      </w:r>
    </w:p>
    <w:p w14:paraId="7CF317D9" w14:textId="77777777" w:rsidR="00391D0C" w:rsidRDefault="00391D0C" w:rsidP="0022407D">
      <w:pPr>
        <w:spacing w:line="480" w:lineRule="auto"/>
        <w:outlineLvl w:val="3"/>
        <w:rPr>
          <w:b/>
          <w:bCs/>
          <w:sz w:val="22"/>
          <w:szCs w:val="22"/>
          <w:lang w:val="en-GB" w:eastAsia="de-CH"/>
        </w:rPr>
      </w:pPr>
    </w:p>
    <w:p w14:paraId="0FAB4F79" w14:textId="6320D0B2" w:rsidR="0022407D" w:rsidRDefault="0022407D" w:rsidP="0022407D">
      <w:pPr>
        <w:spacing w:line="480" w:lineRule="auto"/>
        <w:outlineLvl w:val="3"/>
        <w:rPr>
          <w:b/>
          <w:bCs/>
          <w:sz w:val="22"/>
          <w:szCs w:val="22"/>
          <w:lang w:val="en-GB" w:eastAsia="de-CH"/>
        </w:rPr>
      </w:pPr>
      <w:r w:rsidRPr="00C41CD7">
        <w:rPr>
          <w:b/>
          <w:bCs/>
          <w:sz w:val="22"/>
          <w:szCs w:val="22"/>
          <w:lang w:val="en-GB" w:eastAsia="de-CH"/>
        </w:rPr>
        <w:t>Funding</w:t>
      </w:r>
    </w:p>
    <w:p w14:paraId="3A1494A6" w14:textId="77777777" w:rsidR="0022407D" w:rsidRDefault="0022407D" w:rsidP="00FE6C83">
      <w:pPr>
        <w:spacing w:line="480" w:lineRule="auto"/>
        <w:ind w:firstLine="720"/>
        <w:rPr>
          <w:sz w:val="22"/>
          <w:szCs w:val="22"/>
          <w:lang w:val="en-GB" w:eastAsia="de-CH"/>
        </w:rPr>
      </w:pPr>
      <w:r>
        <w:rPr>
          <w:sz w:val="22"/>
          <w:szCs w:val="22"/>
          <w:lang w:val="en-GB" w:eastAsia="de-CH"/>
        </w:rPr>
        <w:t>MT</w:t>
      </w:r>
      <w:r w:rsidRPr="00785EAF">
        <w:rPr>
          <w:sz w:val="22"/>
          <w:szCs w:val="22"/>
          <w:lang w:val="en-GB" w:eastAsia="de-CH"/>
        </w:rPr>
        <w:t xml:space="preserve"> received funding from the European Union’s Horizon 2020 research and innovation programme under the Marie </w:t>
      </w:r>
      <w:proofErr w:type="spellStart"/>
      <w:r w:rsidRPr="00785EAF">
        <w:rPr>
          <w:sz w:val="22"/>
          <w:szCs w:val="22"/>
          <w:lang w:val="en-GB" w:eastAsia="de-CH"/>
        </w:rPr>
        <w:t>Skłodowska</w:t>
      </w:r>
      <w:proofErr w:type="spellEnd"/>
      <w:r w:rsidRPr="00785EAF">
        <w:rPr>
          <w:sz w:val="22"/>
          <w:szCs w:val="22"/>
          <w:lang w:val="en-GB" w:eastAsia="de-CH"/>
        </w:rPr>
        <w:t>-Curie grant agreement No 801076, through the SSPH+ Global PhD Fellowship Programme in Public Health Sciences (GlobalP3HS) of the Swiss School of Public Health.</w:t>
      </w:r>
      <w:r>
        <w:rPr>
          <w:sz w:val="22"/>
          <w:szCs w:val="22"/>
          <w:lang w:val="en-GB" w:eastAsia="de-CH"/>
        </w:rPr>
        <w:t xml:space="preserve"> RB, PK, and GB received funding from the University of Zurich Foundation. Beyond providing the funding, these funding bodies were not involved at any stage of the study.</w:t>
      </w:r>
    </w:p>
    <w:p w14:paraId="429766EB" w14:textId="77777777" w:rsidR="0022407D" w:rsidRDefault="0022407D" w:rsidP="0022407D">
      <w:pPr>
        <w:spacing w:line="480" w:lineRule="auto"/>
        <w:outlineLvl w:val="3"/>
        <w:rPr>
          <w:b/>
          <w:bCs/>
          <w:sz w:val="22"/>
          <w:szCs w:val="22"/>
          <w:lang w:val="en-GB" w:eastAsia="de-CH"/>
        </w:rPr>
      </w:pPr>
    </w:p>
    <w:p w14:paraId="45540B34" w14:textId="77777777" w:rsidR="0022407D" w:rsidRPr="00C41CD7" w:rsidRDefault="0022407D" w:rsidP="0022407D">
      <w:pPr>
        <w:spacing w:line="480" w:lineRule="auto"/>
        <w:outlineLvl w:val="3"/>
        <w:rPr>
          <w:b/>
          <w:bCs/>
          <w:sz w:val="22"/>
          <w:szCs w:val="22"/>
          <w:lang w:val="en-GB" w:eastAsia="de-CH"/>
        </w:rPr>
      </w:pPr>
      <w:r w:rsidRPr="00C41CD7">
        <w:rPr>
          <w:b/>
          <w:bCs/>
          <w:sz w:val="22"/>
          <w:szCs w:val="22"/>
          <w:lang w:val="en-GB" w:eastAsia="de-CH"/>
        </w:rPr>
        <w:t>Authors' contributions</w:t>
      </w:r>
    </w:p>
    <w:p w14:paraId="7BD542D8" w14:textId="3B445474" w:rsidR="00120CDD" w:rsidRDefault="003C5824" w:rsidP="00FE6C83">
      <w:pPr>
        <w:spacing w:line="480" w:lineRule="auto"/>
        <w:ind w:firstLine="720"/>
        <w:outlineLvl w:val="3"/>
        <w:rPr>
          <w:color w:val="000000" w:themeColor="text1"/>
          <w:sz w:val="22"/>
          <w:szCs w:val="22"/>
          <w:lang w:val="en-GB"/>
        </w:rPr>
      </w:pPr>
      <w:r w:rsidRPr="003C5824">
        <w:rPr>
          <w:color w:val="000000" w:themeColor="text1"/>
          <w:sz w:val="22"/>
          <w:szCs w:val="22"/>
          <w:lang w:val="en-GB"/>
        </w:rPr>
        <w:t>MT planned and carried out data collection and analysis, interpretation of the results, writing and reviewing the manuscript in collaboration with the co-authors. RB contributed to the research concept, data collection, data analysis, and review of the manuscript. PK was involved with the conceptualization of the research, interpretation of the results, writing, and review of the manuscript. GB contributed to the conceptualization of the research, interpretation of results, writing, and review of the manuscript. All authors read and approved the final manuscript before submission.</w:t>
      </w:r>
    </w:p>
    <w:p w14:paraId="4768AD2C" w14:textId="77777777" w:rsidR="003C5824" w:rsidRPr="003C5824" w:rsidRDefault="003C5824" w:rsidP="0022407D">
      <w:pPr>
        <w:spacing w:line="480" w:lineRule="auto"/>
        <w:outlineLvl w:val="3"/>
        <w:rPr>
          <w:b/>
          <w:color w:val="000000" w:themeColor="text1"/>
          <w:sz w:val="22"/>
          <w:szCs w:val="22"/>
          <w:lang w:val="cs-CZ"/>
        </w:rPr>
      </w:pPr>
    </w:p>
    <w:p w14:paraId="3A1E6184" w14:textId="77777777" w:rsidR="0022407D" w:rsidRPr="005E6478" w:rsidRDefault="0022407D" w:rsidP="0022407D">
      <w:pPr>
        <w:spacing w:line="480" w:lineRule="auto"/>
        <w:outlineLvl w:val="3"/>
        <w:rPr>
          <w:b/>
          <w:color w:val="000000" w:themeColor="text1"/>
          <w:sz w:val="22"/>
          <w:szCs w:val="22"/>
          <w:lang w:val="en-GB"/>
        </w:rPr>
      </w:pPr>
      <w:r w:rsidRPr="005E6478">
        <w:rPr>
          <w:b/>
          <w:color w:val="000000" w:themeColor="text1"/>
          <w:sz w:val="22"/>
          <w:szCs w:val="22"/>
          <w:lang w:val="en-GB"/>
        </w:rPr>
        <w:t xml:space="preserve">Acknowledgements </w:t>
      </w:r>
    </w:p>
    <w:p w14:paraId="3A8FE443" w14:textId="5827BCCA" w:rsidR="0022407D" w:rsidRDefault="00C16440" w:rsidP="00FE6C83">
      <w:pPr>
        <w:spacing w:line="480" w:lineRule="auto"/>
        <w:ind w:firstLine="720"/>
        <w:outlineLvl w:val="3"/>
        <w:rPr>
          <w:color w:val="000000" w:themeColor="text1"/>
          <w:sz w:val="22"/>
          <w:szCs w:val="22"/>
          <w:lang w:val="en-GB"/>
        </w:rPr>
      </w:pPr>
      <w:r>
        <w:rPr>
          <w:color w:val="000000" w:themeColor="text1"/>
          <w:sz w:val="22"/>
          <w:szCs w:val="22"/>
          <w:lang w:val="en-GB"/>
        </w:rPr>
        <w:t xml:space="preserve">The authors would like to thank to Roald </w:t>
      </w:r>
      <w:proofErr w:type="spellStart"/>
      <w:r>
        <w:rPr>
          <w:color w:val="000000" w:themeColor="text1"/>
          <w:sz w:val="22"/>
          <w:szCs w:val="22"/>
          <w:lang w:val="en-GB"/>
        </w:rPr>
        <w:t>Pijpker</w:t>
      </w:r>
      <w:proofErr w:type="spellEnd"/>
      <w:r>
        <w:rPr>
          <w:color w:val="000000" w:themeColor="text1"/>
          <w:sz w:val="22"/>
          <w:szCs w:val="22"/>
          <w:lang w:val="en-GB"/>
        </w:rPr>
        <w:t xml:space="preserve"> from Wageningen University for his helpful comments during the final editing of the manuscript.</w:t>
      </w:r>
    </w:p>
    <w:p w14:paraId="07826502" w14:textId="77777777" w:rsidR="00FE6C83" w:rsidRDefault="00FE6C83" w:rsidP="00FE6C83">
      <w:pPr>
        <w:spacing w:line="480" w:lineRule="auto"/>
        <w:ind w:firstLine="720"/>
        <w:outlineLvl w:val="3"/>
        <w:rPr>
          <w:color w:val="000000" w:themeColor="text1"/>
          <w:sz w:val="22"/>
          <w:szCs w:val="22"/>
          <w:lang w:val="en-GB"/>
        </w:rPr>
      </w:pPr>
    </w:p>
    <w:bookmarkStart w:id="1466" w:name="_Hlk49441243" w:displacedByCustomXml="next"/>
    <w:sdt>
      <w:sdtPr>
        <w:rPr>
          <w:rFonts w:asciiTheme="minorHAnsi" w:eastAsiaTheme="minorHAnsi" w:hAnsiTheme="minorHAnsi" w:cstheme="minorBidi"/>
          <w:color w:val="auto"/>
          <w:sz w:val="24"/>
          <w:szCs w:val="24"/>
        </w:rPr>
        <w:tag w:val="CitaviBibliography"/>
        <w:id w:val="-104116127"/>
        <w:placeholder>
          <w:docPart w:val="DefaultPlaceholder_-1854013440"/>
        </w:placeholder>
      </w:sdtPr>
      <w:sdtEndPr>
        <w:rPr>
          <w:rFonts w:ascii="Times New Roman" w:hAnsi="Times New Roman" w:cs="Times New Roman"/>
          <w:sz w:val="22"/>
          <w:szCs w:val="22"/>
        </w:rPr>
      </w:sdtEndPr>
      <w:sdtContent>
        <w:p w14:paraId="2388B953" w14:textId="359ADA45" w:rsidR="006A7BA9" w:rsidRPr="00360A58" w:rsidRDefault="0075656D" w:rsidP="00360A58">
          <w:pPr>
            <w:pStyle w:val="CitaviBibliographyHeading"/>
            <w:spacing w:line="480" w:lineRule="auto"/>
            <w:rPr>
              <w:rFonts w:ascii="Times New Roman" w:hAnsi="Times New Roman" w:cs="Times New Roman"/>
              <w:b/>
              <w:color w:val="000000" w:themeColor="text1"/>
              <w:sz w:val="22"/>
              <w:szCs w:val="22"/>
            </w:rPr>
          </w:pPr>
          <w:r w:rsidRPr="00360A58">
            <w:rPr>
              <w:rFonts w:ascii="Times New Roman" w:hAnsi="Times New Roman" w:cs="Times New Roman"/>
              <w:sz w:val="22"/>
              <w:szCs w:val="22"/>
            </w:rPr>
            <w:fldChar w:fldCharType="begin"/>
          </w:r>
          <w:r w:rsidRPr="00360A58">
            <w:rPr>
              <w:rFonts w:ascii="Times New Roman" w:hAnsi="Times New Roman" w:cs="Times New Roman"/>
              <w:sz w:val="22"/>
              <w:szCs w:val="22"/>
            </w:rPr>
            <w:instrText>ADDIN CitaviBibliography</w:instrText>
          </w:r>
          <w:r w:rsidRPr="00360A58">
            <w:rPr>
              <w:rFonts w:ascii="Times New Roman" w:hAnsi="Times New Roman" w:cs="Times New Roman"/>
              <w:sz w:val="22"/>
              <w:szCs w:val="22"/>
            </w:rPr>
            <w:fldChar w:fldCharType="separate"/>
          </w:r>
          <w:r w:rsidR="006A7BA9" w:rsidRPr="00360A58">
            <w:rPr>
              <w:rFonts w:ascii="Times New Roman" w:hAnsi="Times New Roman" w:cs="Times New Roman"/>
              <w:b/>
              <w:color w:val="000000" w:themeColor="text1"/>
              <w:sz w:val="22"/>
              <w:szCs w:val="22"/>
            </w:rPr>
            <w:t>R</w:t>
          </w:r>
          <w:r w:rsidR="00360A58">
            <w:rPr>
              <w:rFonts w:ascii="Times New Roman" w:hAnsi="Times New Roman" w:cs="Times New Roman"/>
              <w:b/>
              <w:color w:val="000000" w:themeColor="text1"/>
              <w:sz w:val="22"/>
              <w:szCs w:val="22"/>
            </w:rPr>
            <w:t>EFERENCES</w:t>
          </w:r>
        </w:p>
        <w:p w14:paraId="2439E445"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w:t>
          </w:r>
          <w:r w:rsidRPr="00360A58">
            <w:rPr>
              <w:rFonts w:ascii="Times New Roman" w:hAnsi="Times New Roman" w:cs="Times New Roman"/>
              <w:sz w:val="22"/>
              <w:szCs w:val="22"/>
            </w:rPr>
            <w:tab/>
          </w:r>
          <w:bookmarkStart w:id="1467" w:name="_CTVL001789daa94cfca4f65a6b33a8dbdab7aad"/>
          <w:r w:rsidRPr="00360A58">
            <w:rPr>
              <w:rFonts w:ascii="Times New Roman" w:hAnsi="Times New Roman" w:cs="Times New Roman"/>
              <w:sz w:val="22"/>
              <w:szCs w:val="22"/>
            </w:rPr>
            <w:t xml:space="preserve">World Health Organization. World Health Organization Director-General's statement on IHR Emergency Committee on Novel Coronavirus (2019-nCoV). 2020. </w:t>
          </w:r>
          <w:r w:rsidRPr="00360A58">
            <w:rPr>
              <w:rFonts w:ascii="Times New Roman" w:hAnsi="Times New Roman" w:cs="Times New Roman"/>
              <w:sz w:val="22"/>
              <w:szCs w:val="22"/>
              <w:highlight w:val="yellow"/>
            </w:rPr>
            <w:lastRenderedPageBreak/>
            <w:t>https://www.who.int/dg/speeches/detail/who-director-general-s-statement-on-ihr-emergency-committee-on-novel-coronavirus-(2019-ncov). Accessed 19 May 2020.</w:t>
          </w:r>
        </w:p>
        <w:bookmarkEnd w:id="1467"/>
        <w:p w14:paraId="59D00FC3"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rPr>
            <w:t>2.</w:t>
          </w:r>
          <w:r w:rsidRPr="00360A58">
            <w:rPr>
              <w:rFonts w:ascii="Times New Roman" w:hAnsi="Times New Roman" w:cs="Times New Roman"/>
              <w:sz w:val="22"/>
              <w:szCs w:val="22"/>
            </w:rPr>
            <w:tab/>
          </w:r>
          <w:bookmarkStart w:id="1468" w:name="_CTVL001efed3796ea1c46e5bbad5dee165f94ed"/>
          <w:r w:rsidRPr="00360A58">
            <w:rPr>
              <w:rFonts w:ascii="Times New Roman" w:hAnsi="Times New Roman" w:cs="Times New Roman"/>
              <w:sz w:val="22"/>
              <w:szCs w:val="22"/>
              <w:highlight w:val="yellow"/>
            </w:rPr>
            <w:t>Federal Government of Switzerland. 22. March 2020: Regeln zum Corona-Virus. [Rules about the Corona virus.]. 2020. https://www.bundesregierung.de/breg-de/leichte-sprache/22-maerz-2020-regeln-zum-corona-virus-1733310. Accessed 20 Feb 2021.</w:t>
          </w:r>
        </w:p>
        <w:bookmarkEnd w:id="1468"/>
        <w:p w14:paraId="487F5E98"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rPr>
            <w:t>3.</w:t>
          </w:r>
          <w:r w:rsidRPr="00360A58">
            <w:rPr>
              <w:rFonts w:ascii="Times New Roman" w:hAnsi="Times New Roman" w:cs="Times New Roman"/>
              <w:sz w:val="22"/>
              <w:szCs w:val="22"/>
              <w:highlight w:val="yellow"/>
            </w:rPr>
            <w:tab/>
          </w:r>
          <w:bookmarkStart w:id="1469" w:name="_CTVL00133dac67e03df440a8562e143ecd19538"/>
          <w:r w:rsidRPr="00360A58">
            <w:rPr>
              <w:rFonts w:ascii="Times New Roman" w:hAnsi="Times New Roman" w:cs="Times New Roman"/>
              <w:sz w:val="22"/>
              <w:szCs w:val="22"/>
              <w:highlight w:val="yellow"/>
            </w:rPr>
            <w:t>Federal Council of Switzerland. Federal Council declares “extraordinary situation” and introduces more stringent measures [press release]. 2020. https://www.admin.ch/gov/en/start/documentation/media-releases.msg-id-78454.html. Accessed 20 Feb 2021.</w:t>
          </w:r>
        </w:p>
        <w:bookmarkEnd w:id="1469"/>
        <w:p w14:paraId="5DF155D4"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lang w:val="de-DE"/>
            </w:rPr>
            <w:t>4.</w:t>
          </w:r>
          <w:r w:rsidRPr="00360A58">
            <w:rPr>
              <w:rFonts w:ascii="Times New Roman" w:hAnsi="Times New Roman" w:cs="Times New Roman"/>
              <w:sz w:val="22"/>
              <w:szCs w:val="22"/>
              <w:highlight w:val="yellow"/>
              <w:lang w:val="de-DE"/>
            </w:rPr>
            <w:tab/>
          </w:r>
          <w:bookmarkStart w:id="1470" w:name="_CTVL001eb38c13f6dc2420e9b8d6ef40123b804"/>
          <w:r w:rsidRPr="00360A58">
            <w:rPr>
              <w:rFonts w:ascii="Times New Roman" w:hAnsi="Times New Roman" w:cs="Times New Roman"/>
              <w:sz w:val="22"/>
              <w:szCs w:val="22"/>
              <w:highlight w:val="yellow"/>
              <w:lang w:val="de-DE"/>
            </w:rPr>
            <w:t xml:space="preserve">Federal Government of Switzerland. "Wir müssen ganz konzentriert weiter machen". </w:t>
          </w:r>
          <w:r w:rsidRPr="00360A58">
            <w:rPr>
              <w:rFonts w:ascii="Times New Roman" w:hAnsi="Times New Roman" w:cs="Times New Roman"/>
              <w:sz w:val="22"/>
              <w:szCs w:val="22"/>
              <w:highlight w:val="yellow"/>
            </w:rPr>
            <w:t>2020. ["We have to stay focused".]. 2020. https://www.bundesregierung.de/breg-de/themen/coronavirus/bund-laender-corona-1744306. Accessed 20 Feb 2021.</w:t>
          </w:r>
        </w:p>
        <w:bookmarkEnd w:id="1470"/>
        <w:p w14:paraId="49FF2999"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highlight w:val="yellow"/>
            </w:rPr>
            <w:t>5.</w:t>
          </w:r>
          <w:r w:rsidRPr="00360A58">
            <w:rPr>
              <w:rFonts w:ascii="Times New Roman" w:hAnsi="Times New Roman" w:cs="Times New Roman"/>
              <w:sz w:val="22"/>
              <w:szCs w:val="22"/>
              <w:highlight w:val="yellow"/>
            </w:rPr>
            <w:tab/>
          </w:r>
          <w:bookmarkStart w:id="1471" w:name="_CTVL001c605f64dc0704835a993ebec9138f478"/>
          <w:r w:rsidRPr="00360A58">
            <w:rPr>
              <w:rFonts w:ascii="Times New Roman" w:hAnsi="Times New Roman" w:cs="Times New Roman"/>
              <w:sz w:val="22"/>
              <w:szCs w:val="22"/>
              <w:highlight w:val="yellow"/>
            </w:rPr>
            <w:t>Federal Council of Switzerland. Federal Council to gradually ease measures against the new coronavirus [press release]. 2020. https://www.admin.ch/gov/en/start/documentation/media-releases.msg-id-78818.html. Accessed 20 Feb 2021.</w:t>
          </w:r>
        </w:p>
        <w:bookmarkEnd w:id="1471"/>
        <w:p w14:paraId="7A48ED4C"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6.</w:t>
          </w:r>
          <w:r w:rsidRPr="00360A58">
            <w:rPr>
              <w:rFonts w:ascii="Times New Roman" w:hAnsi="Times New Roman" w:cs="Times New Roman"/>
              <w:sz w:val="22"/>
              <w:szCs w:val="22"/>
            </w:rPr>
            <w:tab/>
          </w:r>
          <w:bookmarkStart w:id="1472" w:name="_CTVL0014699974d64124ec292ca73e7e9fc6713"/>
          <w:r w:rsidRPr="00360A58">
            <w:rPr>
              <w:rFonts w:ascii="Times New Roman" w:hAnsi="Times New Roman" w:cs="Times New Roman"/>
              <w:sz w:val="22"/>
              <w:szCs w:val="22"/>
            </w:rPr>
            <w:t>Kniffin KM, Narayanan J, Anseel F, Antonakis J, Ashford SP, Bakker A, et al. COVID-19 and the workplace: Implications, issues, and insights for future research and action. American Psychologist. 2020:1–52. doi:10.1037/amp0000716.</w:t>
          </w:r>
        </w:p>
        <w:bookmarkEnd w:id="1472"/>
        <w:p w14:paraId="1CCBD083"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7.</w:t>
          </w:r>
          <w:r w:rsidRPr="00360A58">
            <w:rPr>
              <w:rFonts w:ascii="Times New Roman" w:hAnsi="Times New Roman" w:cs="Times New Roman"/>
              <w:sz w:val="22"/>
              <w:szCs w:val="22"/>
            </w:rPr>
            <w:tab/>
          </w:r>
          <w:bookmarkStart w:id="1473" w:name="_CTVL00144bd0f90e39e451fa970499cacae3cc9"/>
          <w:r w:rsidRPr="00360A58">
            <w:rPr>
              <w:rFonts w:ascii="Times New Roman" w:hAnsi="Times New Roman" w:cs="Times New Roman"/>
              <w:sz w:val="22"/>
              <w:szCs w:val="22"/>
            </w:rPr>
            <w:t>Koh D, Goh HP. Occupational health responses to COVID-19: What lessons can we learn from SARS? J Occup Health. 2020;62:1-6. doi:10.1002/1348-9585.12128.</w:t>
          </w:r>
        </w:p>
        <w:bookmarkEnd w:id="1473"/>
        <w:p w14:paraId="73B949FE"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8.</w:t>
          </w:r>
          <w:r w:rsidRPr="00360A58">
            <w:rPr>
              <w:rFonts w:ascii="Times New Roman" w:hAnsi="Times New Roman" w:cs="Times New Roman"/>
              <w:sz w:val="22"/>
              <w:szCs w:val="22"/>
            </w:rPr>
            <w:tab/>
          </w:r>
          <w:bookmarkStart w:id="1474" w:name="_CTVL001417f1c9d8afb4ce9997a0cea0fd2d6eb"/>
          <w:r w:rsidRPr="00360A58">
            <w:rPr>
              <w:rFonts w:ascii="Times New Roman" w:hAnsi="Times New Roman" w:cs="Times New Roman"/>
              <w:sz w:val="22"/>
              <w:szCs w:val="22"/>
            </w:rPr>
            <w:t>Brooks SK, Webster RK, Smith LE, Woodland L, Wessely S, Greenberg N, Rubin GJ. The psychological impact of quarantine and how to reduce it: rapid review of the evidence. The Lancet. 2020;395:912–20. doi:10.1016/S0140-6736(20)30460-8.</w:t>
          </w:r>
        </w:p>
        <w:bookmarkEnd w:id="1474"/>
        <w:p w14:paraId="767E9D77"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9.</w:t>
          </w:r>
          <w:r w:rsidRPr="00360A58">
            <w:rPr>
              <w:rFonts w:ascii="Times New Roman" w:hAnsi="Times New Roman" w:cs="Times New Roman"/>
              <w:sz w:val="22"/>
              <w:szCs w:val="22"/>
            </w:rPr>
            <w:tab/>
          </w:r>
          <w:bookmarkStart w:id="1475" w:name="_CTVL001609a7582d39141b9ac8485e02b97f432"/>
          <w:r w:rsidRPr="00360A58">
            <w:rPr>
              <w:rFonts w:ascii="Times New Roman" w:hAnsi="Times New Roman" w:cs="Times New Roman"/>
              <w:sz w:val="22"/>
              <w:szCs w:val="22"/>
            </w:rPr>
            <w:t>Rodríguez-Rey R, Garrido-Hernansaiz H, Collado S. Psychological Impact and Associated Factors During the Initial Stage of the Coronavirus (COVID-19) Pandemic Among the General Population in Spain. Front Psychol. 2020;11:1–23. doi:10.3389/fpsyg.2020.01540.</w:t>
          </w:r>
        </w:p>
        <w:bookmarkEnd w:id="1475"/>
        <w:p w14:paraId="1EECF8D3"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10.</w:t>
          </w:r>
          <w:r w:rsidRPr="00360A58">
            <w:rPr>
              <w:rFonts w:ascii="Times New Roman" w:hAnsi="Times New Roman" w:cs="Times New Roman"/>
              <w:sz w:val="22"/>
              <w:szCs w:val="22"/>
            </w:rPr>
            <w:tab/>
          </w:r>
          <w:bookmarkStart w:id="1476" w:name="_CTVL001ad1d1f14c9ec4d3d9ad3fac4274d2cff"/>
          <w:r w:rsidRPr="00360A58">
            <w:rPr>
              <w:rFonts w:ascii="Times New Roman" w:hAnsi="Times New Roman" w:cs="Times New Roman"/>
              <w:sz w:val="22"/>
              <w:szCs w:val="22"/>
            </w:rPr>
            <w:t xml:space="preserve">Wang C, Pan R, Wan X, Tan Y, Xu L, Ho CS, Ho RC. Immediate Psychological Responses and Associated Factors during the Initial Stage of the 2019 Coronavirus Disease (COVID-19) </w:t>
          </w:r>
          <w:r w:rsidRPr="00360A58">
            <w:rPr>
              <w:rFonts w:ascii="Times New Roman" w:hAnsi="Times New Roman" w:cs="Times New Roman"/>
              <w:sz w:val="22"/>
              <w:szCs w:val="22"/>
            </w:rPr>
            <w:lastRenderedPageBreak/>
            <w:t>Epidemic among the General Population in China. Int J Environ Res Public Health. 2020;17:1–25. doi:10.3390/ijerph17051729.</w:t>
          </w:r>
        </w:p>
        <w:bookmarkEnd w:id="1476"/>
        <w:p w14:paraId="5EBB87A4"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11.</w:t>
          </w:r>
          <w:r w:rsidRPr="00360A58">
            <w:rPr>
              <w:rFonts w:ascii="Times New Roman" w:hAnsi="Times New Roman" w:cs="Times New Roman"/>
              <w:sz w:val="22"/>
              <w:szCs w:val="22"/>
            </w:rPr>
            <w:tab/>
          </w:r>
          <w:bookmarkStart w:id="1477" w:name="_CTVL00190b37172bf694fb391eeae272c797fb0"/>
          <w:r w:rsidRPr="00360A58">
            <w:rPr>
              <w:rFonts w:ascii="Times New Roman" w:hAnsi="Times New Roman" w:cs="Times New Roman"/>
              <w:sz w:val="22"/>
              <w:szCs w:val="22"/>
            </w:rPr>
            <w:t>Qiu J, Shen B, Zhao M, Wang Z, Xie B, Xu Y. A nationwide survey of psychological distress among Chinese people in the COVID-19 epidemic: implications and policy recommendations. Gen Psychiatr. 2020;33:1-4. doi:10.1136/gpsych-2020-100213.</w:t>
          </w:r>
        </w:p>
        <w:bookmarkEnd w:id="1477"/>
        <w:p w14:paraId="4212DB42"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12.</w:t>
          </w:r>
          <w:r w:rsidRPr="00360A58">
            <w:rPr>
              <w:rFonts w:ascii="Times New Roman" w:hAnsi="Times New Roman" w:cs="Times New Roman"/>
              <w:sz w:val="22"/>
              <w:szCs w:val="22"/>
            </w:rPr>
            <w:tab/>
          </w:r>
          <w:bookmarkStart w:id="1478" w:name="_CTVL00118fe0c2cdece49cc9971d02c451cb398"/>
          <w:r w:rsidRPr="00360A58">
            <w:rPr>
              <w:rFonts w:ascii="Times New Roman" w:hAnsi="Times New Roman" w:cs="Times New Roman"/>
              <w:sz w:val="22"/>
              <w:szCs w:val="22"/>
            </w:rPr>
            <w:t xml:space="preserve">Eurofound. Living, working and COVID-19: First findings – April 2020. 2020. </w:t>
          </w:r>
          <w:r w:rsidRPr="00360A58">
            <w:rPr>
              <w:rFonts w:ascii="Times New Roman" w:hAnsi="Times New Roman" w:cs="Times New Roman"/>
              <w:sz w:val="22"/>
              <w:szCs w:val="22"/>
              <w:highlight w:val="yellow"/>
            </w:rPr>
            <w:t>https://www.eurofound.europa.eu/publications/report/2020/living-working-and-covid-19-first-findings-april-2020. Accessed 1 Jun 2020.</w:t>
          </w:r>
        </w:p>
        <w:bookmarkEnd w:id="1478"/>
        <w:p w14:paraId="65DAF907"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13.</w:t>
          </w:r>
          <w:r w:rsidRPr="00360A58">
            <w:rPr>
              <w:rFonts w:ascii="Times New Roman" w:hAnsi="Times New Roman" w:cs="Times New Roman"/>
              <w:sz w:val="22"/>
              <w:szCs w:val="22"/>
            </w:rPr>
            <w:tab/>
          </w:r>
          <w:bookmarkStart w:id="1479" w:name="_CTVL0013c7d62bc4bd04edd9f0b2729a25c07a3"/>
          <w:r w:rsidRPr="00360A58">
            <w:rPr>
              <w:rFonts w:ascii="Times New Roman" w:hAnsi="Times New Roman" w:cs="Times New Roman"/>
              <w:sz w:val="22"/>
              <w:szCs w:val="22"/>
            </w:rPr>
            <w:t>Ozamiz-Etxebarria N, Idoiaga Mondragon N, Dosil Santamaría M, Picaza Gorrotxategi M. Psychological Symptoms During the Two Stages of Lockdown in Response to the COVID-19 Outbreak: An Investigation in a Sample of Citizens in Northern Spain. Front Psychol. 2020;11:1–9. doi:10.3389/fpsyg.2020.01491.</w:t>
          </w:r>
        </w:p>
        <w:bookmarkEnd w:id="1479"/>
        <w:p w14:paraId="363F8C32"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14.</w:t>
          </w:r>
          <w:r w:rsidRPr="00360A58">
            <w:rPr>
              <w:rFonts w:ascii="Times New Roman" w:hAnsi="Times New Roman" w:cs="Times New Roman"/>
              <w:sz w:val="22"/>
              <w:szCs w:val="22"/>
            </w:rPr>
            <w:tab/>
          </w:r>
          <w:bookmarkStart w:id="1480" w:name="_CTVL001ca939492bbba4947b2f6d408ecaca5a0"/>
          <w:r w:rsidRPr="00360A58">
            <w:rPr>
              <w:rFonts w:ascii="Times New Roman" w:hAnsi="Times New Roman" w:cs="Times New Roman"/>
              <w:sz w:val="22"/>
              <w:szCs w:val="22"/>
            </w:rPr>
            <w:t>Elmer T, Mepham K, Stadtfeld C. Students under lockdown: Comparisons of students' social networks and mental health before and during the COVID-19 crisis in Switzerland. PLoS ONE. 2020;15:1-22. doi:10.1371/journal.pone.0236337.</w:t>
          </w:r>
        </w:p>
        <w:bookmarkEnd w:id="1480"/>
        <w:p w14:paraId="71CEA8EB"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15.</w:t>
          </w:r>
          <w:r w:rsidRPr="00360A58">
            <w:rPr>
              <w:rFonts w:ascii="Times New Roman" w:hAnsi="Times New Roman" w:cs="Times New Roman"/>
              <w:sz w:val="22"/>
              <w:szCs w:val="22"/>
            </w:rPr>
            <w:tab/>
          </w:r>
          <w:bookmarkStart w:id="1481" w:name="_CTVL001aca9443d5abe4740a630b24b0b74e82b"/>
          <w:r w:rsidRPr="00360A58">
            <w:rPr>
              <w:rFonts w:ascii="Times New Roman" w:hAnsi="Times New Roman" w:cs="Times New Roman"/>
              <w:sz w:val="22"/>
              <w:szCs w:val="22"/>
            </w:rPr>
            <w:t>Carvalho Aguiar Melo M, Sousa Soares D de. Impact of social distancing on mental health during the COVID-19 pandemic: An urgent discussion. Int J Soc Psychiatry. 2020;66:625–6. doi:10.1177/0020764020927047.</w:t>
          </w:r>
        </w:p>
        <w:bookmarkEnd w:id="1481"/>
        <w:p w14:paraId="1C05C219"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16.</w:t>
          </w:r>
          <w:r w:rsidRPr="00360A58">
            <w:rPr>
              <w:rFonts w:ascii="Times New Roman" w:hAnsi="Times New Roman" w:cs="Times New Roman"/>
              <w:sz w:val="22"/>
              <w:szCs w:val="22"/>
            </w:rPr>
            <w:tab/>
          </w:r>
          <w:bookmarkStart w:id="1482" w:name="_CTVL001174889a2e2bd4eef911b5307a8ed0649"/>
          <w:r w:rsidRPr="00360A58">
            <w:rPr>
              <w:rFonts w:ascii="Times New Roman" w:hAnsi="Times New Roman" w:cs="Times New Roman"/>
              <w:sz w:val="22"/>
              <w:szCs w:val="22"/>
            </w:rPr>
            <w:t>Venkatesh A, Edirappuli S. Social distancing in covid-19: what are the mental health implications? BMJ. 2020;369:1. doi:10.1136/bmj.m1379.</w:t>
          </w:r>
        </w:p>
        <w:bookmarkEnd w:id="1482"/>
        <w:p w14:paraId="7850328F"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17.</w:t>
          </w:r>
          <w:r w:rsidRPr="00360A58">
            <w:rPr>
              <w:rFonts w:ascii="Times New Roman" w:hAnsi="Times New Roman" w:cs="Times New Roman"/>
              <w:sz w:val="22"/>
              <w:szCs w:val="22"/>
            </w:rPr>
            <w:tab/>
          </w:r>
          <w:bookmarkStart w:id="1483" w:name="_CTVL001898b6d2503424c72bd5cde86f17fb932"/>
          <w:r w:rsidRPr="00360A58">
            <w:rPr>
              <w:rFonts w:ascii="Times New Roman" w:hAnsi="Times New Roman" w:cs="Times New Roman"/>
              <w:sz w:val="22"/>
              <w:szCs w:val="22"/>
            </w:rPr>
            <w:t>Pfefferbaum B, North CS. Mental Health and the Covid-19 Pandemic. N Engl J Med. 2020;383:510–2. doi:10.1056/NEJMp2008017.</w:t>
          </w:r>
        </w:p>
        <w:bookmarkEnd w:id="1483"/>
        <w:p w14:paraId="5A2C4AF1"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18.</w:t>
          </w:r>
          <w:r w:rsidRPr="00360A58">
            <w:rPr>
              <w:rFonts w:ascii="Times New Roman" w:hAnsi="Times New Roman" w:cs="Times New Roman"/>
              <w:sz w:val="22"/>
              <w:szCs w:val="22"/>
            </w:rPr>
            <w:tab/>
          </w:r>
          <w:bookmarkStart w:id="1484" w:name="_CTVL00153f2498bdba54bb594954fd6cc6bb08f"/>
          <w:r w:rsidRPr="00360A58">
            <w:rPr>
              <w:rFonts w:ascii="Times New Roman" w:hAnsi="Times New Roman" w:cs="Times New Roman"/>
              <w:sz w:val="22"/>
              <w:szCs w:val="22"/>
            </w:rPr>
            <w:t>Benke C, Autenrieth LK, Asselmann E, Pané-Farré CA. Lockdown, quarantine measures, and social distancing: Associations with depression, anxiety and distress at the beginning of the COVID-19 pandemic among adults from Germany. Psychiatry Res. 2020;293:1–10. doi:10.1016/j.psychres.2020.113462.</w:t>
          </w:r>
        </w:p>
        <w:bookmarkEnd w:id="1484"/>
        <w:p w14:paraId="38143948"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lastRenderedPageBreak/>
            <w:t>19.</w:t>
          </w:r>
          <w:r w:rsidRPr="00360A58">
            <w:rPr>
              <w:rFonts w:ascii="Times New Roman" w:hAnsi="Times New Roman" w:cs="Times New Roman"/>
              <w:sz w:val="22"/>
              <w:szCs w:val="22"/>
            </w:rPr>
            <w:tab/>
          </w:r>
          <w:bookmarkStart w:id="1485" w:name="_CTVL0019a4ac1129a7a47a2a1e7a76d1b1904d5"/>
          <w:r w:rsidRPr="00360A58">
            <w:rPr>
              <w:rFonts w:ascii="Times New Roman" w:hAnsi="Times New Roman" w:cs="Times New Roman"/>
              <w:sz w:val="22"/>
              <w:szCs w:val="22"/>
            </w:rPr>
            <w:t>Zacher H, Rudolph C. Individual Differences and Changes in Subjective Wellbeing during the Early Stages of the COVID-19 Pandemic. American Psychologist. 2020;76:50–62. doi:10.1037/amp0000702.</w:t>
          </w:r>
        </w:p>
        <w:bookmarkEnd w:id="1485"/>
        <w:p w14:paraId="7AC4BB3F"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20.</w:t>
          </w:r>
          <w:r w:rsidRPr="00360A58">
            <w:rPr>
              <w:rFonts w:ascii="Times New Roman" w:hAnsi="Times New Roman" w:cs="Times New Roman"/>
              <w:sz w:val="22"/>
              <w:szCs w:val="22"/>
            </w:rPr>
            <w:tab/>
          </w:r>
          <w:bookmarkStart w:id="1486" w:name="_CTVL001309cd2ede4bd42e69cf397ea8d38cb43"/>
          <w:r w:rsidRPr="00360A58">
            <w:rPr>
              <w:rFonts w:ascii="Times New Roman" w:hAnsi="Times New Roman" w:cs="Times New Roman"/>
              <w:sz w:val="22"/>
              <w:szCs w:val="22"/>
            </w:rPr>
            <w:t>Shanahan L, Steinhoff A, Bechtiger L, Murray AL, Nivette A, Hepp U, et al. Emotional distress in young adults during the COVID-19 pandemic: evidence of risk and resilience from a longitudinal cohort study. Psychological Medicine. 2020:1–10. doi:10.1017/S003329172000241X.</w:t>
          </w:r>
        </w:p>
        <w:bookmarkEnd w:id="1486"/>
        <w:p w14:paraId="5B215983"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highlight w:val="yellow"/>
            </w:rPr>
            <w:t>21.</w:t>
          </w:r>
          <w:r w:rsidRPr="00360A58">
            <w:rPr>
              <w:rFonts w:ascii="Times New Roman" w:hAnsi="Times New Roman" w:cs="Times New Roman"/>
              <w:sz w:val="22"/>
              <w:szCs w:val="22"/>
              <w:highlight w:val="yellow"/>
            </w:rPr>
            <w:tab/>
          </w:r>
          <w:bookmarkStart w:id="1487" w:name="_CTVL001ac35206bc03a4a6c8b2c34aa7dd950ee"/>
          <w:r w:rsidRPr="00360A58">
            <w:rPr>
              <w:rFonts w:ascii="Times New Roman" w:hAnsi="Times New Roman" w:cs="Times New Roman"/>
              <w:sz w:val="22"/>
              <w:szCs w:val="22"/>
              <w:highlight w:val="yellow"/>
            </w:rPr>
            <w:t>Moser A, Carlander M, Wieser S, Hämmig O, Puhan MA, Höglinger M. The COVID-19 Social Monitor longitudinal online panel: Real-time monitoring of social and public health consequences of the COVID-19 emergency in Switzerland. PLoS ONE. 2020;15:1-12. doi:10.1371/journal.pone.0242129.</w:t>
          </w:r>
        </w:p>
        <w:bookmarkEnd w:id="1487"/>
        <w:p w14:paraId="2F5EFE5E"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22.</w:t>
          </w:r>
          <w:r w:rsidRPr="00360A58">
            <w:rPr>
              <w:rFonts w:ascii="Times New Roman" w:hAnsi="Times New Roman" w:cs="Times New Roman"/>
              <w:sz w:val="22"/>
              <w:szCs w:val="22"/>
            </w:rPr>
            <w:tab/>
          </w:r>
          <w:bookmarkStart w:id="1488" w:name="_CTVL00147bad0f32da147f69fb3d7de4eb435a8"/>
          <w:r w:rsidRPr="00360A58">
            <w:rPr>
              <w:rFonts w:ascii="Times New Roman" w:hAnsi="Times New Roman" w:cs="Times New Roman"/>
              <w:sz w:val="22"/>
              <w:szCs w:val="22"/>
            </w:rPr>
            <w:t>Ozcelik H, Barsade SG. No Employee an Island: Workplace Loneliness and Job Performance. AMJ. 2018;61:2343–66. doi:10.5465/amj.2015.1066.</w:t>
          </w:r>
        </w:p>
        <w:bookmarkEnd w:id="1488"/>
        <w:p w14:paraId="4135FC85"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23.</w:t>
          </w:r>
          <w:r w:rsidRPr="00360A58">
            <w:rPr>
              <w:rFonts w:ascii="Times New Roman" w:hAnsi="Times New Roman" w:cs="Times New Roman"/>
              <w:sz w:val="22"/>
              <w:szCs w:val="22"/>
            </w:rPr>
            <w:tab/>
          </w:r>
          <w:bookmarkStart w:id="1489" w:name="_CTVL001e305faab0973474b85f03530573f6f02"/>
          <w:r w:rsidRPr="00360A58">
            <w:rPr>
              <w:rFonts w:ascii="Times New Roman" w:hAnsi="Times New Roman" w:cs="Times New Roman"/>
              <w:sz w:val="22"/>
              <w:szCs w:val="22"/>
            </w:rPr>
            <w:t>Shimazu A, Nakata A, Nagata T, Arakawa Y, Kuroda S, Inamizu N, Yamamoto I. Psychosocial impact of COVID-19 for general workers. J Occup Health. 2020;62:1-2. doi:10.1002/1348-9585.12132.</w:t>
          </w:r>
        </w:p>
        <w:bookmarkEnd w:id="1489"/>
        <w:p w14:paraId="418F2705"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24.</w:t>
          </w:r>
          <w:r w:rsidRPr="00360A58">
            <w:rPr>
              <w:rFonts w:ascii="Times New Roman" w:hAnsi="Times New Roman" w:cs="Times New Roman"/>
              <w:sz w:val="22"/>
              <w:szCs w:val="22"/>
            </w:rPr>
            <w:tab/>
          </w:r>
          <w:bookmarkStart w:id="1490" w:name="_CTVL001647da024edd0406faf57f033ed9ea932"/>
          <w:r w:rsidRPr="00360A58">
            <w:rPr>
              <w:rFonts w:ascii="Times New Roman" w:hAnsi="Times New Roman" w:cs="Times New Roman"/>
              <w:sz w:val="22"/>
              <w:szCs w:val="22"/>
            </w:rPr>
            <w:t>Cho E. Examining boundaries to understand the impact of COVID-19 on vocational behaviors. Journal of Vocational Behavior. 2020;119:1–3. doi:10.1016/j.jvb.2020.103437.</w:t>
          </w:r>
        </w:p>
        <w:bookmarkEnd w:id="1490"/>
        <w:p w14:paraId="0095F6AE"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25.</w:t>
          </w:r>
          <w:r w:rsidRPr="00360A58">
            <w:rPr>
              <w:rFonts w:ascii="Times New Roman" w:hAnsi="Times New Roman" w:cs="Times New Roman"/>
              <w:sz w:val="22"/>
              <w:szCs w:val="22"/>
            </w:rPr>
            <w:tab/>
          </w:r>
          <w:bookmarkStart w:id="1491" w:name="_CTVL00166eda2803fe44f1bbd7a049a23fcaad4"/>
          <w:r w:rsidRPr="00360A58">
            <w:rPr>
              <w:rFonts w:ascii="Times New Roman" w:hAnsi="Times New Roman" w:cs="Times New Roman"/>
              <w:sz w:val="22"/>
              <w:szCs w:val="22"/>
            </w:rPr>
            <w:t>Kramer A, Kramer K. The potential impact of the Covid-19 pandemic on occupational status, work from home, and occupational mobility. Journal of Vocational Behavior. 2020;119:1–4. doi:10.1016/j.jvb.2020.103442.</w:t>
          </w:r>
        </w:p>
        <w:bookmarkEnd w:id="1491"/>
        <w:p w14:paraId="71E72F22"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26.</w:t>
          </w:r>
          <w:r w:rsidRPr="00360A58">
            <w:rPr>
              <w:rFonts w:ascii="Times New Roman" w:hAnsi="Times New Roman" w:cs="Times New Roman"/>
              <w:sz w:val="22"/>
              <w:szCs w:val="22"/>
            </w:rPr>
            <w:tab/>
          </w:r>
          <w:bookmarkStart w:id="1492" w:name="_CTVL00123ef0ae77d2944ca8c3301e6dd54ada2"/>
          <w:r w:rsidRPr="00360A58">
            <w:rPr>
              <w:rFonts w:ascii="Times New Roman" w:hAnsi="Times New Roman" w:cs="Times New Roman"/>
              <w:sz w:val="22"/>
              <w:szCs w:val="22"/>
            </w:rPr>
            <w:t>Ipsen C, Kirchner K, Hansen J. Experiences of working from home in times of COVID-19. International survey conducted the first months of the national lockdowns March-May, 2020. https://www.forskningsdatabasen.dk/en/catalog/2595069795. Accessed 20 Aug 2020.</w:t>
          </w:r>
        </w:p>
        <w:bookmarkEnd w:id="1492"/>
        <w:p w14:paraId="7EDDE9DA"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27.</w:t>
          </w:r>
          <w:r w:rsidRPr="00360A58">
            <w:rPr>
              <w:rFonts w:ascii="Times New Roman" w:hAnsi="Times New Roman" w:cs="Times New Roman"/>
              <w:sz w:val="22"/>
              <w:szCs w:val="22"/>
            </w:rPr>
            <w:tab/>
          </w:r>
          <w:bookmarkStart w:id="1493" w:name="_CTVL001fcf3366ea6a04b78974ceda86fd9fcf7"/>
          <w:r w:rsidRPr="00360A58">
            <w:rPr>
              <w:rFonts w:ascii="Times New Roman" w:hAnsi="Times New Roman" w:cs="Times New Roman"/>
              <w:sz w:val="22"/>
              <w:szCs w:val="22"/>
            </w:rPr>
            <w:t>Gao J, Zheng P, Jia Y, Chen H, Mao Y, Chen S, et al. Mental health problems and social media exposure during COVID-19 outbreak. PLoS ONE. 2020;15:1-10. doi:10.1371/journal.pone.0231924.</w:t>
          </w:r>
        </w:p>
        <w:bookmarkEnd w:id="1493"/>
        <w:p w14:paraId="00FAA1D2"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rPr>
            <w:lastRenderedPageBreak/>
            <w:t>28.</w:t>
          </w:r>
          <w:r w:rsidRPr="00360A58">
            <w:rPr>
              <w:rFonts w:ascii="Times New Roman" w:hAnsi="Times New Roman" w:cs="Times New Roman"/>
              <w:sz w:val="22"/>
              <w:szCs w:val="22"/>
              <w:highlight w:val="yellow"/>
            </w:rPr>
            <w:tab/>
          </w:r>
          <w:bookmarkStart w:id="1494" w:name="_CTVL001957fd783cacc481fa4b696e04ab03a5b"/>
          <w:r w:rsidRPr="00360A58">
            <w:rPr>
              <w:rFonts w:ascii="Times New Roman" w:hAnsi="Times New Roman" w:cs="Times New Roman"/>
              <w:sz w:val="22"/>
              <w:szCs w:val="22"/>
              <w:highlight w:val="yellow"/>
            </w:rPr>
            <w:t>Elm E von, Altman DG, Egger M, Pocock SJ, Gøtzsche PC, Vandenbroucke JP. The Strengthening the Reporting of Observational Studies in Epidemiology (STROBE) statement: guidelines for reporting observational studies. Ann Intern Med. 2007;147:573–7. doi:10.7326/0003-4819-147-8-200710160-00010.</w:t>
          </w:r>
        </w:p>
        <w:bookmarkEnd w:id="1494"/>
        <w:p w14:paraId="3634B298"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rPr>
            <w:t>29.</w:t>
          </w:r>
          <w:r w:rsidRPr="00360A58">
            <w:rPr>
              <w:rFonts w:ascii="Times New Roman" w:hAnsi="Times New Roman" w:cs="Times New Roman"/>
              <w:sz w:val="22"/>
              <w:szCs w:val="22"/>
              <w:highlight w:val="yellow"/>
            </w:rPr>
            <w:tab/>
          </w:r>
          <w:bookmarkStart w:id="1495" w:name="_CTVL00192f87854ce3b4d7faff1cbb9150f025e"/>
          <w:r w:rsidRPr="00360A58">
            <w:rPr>
              <w:rFonts w:ascii="Times New Roman" w:hAnsi="Times New Roman" w:cs="Times New Roman"/>
              <w:sz w:val="22"/>
              <w:szCs w:val="22"/>
              <w:highlight w:val="yellow"/>
            </w:rPr>
            <w:t>Eysenbach G. Improving the quality of Web surveys: the Checklist for Reporting Results of Internet E-Surveys (CHERRIES). J Med Internet Res. 2004;6:1-6. doi:10.2196/jmir.6.3.e34.</w:t>
          </w:r>
        </w:p>
        <w:bookmarkEnd w:id="1495"/>
        <w:p w14:paraId="624187AE"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9953D2">
            <w:rPr>
              <w:rFonts w:ascii="Times New Roman" w:hAnsi="Times New Roman" w:cs="Times New Roman"/>
              <w:sz w:val="22"/>
              <w:szCs w:val="22"/>
            </w:rPr>
            <w:t>30.</w:t>
          </w:r>
          <w:r w:rsidRPr="009953D2">
            <w:rPr>
              <w:rFonts w:ascii="Times New Roman" w:hAnsi="Times New Roman" w:cs="Times New Roman"/>
              <w:sz w:val="22"/>
              <w:szCs w:val="22"/>
            </w:rPr>
            <w:tab/>
          </w:r>
          <w:bookmarkStart w:id="1496" w:name="_CTVL001b99d02a580b6484ba3d76be3af387b52"/>
          <w:r w:rsidRPr="009953D2">
            <w:rPr>
              <w:rFonts w:ascii="Times New Roman" w:hAnsi="Times New Roman" w:cs="Times New Roman"/>
              <w:sz w:val="22"/>
              <w:szCs w:val="22"/>
            </w:rPr>
            <w:t>Tennant R, Hiller L, Fishwick R, Platt S, Joseph S, Weich S, et al. The Warwick-Edinburgh Mental Well-being Scale (WEMWBS): development and UK validation. Health Qual Life Outcomes. 2007;5:1–13. doi:10.1186/1477-7525-5-63.</w:t>
          </w:r>
        </w:p>
        <w:bookmarkEnd w:id="1496"/>
        <w:p w14:paraId="7011BD6E"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31.</w:t>
          </w:r>
          <w:r w:rsidRPr="00360A58">
            <w:rPr>
              <w:rFonts w:ascii="Times New Roman" w:hAnsi="Times New Roman" w:cs="Times New Roman"/>
              <w:sz w:val="22"/>
              <w:szCs w:val="22"/>
            </w:rPr>
            <w:tab/>
          </w:r>
          <w:bookmarkStart w:id="1497" w:name="_CTVL00198fa5e7fd5b04d319f8b8013c7c95ba8"/>
          <w:r w:rsidRPr="00360A58">
            <w:rPr>
              <w:rFonts w:ascii="Times New Roman" w:hAnsi="Times New Roman" w:cs="Times New Roman"/>
              <w:sz w:val="22"/>
              <w:szCs w:val="22"/>
            </w:rPr>
            <w:t>Lang G, Bachinger A. Validation of the German Warwick-Edinburgh Mental Well-Being Scale (WEMWBS) in a community-based sample of adults in Austria: a bi-factor modelling approach. Journal of Public Health. 2017;25:135–46. doi:10.1007/s10389-016-0778-8.</w:t>
          </w:r>
        </w:p>
        <w:bookmarkEnd w:id="1497"/>
        <w:p w14:paraId="0B5137F0"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32.</w:t>
          </w:r>
          <w:r w:rsidRPr="00360A58">
            <w:rPr>
              <w:rFonts w:ascii="Times New Roman" w:hAnsi="Times New Roman" w:cs="Times New Roman"/>
              <w:sz w:val="22"/>
              <w:szCs w:val="22"/>
            </w:rPr>
            <w:tab/>
          </w:r>
          <w:bookmarkStart w:id="1498" w:name="_CTVL0011b9f645a4180446fb0a1ba33520db438"/>
          <w:r w:rsidRPr="00360A58">
            <w:rPr>
              <w:rFonts w:ascii="Times New Roman" w:hAnsi="Times New Roman" w:cs="Times New Roman"/>
              <w:sz w:val="22"/>
              <w:szCs w:val="22"/>
            </w:rPr>
            <w:t>Idler EL, Benyamini Y. Self-rated health and mortality: A review of twenty-seven community studies. Journal of Health and Social Behavior. 1997;38:21–37. doi:10.2307/2955359.</w:t>
          </w:r>
        </w:p>
        <w:bookmarkEnd w:id="1498"/>
        <w:p w14:paraId="7333B394"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33.</w:t>
          </w:r>
          <w:r w:rsidRPr="00360A58">
            <w:rPr>
              <w:rFonts w:ascii="Times New Roman" w:hAnsi="Times New Roman" w:cs="Times New Roman"/>
              <w:sz w:val="22"/>
              <w:szCs w:val="22"/>
            </w:rPr>
            <w:tab/>
          </w:r>
          <w:bookmarkStart w:id="1499" w:name="_CTVL001c3e6096437dd45ac8e0ee68b87b731f9"/>
          <w:r w:rsidRPr="00360A58">
            <w:rPr>
              <w:rFonts w:ascii="Times New Roman" w:hAnsi="Times New Roman" w:cs="Times New Roman"/>
              <w:sz w:val="22"/>
              <w:szCs w:val="22"/>
            </w:rPr>
            <w:t>Bjorner JB, Fayers P, Idler E. Self-rated health. In: Fayers PM, Hays RD, editors. Assessing quality of life in clinical trials: Methods and practice. 2nd ed. Oxford: Oxford Univ. Press; 2005. p. 309–323.</w:t>
          </w:r>
        </w:p>
        <w:bookmarkEnd w:id="1499"/>
        <w:p w14:paraId="0E97985F"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34.</w:t>
          </w:r>
          <w:r w:rsidRPr="00360A58">
            <w:rPr>
              <w:rFonts w:ascii="Times New Roman" w:hAnsi="Times New Roman" w:cs="Times New Roman"/>
              <w:sz w:val="22"/>
              <w:szCs w:val="22"/>
            </w:rPr>
            <w:tab/>
          </w:r>
          <w:bookmarkStart w:id="1500" w:name="_CTVL00153aa2102c41f40c692bc9d6e7a2874dd"/>
          <w:r w:rsidRPr="00360A58">
            <w:rPr>
              <w:rFonts w:ascii="Times New Roman" w:hAnsi="Times New Roman" w:cs="Times New Roman"/>
              <w:sz w:val="22"/>
              <w:szCs w:val="22"/>
            </w:rPr>
            <w:t>Venables WN, Ripley BD. Modern applied statistics with S. New York, NY: Springer; 2002.</w:t>
          </w:r>
        </w:p>
        <w:bookmarkEnd w:id="1500"/>
        <w:p w14:paraId="51420090"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35.</w:t>
          </w:r>
          <w:r w:rsidRPr="00360A58">
            <w:rPr>
              <w:rFonts w:ascii="Times New Roman" w:hAnsi="Times New Roman" w:cs="Times New Roman"/>
              <w:sz w:val="22"/>
              <w:szCs w:val="22"/>
            </w:rPr>
            <w:tab/>
          </w:r>
          <w:bookmarkStart w:id="1501" w:name="_CTVL00198a112a09a7d4444bf7d03d54f4ab961"/>
          <w:r w:rsidRPr="00360A58">
            <w:rPr>
              <w:rFonts w:ascii="Times New Roman" w:hAnsi="Times New Roman" w:cs="Times New Roman"/>
              <w:sz w:val="22"/>
              <w:szCs w:val="22"/>
            </w:rPr>
            <w:t>Fox J, Weisberg S. An R companion to applied regression. Thousand Oaks: Sage; 2019.</w:t>
          </w:r>
        </w:p>
        <w:bookmarkEnd w:id="1501"/>
        <w:p w14:paraId="174A36F4"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36.</w:t>
          </w:r>
          <w:r w:rsidRPr="00360A58">
            <w:rPr>
              <w:rFonts w:ascii="Times New Roman" w:hAnsi="Times New Roman" w:cs="Times New Roman"/>
              <w:sz w:val="22"/>
              <w:szCs w:val="22"/>
            </w:rPr>
            <w:tab/>
          </w:r>
          <w:bookmarkStart w:id="1502" w:name="_CTVL00176c35df7328b4421b118ff5ded7d8339"/>
          <w:r w:rsidRPr="00360A58">
            <w:rPr>
              <w:rFonts w:ascii="Times New Roman" w:hAnsi="Times New Roman" w:cs="Times New Roman"/>
              <w:sz w:val="22"/>
              <w:szCs w:val="22"/>
            </w:rPr>
            <w:t>Sibley CG, Greaves LM, Satherley N, Wilson MS, Overall NC, Lee CHJ, et al. Effects of the COVID-19 pandemic and nationwide lockdown on trust, attitudes toward government, and well-being. American Psychologist. 2020:1–14. doi:10.1037/amp0000662.</w:t>
          </w:r>
        </w:p>
        <w:bookmarkEnd w:id="1502"/>
        <w:p w14:paraId="287F5873"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37.</w:t>
          </w:r>
          <w:r w:rsidRPr="00360A58">
            <w:rPr>
              <w:rFonts w:ascii="Times New Roman" w:hAnsi="Times New Roman" w:cs="Times New Roman"/>
              <w:sz w:val="22"/>
              <w:szCs w:val="22"/>
            </w:rPr>
            <w:tab/>
          </w:r>
          <w:bookmarkStart w:id="1503" w:name="_CTVL001a972c4d03927489b9c7e85147e660884"/>
          <w:r w:rsidRPr="00360A58">
            <w:rPr>
              <w:rFonts w:ascii="Times New Roman" w:hAnsi="Times New Roman" w:cs="Times New Roman"/>
              <w:sz w:val="22"/>
              <w:szCs w:val="22"/>
            </w:rPr>
            <w:t>Hobfoll SE. Conservation of resources: A new attempt at conceptualizing stress. American Psychologist. 1989;44:513–24. doi:10.1037/0003-066X.44.3.513.</w:t>
          </w:r>
        </w:p>
        <w:bookmarkEnd w:id="1503"/>
        <w:p w14:paraId="58A2FA0C"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38.</w:t>
          </w:r>
          <w:r w:rsidRPr="00360A58">
            <w:rPr>
              <w:rFonts w:ascii="Times New Roman" w:hAnsi="Times New Roman" w:cs="Times New Roman"/>
              <w:sz w:val="22"/>
              <w:szCs w:val="22"/>
            </w:rPr>
            <w:tab/>
          </w:r>
          <w:bookmarkStart w:id="1504" w:name="_CTVL0011428875c15d945e2afbdee7f27b0e6e2"/>
          <w:r w:rsidRPr="00360A58">
            <w:rPr>
              <w:rFonts w:ascii="Times New Roman" w:hAnsi="Times New Roman" w:cs="Times New Roman"/>
              <w:sz w:val="22"/>
              <w:szCs w:val="22"/>
            </w:rPr>
            <w:t>Hobfoll SE, Halbesleben J, Neveu J-P, Westman M. Conservation of resources in the organizational context: The reality of resources and their consequences. Annual Review of Organizational Psychology and Organizational Behavior. 2018;5:103–28. doi:10.1146/annurev-orgpsych-032117-104640.</w:t>
          </w:r>
        </w:p>
        <w:bookmarkEnd w:id="1504"/>
        <w:p w14:paraId="391CEC8F"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lastRenderedPageBreak/>
            <w:t>39.</w:t>
          </w:r>
          <w:r w:rsidRPr="00360A58">
            <w:rPr>
              <w:rFonts w:ascii="Times New Roman" w:hAnsi="Times New Roman" w:cs="Times New Roman"/>
              <w:sz w:val="22"/>
              <w:szCs w:val="22"/>
            </w:rPr>
            <w:tab/>
          </w:r>
          <w:bookmarkStart w:id="1505" w:name="_CTVL001da8aca0ae71648d9870930f79da13fd0"/>
          <w:r w:rsidRPr="00360A58">
            <w:rPr>
              <w:rFonts w:ascii="Times New Roman" w:hAnsi="Times New Roman" w:cs="Times New Roman"/>
              <w:sz w:val="22"/>
              <w:szCs w:val="22"/>
            </w:rPr>
            <w:t>Ahmed MZ, Ahmed O, Aibao Z, Hanbin S, Siyu L, Ahmad A. Epidemic of COVID-19 in China and associated Psychological Problems. Asian Journal of Psychiatry. 2020;51:1–8. doi:10.1016/j.ajp.2020.102092.</w:t>
          </w:r>
        </w:p>
        <w:bookmarkEnd w:id="1505"/>
        <w:p w14:paraId="20477E23"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40.</w:t>
          </w:r>
          <w:r w:rsidRPr="00360A58">
            <w:rPr>
              <w:rFonts w:ascii="Times New Roman" w:hAnsi="Times New Roman" w:cs="Times New Roman"/>
              <w:sz w:val="22"/>
              <w:szCs w:val="22"/>
            </w:rPr>
            <w:tab/>
          </w:r>
          <w:bookmarkStart w:id="1506" w:name="_CTVL00171c71bbdb3c143beaeb2a1172eb51122"/>
          <w:r w:rsidRPr="00360A58">
            <w:rPr>
              <w:rFonts w:ascii="Times New Roman" w:hAnsi="Times New Roman" w:cs="Times New Roman"/>
              <w:sz w:val="22"/>
              <w:szCs w:val="22"/>
            </w:rPr>
            <w:t>Carstensen LL, Fung HH, Charles ST. Socioemotional Selectivity Theory and the Regulation of Emotion in the Second Half of Life. Motivation and Emotion. 2003;27:103–23. doi:10.1023/A:1024569803230.</w:t>
          </w:r>
        </w:p>
        <w:bookmarkEnd w:id="1506"/>
        <w:p w14:paraId="0A9C26A9"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highlight w:val="yellow"/>
            </w:rPr>
            <w:t>41.</w:t>
          </w:r>
          <w:r w:rsidRPr="00360A58">
            <w:rPr>
              <w:rFonts w:ascii="Times New Roman" w:hAnsi="Times New Roman" w:cs="Times New Roman"/>
              <w:sz w:val="22"/>
              <w:szCs w:val="22"/>
              <w:highlight w:val="yellow"/>
            </w:rPr>
            <w:tab/>
          </w:r>
          <w:bookmarkStart w:id="1507" w:name="_CTVL001fab44e15047c4cb1941f67759b189bf8"/>
          <w:r w:rsidRPr="00360A58">
            <w:rPr>
              <w:rFonts w:ascii="Times New Roman" w:hAnsi="Times New Roman" w:cs="Times New Roman"/>
              <w:sz w:val="22"/>
              <w:szCs w:val="22"/>
              <w:highlight w:val="yellow"/>
            </w:rPr>
            <w:t>Röhr S, Reininghaus U, Riedel-Heller SG. Mental wellbeing in the German old age population largely unaltered during COVID-19 lockdown: results of a representative survey. BMC Geriatr. 2020;20:1–12. doi:10.1186/s12877-020-01889-x.</w:t>
          </w:r>
        </w:p>
        <w:bookmarkEnd w:id="1507"/>
        <w:p w14:paraId="5209CBDC"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42.</w:t>
          </w:r>
          <w:r w:rsidRPr="00360A58">
            <w:rPr>
              <w:rFonts w:ascii="Times New Roman" w:hAnsi="Times New Roman" w:cs="Times New Roman"/>
              <w:sz w:val="22"/>
              <w:szCs w:val="22"/>
            </w:rPr>
            <w:tab/>
          </w:r>
          <w:bookmarkStart w:id="1508" w:name="_CTVL0014ff1468b996e498b8075f693321ed204"/>
          <w:r w:rsidRPr="00360A58">
            <w:rPr>
              <w:rFonts w:ascii="Times New Roman" w:hAnsi="Times New Roman" w:cs="Times New Roman"/>
              <w:sz w:val="22"/>
              <w:szCs w:val="22"/>
            </w:rPr>
            <w:t>Podsakoff PM, MacKenzie SB, Lee J-Y, Podsakoff NP. Common method biases in behavioral research: A critical review of the literature and recommended remedies. J Appl Psychol. 2003;88:879–903. doi:10.1037/0021-9010.88.5.879.</w:t>
          </w:r>
        </w:p>
        <w:bookmarkEnd w:id="1508"/>
        <w:p w14:paraId="56B20406"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43.</w:t>
          </w:r>
          <w:r w:rsidRPr="00360A58">
            <w:rPr>
              <w:rFonts w:ascii="Times New Roman" w:hAnsi="Times New Roman" w:cs="Times New Roman"/>
              <w:sz w:val="22"/>
              <w:szCs w:val="22"/>
            </w:rPr>
            <w:tab/>
          </w:r>
          <w:bookmarkStart w:id="1509" w:name="_CTVL0016efbbac25306414481f84c69f2970202"/>
          <w:r w:rsidRPr="00360A58">
            <w:rPr>
              <w:rFonts w:ascii="Times New Roman" w:hAnsi="Times New Roman" w:cs="Times New Roman"/>
              <w:sz w:val="22"/>
              <w:szCs w:val="22"/>
            </w:rPr>
            <w:t>Larsen MV, Petersen MB, Nyrup J. Do Survey Estimates of the Public’s Compliance with COVID-19 Regulations Suffer from Social Desirability Bias? Journal of Behavioral Public Administration. 2020;3:1–14. doi:10.31234/osf.io/cy4hk.</w:t>
          </w:r>
        </w:p>
        <w:bookmarkEnd w:id="1509"/>
        <w:p w14:paraId="75A955B3"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44.</w:t>
          </w:r>
          <w:r w:rsidRPr="00360A58">
            <w:rPr>
              <w:rFonts w:ascii="Times New Roman" w:hAnsi="Times New Roman" w:cs="Times New Roman"/>
              <w:sz w:val="22"/>
              <w:szCs w:val="22"/>
            </w:rPr>
            <w:tab/>
          </w:r>
          <w:bookmarkStart w:id="1510" w:name="_CTVL001813b5151788d4732bb205c2aa8d7f941"/>
          <w:r w:rsidRPr="00360A58">
            <w:rPr>
              <w:rFonts w:ascii="Times New Roman" w:hAnsi="Times New Roman" w:cs="Times New Roman"/>
              <w:sz w:val="22"/>
              <w:szCs w:val="22"/>
            </w:rPr>
            <w:t>Emmons RA, Diener E. Personality Correlates of Subjective Well-Being. Pers Soc Psychol Bull. 1985;11:89–97. doi:10.1177/0146167285111008.</w:t>
          </w:r>
        </w:p>
        <w:bookmarkEnd w:id="1510"/>
        <w:p w14:paraId="4E18F761"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45.</w:t>
          </w:r>
          <w:r w:rsidRPr="00360A58">
            <w:rPr>
              <w:rFonts w:ascii="Times New Roman" w:hAnsi="Times New Roman" w:cs="Times New Roman"/>
              <w:sz w:val="22"/>
              <w:szCs w:val="22"/>
            </w:rPr>
            <w:tab/>
          </w:r>
          <w:bookmarkStart w:id="1511" w:name="_CTVL0018d628f7bfc2d409f9a423586c5985dbf"/>
          <w:r w:rsidRPr="00360A58">
            <w:rPr>
              <w:rFonts w:ascii="Times New Roman" w:hAnsi="Times New Roman" w:cs="Times New Roman"/>
              <w:sz w:val="22"/>
              <w:szCs w:val="22"/>
            </w:rPr>
            <w:t>McCauley M, Minsky S, Viswanath K. The H1N1 pandemic: media frames, stigmatization and coping. BMC Public Health. 2013;13:1–16. doi:10.1186/1471-2458-13-1116.</w:t>
          </w:r>
        </w:p>
        <w:bookmarkEnd w:id="1511"/>
        <w:p w14:paraId="4062D834"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46.</w:t>
          </w:r>
          <w:r w:rsidRPr="00360A58">
            <w:rPr>
              <w:rFonts w:ascii="Times New Roman" w:hAnsi="Times New Roman" w:cs="Times New Roman"/>
              <w:sz w:val="22"/>
              <w:szCs w:val="22"/>
            </w:rPr>
            <w:tab/>
          </w:r>
          <w:bookmarkStart w:id="1512" w:name="_CTVL001ba1dfd15bcbd4f44985c4d41e5c8547f"/>
          <w:r w:rsidRPr="00360A58">
            <w:rPr>
              <w:rFonts w:ascii="Times New Roman" w:hAnsi="Times New Roman" w:cs="Times New Roman"/>
              <w:sz w:val="22"/>
              <w:szCs w:val="22"/>
            </w:rPr>
            <w:t>Anglim J, Horwood S, Smillie LD, Marrero RJ, Wood JK. Predicting psychological and subjective well-being from personality: A meta-analysis. Psychological Bulletin. 2020;146:279–323. doi:10.1037/bul0000226.</w:t>
          </w:r>
        </w:p>
        <w:bookmarkEnd w:id="1512"/>
        <w:p w14:paraId="5A0EBF04"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47.</w:t>
          </w:r>
          <w:r w:rsidRPr="00360A58">
            <w:rPr>
              <w:rFonts w:ascii="Times New Roman" w:hAnsi="Times New Roman" w:cs="Times New Roman"/>
              <w:sz w:val="22"/>
              <w:szCs w:val="22"/>
            </w:rPr>
            <w:tab/>
          </w:r>
          <w:bookmarkStart w:id="1513" w:name="_CTVL001cbb6a371ceb343fbaf442a851e01968b"/>
          <w:r w:rsidRPr="00360A58">
            <w:rPr>
              <w:rFonts w:ascii="Times New Roman" w:hAnsi="Times New Roman" w:cs="Times New Roman"/>
              <w:sz w:val="22"/>
              <w:szCs w:val="22"/>
            </w:rPr>
            <w:t>Tonkin K, Malinen S, Näswall K, Kuntz JC. Building employee resilience through wellbeing in organizations. Human Resource Development Quarterly. 2018;29:107–24. doi:10.1002/hrdq.21306.</w:t>
          </w:r>
        </w:p>
        <w:bookmarkEnd w:id="1513"/>
        <w:p w14:paraId="1450E203"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48.</w:t>
          </w:r>
          <w:r w:rsidRPr="00360A58">
            <w:rPr>
              <w:rFonts w:ascii="Times New Roman" w:hAnsi="Times New Roman" w:cs="Times New Roman"/>
              <w:sz w:val="22"/>
              <w:szCs w:val="22"/>
            </w:rPr>
            <w:tab/>
          </w:r>
          <w:bookmarkStart w:id="1514" w:name="_CTVL001faf6542049374508a76059a59539668d"/>
          <w:r w:rsidRPr="00360A58">
            <w:rPr>
              <w:rFonts w:ascii="Times New Roman" w:hAnsi="Times New Roman" w:cs="Times New Roman"/>
              <w:sz w:val="22"/>
              <w:szCs w:val="22"/>
            </w:rPr>
            <w:t>Jahoda M. Employment and unemployment: A social-psychological analysis. Cambridge: Cambridge University Press; 1982.</w:t>
          </w:r>
        </w:p>
        <w:bookmarkEnd w:id="1514"/>
        <w:p w14:paraId="4B135164"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highlight w:val="yellow"/>
            </w:rPr>
            <w:lastRenderedPageBreak/>
            <w:t>49.</w:t>
          </w:r>
          <w:r w:rsidRPr="00360A58">
            <w:rPr>
              <w:rFonts w:ascii="Times New Roman" w:hAnsi="Times New Roman" w:cs="Times New Roman"/>
              <w:sz w:val="22"/>
              <w:szCs w:val="22"/>
              <w:highlight w:val="yellow"/>
            </w:rPr>
            <w:tab/>
          </w:r>
          <w:bookmarkStart w:id="1515" w:name="_CTVL00159c552d4d0fa4805badbf5bafa4fb13f"/>
          <w:r w:rsidRPr="00360A58">
            <w:rPr>
              <w:rFonts w:ascii="Times New Roman" w:hAnsi="Times New Roman" w:cs="Times New Roman"/>
              <w:sz w:val="22"/>
              <w:szCs w:val="22"/>
              <w:highlight w:val="yellow"/>
            </w:rPr>
            <w:t>Zürcher SJ, Kerksieck P, Adamus C, Burr CM, Lehmann AI, Huber FK, Richter D. Prevalence of Mental Health Problems During Virus Epidemics in the General Public, Health Care Workers and Survivors: A Rapid Review of the Evidence. Frontiers in public health. 2020;8:1–15. doi:10.3389/fpubh.2020.560389.</w:t>
          </w:r>
        </w:p>
        <w:bookmarkEnd w:id="1515"/>
        <w:p w14:paraId="4E230918"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highlight w:val="yellow"/>
            </w:rPr>
            <w:t>50.</w:t>
          </w:r>
          <w:r w:rsidRPr="00360A58">
            <w:rPr>
              <w:rFonts w:ascii="Times New Roman" w:hAnsi="Times New Roman" w:cs="Times New Roman"/>
              <w:sz w:val="22"/>
              <w:szCs w:val="22"/>
              <w:highlight w:val="yellow"/>
            </w:rPr>
            <w:tab/>
          </w:r>
          <w:bookmarkStart w:id="1516" w:name="_CTVL00179fca4c656dd4c2a86de5645412be758"/>
          <w:r w:rsidRPr="00360A58">
            <w:rPr>
              <w:rFonts w:ascii="Times New Roman" w:hAnsi="Times New Roman" w:cs="Times New Roman"/>
              <w:sz w:val="22"/>
              <w:szCs w:val="22"/>
              <w:highlight w:val="yellow"/>
            </w:rPr>
            <w:t>Demerouti E. Design your own job through job crafting. European Psychologist. 2014;19:237–47. doi:10.1027/1016-9040/a000188</w:t>
          </w:r>
          <w:r w:rsidRPr="00360A58">
            <w:rPr>
              <w:rFonts w:ascii="Times New Roman" w:hAnsi="Times New Roman" w:cs="Times New Roman"/>
              <w:sz w:val="22"/>
              <w:szCs w:val="22"/>
            </w:rPr>
            <w:t>.</w:t>
          </w:r>
        </w:p>
        <w:bookmarkEnd w:id="1516"/>
        <w:p w14:paraId="5E785CE1"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51.</w:t>
          </w:r>
          <w:r w:rsidRPr="00360A58">
            <w:rPr>
              <w:rFonts w:ascii="Times New Roman" w:hAnsi="Times New Roman" w:cs="Times New Roman"/>
              <w:sz w:val="22"/>
              <w:szCs w:val="22"/>
            </w:rPr>
            <w:tab/>
          </w:r>
          <w:bookmarkStart w:id="1517" w:name="_CTVL00171d0924da78e483680673c5f0f71e524"/>
          <w:r w:rsidRPr="00360A58">
            <w:rPr>
              <w:rFonts w:ascii="Times New Roman" w:hAnsi="Times New Roman" w:cs="Times New Roman"/>
              <w:sz w:val="22"/>
              <w:szCs w:val="22"/>
            </w:rPr>
            <w:t>Wendsche J, Lohmann-Haislah A. A meta-analysis on antecedents and outcomes of detachment from work. Front Psychol. 2016;7:1–24. doi:10.3389/fpsyg.2016.02072.</w:t>
          </w:r>
        </w:p>
        <w:bookmarkEnd w:id="1517"/>
        <w:p w14:paraId="2D448888" w14:textId="77777777" w:rsidR="006A7BA9"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rPr>
            <w:t>52.</w:t>
          </w:r>
          <w:r w:rsidRPr="00360A58">
            <w:rPr>
              <w:rFonts w:ascii="Times New Roman" w:hAnsi="Times New Roman" w:cs="Times New Roman"/>
              <w:sz w:val="22"/>
              <w:szCs w:val="22"/>
            </w:rPr>
            <w:tab/>
          </w:r>
          <w:bookmarkStart w:id="1518" w:name="_CTVL00183d57328ea7d4fd5a8ed5360be858056"/>
          <w:r w:rsidRPr="00360A58">
            <w:rPr>
              <w:rFonts w:ascii="Times New Roman" w:hAnsi="Times New Roman" w:cs="Times New Roman"/>
              <w:sz w:val="22"/>
              <w:szCs w:val="22"/>
            </w:rPr>
            <w:t>Demerouti E, Mostert K, Bakker A. Burnout and work engagement: a thorough investigation of the independency of both constructs. Journal of Occupational Health Psychology. 2010;15:209–22. doi:10.1037/a0019408.</w:t>
          </w:r>
        </w:p>
        <w:bookmarkEnd w:id="1518"/>
        <w:p w14:paraId="7C877720"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rPr>
            <w:t>53.</w:t>
          </w:r>
          <w:r w:rsidRPr="00360A58">
            <w:rPr>
              <w:rFonts w:ascii="Times New Roman" w:hAnsi="Times New Roman" w:cs="Times New Roman"/>
              <w:sz w:val="22"/>
              <w:szCs w:val="22"/>
              <w:highlight w:val="yellow"/>
            </w:rPr>
            <w:tab/>
          </w:r>
          <w:bookmarkStart w:id="1519" w:name="_CTVL0016a474cd4dad64274af5039597066dd03"/>
          <w:r w:rsidRPr="00360A58">
            <w:rPr>
              <w:rFonts w:ascii="Times New Roman" w:hAnsi="Times New Roman" w:cs="Times New Roman"/>
              <w:sz w:val="22"/>
              <w:szCs w:val="22"/>
              <w:highlight w:val="yellow"/>
            </w:rPr>
            <w:t>Kosenkranius M, Rink FA, Bloom J de, van den Heuvel M. The design and development of a hybrid off-job crafting intervention to enhance needs satisfaction, well-being and performance: a study protocol for a randomized controlled trial. BMC Public Health. 2020;20:1–11. doi:10.1186/s12889-020-8224-9.</w:t>
          </w:r>
        </w:p>
        <w:bookmarkEnd w:id="1519"/>
        <w:p w14:paraId="5AA0477D"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rPr>
            <w:t>54.</w:t>
          </w:r>
          <w:r w:rsidRPr="00360A58">
            <w:rPr>
              <w:rFonts w:ascii="Times New Roman" w:hAnsi="Times New Roman" w:cs="Times New Roman"/>
              <w:sz w:val="22"/>
              <w:szCs w:val="22"/>
              <w:highlight w:val="yellow"/>
            </w:rPr>
            <w:tab/>
          </w:r>
          <w:bookmarkStart w:id="1520" w:name="_CTVL001d65afc9c704f4736b396c227ad83cf9f"/>
          <w:r w:rsidRPr="00360A58">
            <w:rPr>
              <w:rFonts w:ascii="Times New Roman" w:hAnsi="Times New Roman" w:cs="Times New Roman"/>
              <w:sz w:val="22"/>
              <w:szCs w:val="22"/>
              <w:highlight w:val="yellow"/>
            </w:rPr>
            <w:t>De Bloom J, Vaziri H, Tay L, Kujanpää M. An identity-based integrative needs model of crafting: Crafting within and across life domains. Journal of Applied Psychology. 2020;105:1423–46. doi:10.1037/apl0000495.</w:t>
          </w:r>
        </w:p>
        <w:bookmarkEnd w:id="1520"/>
        <w:p w14:paraId="1F491E08"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rPr>
            <w:t>55.</w:t>
          </w:r>
          <w:r w:rsidRPr="00360A58">
            <w:rPr>
              <w:rFonts w:ascii="Times New Roman" w:hAnsi="Times New Roman" w:cs="Times New Roman"/>
              <w:sz w:val="22"/>
              <w:szCs w:val="22"/>
              <w:highlight w:val="yellow"/>
            </w:rPr>
            <w:tab/>
          </w:r>
          <w:bookmarkStart w:id="1521" w:name="_CTVL0018bd03009f48c4e5fb91e175e33f4c9a2"/>
          <w:r w:rsidRPr="00360A58">
            <w:rPr>
              <w:rFonts w:ascii="Times New Roman" w:hAnsi="Times New Roman" w:cs="Times New Roman"/>
              <w:sz w:val="22"/>
              <w:szCs w:val="22"/>
              <w:highlight w:val="yellow"/>
            </w:rPr>
            <w:t>Bakker A, van Woerkom M. Strengths use in organizations: A positive approach of occupational health. Canadian Psychology/Psychologie canadienne. 2018;59:38–46. doi:10.1037/cap0000120.</w:t>
          </w:r>
        </w:p>
        <w:bookmarkEnd w:id="1521"/>
        <w:p w14:paraId="58617FB5"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rPr>
            <w:t>56.</w:t>
          </w:r>
          <w:r w:rsidRPr="00360A58">
            <w:rPr>
              <w:rFonts w:ascii="Times New Roman" w:hAnsi="Times New Roman" w:cs="Times New Roman"/>
              <w:sz w:val="22"/>
              <w:szCs w:val="22"/>
              <w:highlight w:val="yellow"/>
            </w:rPr>
            <w:tab/>
          </w:r>
          <w:bookmarkStart w:id="1522" w:name="_CTVL0016b9f2eea21984337afc19a48c7525d94"/>
          <w:r w:rsidRPr="00360A58">
            <w:rPr>
              <w:rFonts w:ascii="Times New Roman" w:hAnsi="Times New Roman" w:cs="Times New Roman"/>
              <w:sz w:val="22"/>
              <w:szCs w:val="22"/>
              <w:highlight w:val="yellow"/>
            </w:rPr>
            <w:t>Peláez MJ, Coo C, Salanova M. Facilitating Work Engagement and Performance Through Strengths-Based Micro-coaching: A Controlled Trial Study. J Happiness Stud. 2020;21:1265–84. doi:10.1007/s10902-019-00127-5.</w:t>
          </w:r>
        </w:p>
        <w:bookmarkEnd w:id="1522"/>
        <w:p w14:paraId="3E656491" w14:textId="77777777" w:rsidR="006A7BA9" w:rsidRPr="00360A58" w:rsidRDefault="006A7BA9" w:rsidP="00360A58">
          <w:pPr>
            <w:pStyle w:val="CitaviBibliographyEntry"/>
            <w:spacing w:line="480" w:lineRule="auto"/>
            <w:rPr>
              <w:rFonts w:ascii="Times New Roman" w:hAnsi="Times New Roman" w:cs="Times New Roman"/>
              <w:sz w:val="22"/>
              <w:szCs w:val="22"/>
              <w:highlight w:val="yellow"/>
            </w:rPr>
          </w:pPr>
          <w:r w:rsidRPr="00360A58">
            <w:rPr>
              <w:rFonts w:ascii="Times New Roman" w:hAnsi="Times New Roman" w:cs="Times New Roman"/>
              <w:sz w:val="22"/>
              <w:szCs w:val="22"/>
              <w:highlight w:val="yellow"/>
            </w:rPr>
            <w:t>57.</w:t>
          </w:r>
          <w:r w:rsidRPr="00360A58">
            <w:rPr>
              <w:rFonts w:ascii="Times New Roman" w:hAnsi="Times New Roman" w:cs="Times New Roman"/>
              <w:sz w:val="22"/>
              <w:szCs w:val="22"/>
              <w:highlight w:val="yellow"/>
            </w:rPr>
            <w:tab/>
          </w:r>
          <w:bookmarkStart w:id="1523" w:name="_CTVL001a981e43a712545ea8df9b01ff03ed3bc"/>
          <w:r w:rsidRPr="00360A58">
            <w:rPr>
              <w:rFonts w:ascii="Times New Roman" w:hAnsi="Times New Roman" w:cs="Times New Roman"/>
              <w:sz w:val="22"/>
              <w:szCs w:val="22"/>
              <w:highlight w:val="yellow"/>
            </w:rPr>
            <w:t>Waters L, Algoe SB, Dutton J, Emmons R, Fredrickson BL, Heaphy E, et al. Positive psychology in a pandemic: buffering, bolstering, and building mental health. The Journal of Positive Psychology. 2021:1–21. doi:10.1080/17439760.2021.1871945.</w:t>
          </w:r>
        </w:p>
        <w:bookmarkEnd w:id="1523"/>
        <w:p w14:paraId="3AC4A836" w14:textId="54FEEFE9" w:rsidR="0022407D" w:rsidRPr="00360A58" w:rsidRDefault="006A7BA9" w:rsidP="00360A58">
          <w:pPr>
            <w:pStyle w:val="CitaviBibliographyEntry"/>
            <w:spacing w:line="480" w:lineRule="auto"/>
            <w:rPr>
              <w:rFonts w:ascii="Times New Roman" w:hAnsi="Times New Roman" w:cs="Times New Roman"/>
              <w:sz w:val="22"/>
              <w:szCs w:val="22"/>
            </w:rPr>
          </w:pPr>
          <w:r w:rsidRPr="00360A58">
            <w:rPr>
              <w:rFonts w:ascii="Times New Roman" w:hAnsi="Times New Roman" w:cs="Times New Roman"/>
              <w:sz w:val="22"/>
              <w:szCs w:val="22"/>
              <w:highlight w:val="yellow"/>
            </w:rPr>
            <w:lastRenderedPageBreak/>
            <w:t>58.</w:t>
          </w:r>
          <w:r w:rsidRPr="00360A58">
            <w:rPr>
              <w:rFonts w:ascii="Times New Roman" w:hAnsi="Times New Roman" w:cs="Times New Roman"/>
              <w:sz w:val="22"/>
              <w:szCs w:val="22"/>
              <w:highlight w:val="yellow"/>
            </w:rPr>
            <w:tab/>
          </w:r>
          <w:bookmarkStart w:id="1524" w:name="_CTVL001388ce9fc81ea4aad99a75ff701c7704a"/>
          <w:r w:rsidRPr="00360A58">
            <w:rPr>
              <w:rFonts w:ascii="Times New Roman" w:hAnsi="Times New Roman" w:cs="Times New Roman"/>
              <w:sz w:val="22"/>
              <w:szCs w:val="22"/>
              <w:highlight w:val="yellow"/>
            </w:rPr>
            <w:t>Ahrens KF, Neumann RJ, Kollmann B, Plichta MM, Lieb K, Tüscher O, Reif A. Differential impact of COVID-related lockdown on mental health in Germany. World Psychiatry. 2021;20:140–1. doi:10.1002/wps.20830</w:t>
          </w:r>
          <w:bookmarkEnd w:id="1524"/>
          <w:r w:rsidRPr="00360A58">
            <w:rPr>
              <w:rFonts w:ascii="Times New Roman" w:hAnsi="Times New Roman" w:cs="Times New Roman"/>
              <w:sz w:val="22"/>
              <w:szCs w:val="22"/>
            </w:rPr>
            <w:t>.</w:t>
          </w:r>
          <w:r w:rsidR="0075656D" w:rsidRPr="00360A58">
            <w:rPr>
              <w:rFonts w:ascii="Times New Roman" w:hAnsi="Times New Roman" w:cs="Times New Roman"/>
              <w:sz w:val="22"/>
              <w:szCs w:val="22"/>
            </w:rPr>
            <w:fldChar w:fldCharType="end"/>
          </w:r>
        </w:p>
      </w:sdtContent>
    </w:sdt>
    <w:bookmarkEnd w:id="1466" w:displacedByCustomXml="prev"/>
    <w:sectPr w:rsidR="0022407D" w:rsidRPr="00360A58" w:rsidSect="007A3117">
      <w:footerReference w:type="default" r:id="rId11"/>
      <w:pgSz w:w="11900" w:h="16840" w:code="9"/>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9E852" w14:textId="77777777" w:rsidR="009F0C1E" w:rsidRDefault="009F0C1E" w:rsidP="005D7AC1">
      <w:r>
        <w:separator/>
      </w:r>
    </w:p>
  </w:endnote>
  <w:endnote w:type="continuationSeparator" w:id="0">
    <w:p w14:paraId="507C5C14" w14:textId="77777777" w:rsidR="009F0C1E" w:rsidRDefault="009F0C1E" w:rsidP="005D7AC1">
      <w:r>
        <w:continuationSeparator/>
      </w:r>
    </w:p>
  </w:endnote>
  <w:endnote w:type="continuationNotice" w:id="1">
    <w:p w14:paraId="72592ECB" w14:textId="77777777" w:rsidR="009F0C1E" w:rsidRDefault="009F0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2"/>
        <w:szCs w:val="22"/>
      </w:rPr>
      <w:id w:val="789868816"/>
      <w:docPartObj>
        <w:docPartGallery w:val="Page Numbers (Bottom of Page)"/>
        <w:docPartUnique/>
      </w:docPartObj>
    </w:sdtPr>
    <w:sdtEndPr/>
    <w:sdtContent>
      <w:p w14:paraId="4D39A118" w14:textId="2C74E605" w:rsidR="009953D2" w:rsidRPr="00CE1FA0" w:rsidRDefault="009953D2">
        <w:pPr>
          <w:pStyle w:val="Footer"/>
          <w:jc w:val="center"/>
          <w:rPr>
            <w:rFonts w:ascii="Times New Roman" w:hAnsi="Times New Roman" w:cs="Times New Roman"/>
            <w:sz w:val="22"/>
            <w:szCs w:val="22"/>
          </w:rPr>
        </w:pPr>
        <w:r w:rsidRPr="00CE1FA0">
          <w:rPr>
            <w:rFonts w:ascii="Times New Roman" w:hAnsi="Times New Roman" w:cs="Times New Roman"/>
            <w:sz w:val="22"/>
            <w:szCs w:val="22"/>
          </w:rPr>
          <w:fldChar w:fldCharType="begin"/>
        </w:r>
        <w:r w:rsidRPr="00CE1FA0">
          <w:rPr>
            <w:rFonts w:ascii="Times New Roman" w:hAnsi="Times New Roman" w:cs="Times New Roman"/>
            <w:sz w:val="22"/>
            <w:szCs w:val="22"/>
          </w:rPr>
          <w:instrText>PAGE   \* MERGEFORMAT</w:instrText>
        </w:r>
        <w:r w:rsidRPr="00CE1FA0">
          <w:rPr>
            <w:rFonts w:ascii="Times New Roman" w:hAnsi="Times New Roman" w:cs="Times New Roman"/>
            <w:sz w:val="22"/>
            <w:szCs w:val="22"/>
          </w:rPr>
          <w:fldChar w:fldCharType="separate"/>
        </w:r>
        <w:r w:rsidRPr="006E4AD1">
          <w:rPr>
            <w:rFonts w:ascii="Times New Roman" w:hAnsi="Times New Roman" w:cs="Times New Roman"/>
            <w:noProof/>
            <w:sz w:val="22"/>
            <w:szCs w:val="22"/>
            <w:lang w:val="de-DE"/>
          </w:rPr>
          <w:t>20</w:t>
        </w:r>
        <w:r w:rsidRPr="00CE1FA0">
          <w:rPr>
            <w:rFonts w:ascii="Times New Roman" w:hAnsi="Times New Roman" w:cs="Times New Roman"/>
            <w:sz w:val="22"/>
            <w:szCs w:val="22"/>
          </w:rPr>
          <w:fldChar w:fldCharType="end"/>
        </w:r>
      </w:p>
    </w:sdtContent>
  </w:sdt>
  <w:p w14:paraId="28AA6223" w14:textId="77777777" w:rsidR="009953D2" w:rsidRPr="00CE1FA0" w:rsidRDefault="009953D2">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93B1A" w14:textId="77777777" w:rsidR="009F0C1E" w:rsidRDefault="009F0C1E" w:rsidP="005D7AC1">
      <w:r>
        <w:separator/>
      </w:r>
    </w:p>
  </w:footnote>
  <w:footnote w:type="continuationSeparator" w:id="0">
    <w:p w14:paraId="670AF79E" w14:textId="77777777" w:rsidR="009F0C1E" w:rsidRDefault="009F0C1E" w:rsidP="005D7AC1">
      <w:r>
        <w:continuationSeparator/>
      </w:r>
    </w:p>
  </w:footnote>
  <w:footnote w:type="continuationNotice" w:id="1">
    <w:p w14:paraId="2CE309C1" w14:textId="77777777" w:rsidR="009F0C1E" w:rsidRDefault="009F0C1E"/>
  </w:footnote>
  <w:footnote w:id="2">
    <w:p w14:paraId="09AB0BC9" w14:textId="1843F283" w:rsidR="009953D2" w:rsidRPr="001B6CB4" w:rsidRDefault="009953D2">
      <w:pPr>
        <w:pStyle w:val="FootnoteText"/>
        <w:rPr>
          <w:rFonts w:ascii="Times New Roman" w:hAnsi="Times New Roman" w:cs="Times New Roman"/>
        </w:rPr>
      </w:pPr>
      <w:ins w:id="351" w:author="Martin Tušl" w:date="2021-02-19T17:06:00Z">
        <w:r w:rsidRPr="001B6CB4">
          <w:rPr>
            <w:rStyle w:val="FootnoteReference"/>
            <w:rFonts w:ascii="Times New Roman" w:hAnsi="Times New Roman" w:cs="Times New Roman"/>
          </w:rPr>
          <w:footnoteRef/>
        </w:r>
        <w:r w:rsidRPr="001B6CB4">
          <w:rPr>
            <w:rFonts w:ascii="Times New Roman" w:hAnsi="Times New Roman" w:cs="Times New Roman"/>
          </w:rPr>
          <w:t xml:space="preserve"> </w:t>
        </w:r>
      </w:ins>
      <w:ins w:id="352" w:author="Martin Tušl" w:date="2021-02-19T17:07:00Z">
        <w:r w:rsidRPr="001B6CB4">
          <w:rPr>
            <w:rFonts w:ascii="Times New Roman" w:hAnsi="Times New Roman" w:cs="Times New Roman"/>
          </w:rPr>
          <w:t>Education</w:t>
        </w:r>
      </w:ins>
      <w:ins w:id="353" w:author="Martin Tušl" w:date="2021-02-19T17:08:00Z">
        <w:r w:rsidRPr="001B6CB4">
          <w:rPr>
            <w:rFonts w:ascii="Times New Roman" w:hAnsi="Times New Roman" w:cs="Times New Roman"/>
          </w:rPr>
          <w:t xml:space="preserve"> estimates</w:t>
        </w:r>
      </w:ins>
      <w:ins w:id="354" w:author="Martin Tušl" w:date="2021-02-19T17:11:00Z">
        <w:r w:rsidRPr="001B6CB4">
          <w:rPr>
            <w:rFonts w:ascii="Times New Roman" w:hAnsi="Times New Roman" w:cs="Times New Roman"/>
          </w:rPr>
          <w:t xml:space="preserve"> </w:t>
        </w:r>
      </w:ins>
      <w:ins w:id="355" w:author="Martin Tušl" w:date="2021-02-21T09:17:00Z">
        <w:r>
          <w:rPr>
            <w:rFonts w:ascii="Times New Roman" w:hAnsi="Times New Roman" w:cs="Times New Roman"/>
          </w:rPr>
          <w:t xml:space="preserve">are </w:t>
        </w:r>
      </w:ins>
      <w:ins w:id="356" w:author="Martin Tušl" w:date="2021-02-19T17:07:00Z">
        <w:r w:rsidRPr="001B6CB4">
          <w:rPr>
            <w:rFonts w:ascii="Times New Roman" w:hAnsi="Times New Roman" w:cs="Times New Roman"/>
          </w:rPr>
          <w:t>based o</w:t>
        </w:r>
      </w:ins>
      <w:ins w:id="357" w:author="Martin Tušl" w:date="2021-02-19T17:09:00Z">
        <w:r w:rsidRPr="001B6CB4">
          <w:rPr>
            <w:rFonts w:ascii="Times New Roman" w:hAnsi="Times New Roman" w:cs="Times New Roman"/>
          </w:rPr>
          <w:t>n</w:t>
        </w:r>
      </w:ins>
      <w:ins w:id="358" w:author="Martin Tušl" w:date="2021-02-19T17:10:00Z">
        <w:r w:rsidRPr="001B6CB4">
          <w:rPr>
            <w:rFonts w:ascii="Times New Roman" w:hAnsi="Times New Roman" w:cs="Times New Roman"/>
          </w:rPr>
          <w:t xml:space="preserve"> </w:t>
        </w:r>
      </w:ins>
      <w:ins w:id="359" w:author="Martin Tušl" w:date="2021-02-19T17:09:00Z">
        <w:r w:rsidRPr="001B6CB4">
          <w:rPr>
            <w:rFonts w:ascii="Times New Roman" w:hAnsi="Times New Roman" w:cs="Times New Roman"/>
          </w:rPr>
          <w:t>data from</w:t>
        </w:r>
        <w:r w:rsidRPr="001B6CB4">
          <w:rPr>
            <w:rFonts w:ascii="Times New Roman" w:hAnsi="Times New Roman" w:cs="Times New Roman"/>
            <w:i/>
          </w:rPr>
          <w:t xml:space="preserve"> </w:t>
        </w:r>
      </w:ins>
      <w:ins w:id="360" w:author="Martin Tušl" w:date="2021-02-19T17:07:00Z">
        <w:r w:rsidRPr="001B6CB4">
          <w:rPr>
            <w:rFonts w:ascii="Times New Roman" w:hAnsi="Times New Roman" w:cs="Times New Roman"/>
            <w:i/>
          </w:rPr>
          <w:t>n</w:t>
        </w:r>
        <w:r w:rsidRPr="001B6CB4">
          <w:rPr>
            <w:rFonts w:ascii="Times New Roman" w:hAnsi="Times New Roman" w:cs="Times New Roman"/>
          </w:rPr>
          <w:t xml:space="preserve"> = </w:t>
        </w:r>
      </w:ins>
      <w:ins w:id="361" w:author="Martin Tušl" w:date="2021-02-19T17:09:00Z">
        <w:r w:rsidRPr="001B6CB4">
          <w:rPr>
            <w:rFonts w:ascii="Times New Roman" w:hAnsi="Times New Roman" w:cs="Times New Roman"/>
          </w:rPr>
          <w:t>11</w:t>
        </w:r>
      </w:ins>
      <w:ins w:id="362" w:author="Martin Tušl" w:date="2021-02-21T09:22:00Z">
        <w:r>
          <w:rPr>
            <w:rFonts w:ascii="Times New Roman" w:hAnsi="Times New Roman" w:cs="Times New Roman"/>
          </w:rPr>
          <w:t>94</w:t>
        </w:r>
      </w:ins>
      <w:ins w:id="363" w:author="Martin Tušl" w:date="2021-02-19T17:09:00Z">
        <w:r w:rsidRPr="001B6CB4">
          <w:rPr>
            <w:rFonts w:ascii="Times New Roman" w:hAnsi="Times New Roman" w:cs="Times New Roman"/>
          </w:rPr>
          <w:t xml:space="preserve"> participants</w:t>
        </w:r>
      </w:ins>
      <w:ins w:id="364" w:author="Martin Tušl" w:date="2021-02-24T13:26:00Z">
        <w:r>
          <w:rPr>
            <w:rFonts w:ascii="Times New Roman" w:hAnsi="Times New Roman" w:cs="Times New Roman"/>
          </w:rPr>
          <w:t xml:space="preserve"> </w:t>
        </w:r>
      </w:ins>
      <w:ins w:id="365" w:author="Martin Tušl" w:date="2021-02-24T14:05:00Z">
        <w:r>
          <w:rPr>
            <w:rFonts w:ascii="Times New Roman" w:hAnsi="Times New Roman" w:cs="Times New Roman"/>
          </w:rPr>
          <w:t>who took part in</w:t>
        </w:r>
      </w:ins>
      <w:ins w:id="366" w:author="Martin Tušl" w:date="2021-02-24T13:26:00Z">
        <w:r>
          <w:rPr>
            <w:rFonts w:ascii="Times New Roman" w:hAnsi="Times New Roman" w:cs="Times New Roman"/>
          </w:rPr>
          <w:t xml:space="preserve"> a </w:t>
        </w:r>
      </w:ins>
      <w:ins w:id="367" w:author="Martin Tušl" w:date="2021-02-24T13:27:00Z">
        <w:r>
          <w:rPr>
            <w:rFonts w:ascii="Times New Roman" w:hAnsi="Times New Roman" w:cs="Times New Roman"/>
          </w:rPr>
          <w:t>subsequent</w:t>
        </w:r>
      </w:ins>
      <w:ins w:id="368" w:author="Martin Tušl" w:date="2021-02-24T13:26:00Z">
        <w:r>
          <w:rPr>
            <w:rFonts w:ascii="Times New Roman" w:hAnsi="Times New Roman" w:cs="Times New Roman"/>
          </w:rPr>
          <w:t xml:space="preserve"> wave of data collection</w:t>
        </w:r>
      </w:ins>
      <w:ins w:id="369" w:author="Martin Tušl" w:date="2021-02-24T14:05:00Z">
        <w:r>
          <w:rPr>
            <w:rFonts w:ascii="Times New Roman" w:hAnsi="Times New Roman" w:cs="Times New Roman"/>
          </w:rPr>
          <w:t xml:space="preserve"> (December 2020)</w:t>
        </w:r>
      </w:ins>
      <w:ins w:id="370" w:author="Martin Tušl" w:date="2021-02-19T17:13:00Z">
        <w:r w:rsidRPr="001B6CB4">
          <w:rPr>
            <w:rFonts w:ascii="Times New Roman" w:hAnsi="Times New Roman" w:cs="Times New Roman"/>
          </w:rPr>
          <w:t>, missing values (</w:t>
        </w:r>
        <w:r w:rsidRPr="001B6CB4">
          <w:rPr>
            <w:rFonts w:ascii="Times New Roman" w:hAnsi="Times New Roman" w:cs="Times New Roman"/>
            <w:i/>
          </w:rPr>
          <w:t xml:space="preserve">n </w:t>
        </w:r>
        <w:r w:rsidRPr="001B6CB4">
          <w:rPr>
            <w:rFonts w:ascii="Times New Roman" w:hAnsi="Times New Roman" w:cs="Times New Roman"/>
          </w:rPr>
          <w:t xml:space="preserve">= </w:t>
        </w:r>
      </w:ins>
      <w:ins w:id="371" w:author="Martin Tušl" w:date="2021-02-19T17:14:00Z">
        <w:r w:rsidRPr="001B6CB4">
          <w:rPr>
            <w:rFonts w:ascii="Times New Roman" w:hAnsi="Times New Roman" w:cs="Times New Roman"/>
          </w:rPr>
          <w:t>924)</w:t>
        </w:r>
      </w:ins>
      <w:ins w:id="372" w:author="Martin Tušl" w:date="2021-02-19T17:11:00Z">
        <w:r w:rsidRPr="001B6CB4">
          <w:rPr>
            <w:rFonts w:ascii="Times New Roman" w:hAnsi="Times New Roman" w:cs="Times New Roman"/>
          </w:rPr>
          <w:t xml:space="preserve"> were imputed using </w:t>
        </w:r>
        <w:r w:rsidRPr="001B6CB4">
          <w:rPr>
            <w:rFonts w:ascii="Times New Roman" w:hAnsi="Times New Roman" w:cs="Times New Roman"/>
            <w:i/>
          </w:rPr>
          <w:t>mice</w:t>
        </w:r>
        <w:r w:rsidRPr="001B6CB4">
          <w:rPr>
            <w:rFonts w:ascii="Times New Roman" w:hAnsi="Times New Roman" w:cs="Times New Roman"/>
          </w:rPr>
          <w:t xml:space="preserve"> R package</w:t>
        </w:r>
      </w:ins>
      <w:ins w:id="373" w:author="Martin Tušl" w:date="2021-02-19T17:12:00Z">
        <w:r w:rsidRPr="001B6CB4">
          <w:rPr>
            <w:rFonts w:ascii="Times New Roman" w:hAnsi="Times New Roman" w:cs="Times New Roman"/>
          </w:rPr>
          <w:t xml:space="preserve"> (for details see supplementary material)</w:t>
        </w:r>
      </w:ins>
      <w:ins w:id="374" w:author="Martin Tušl" w:date="2021-02-19T17:11:00Z">
        <w:r w:rsidRPr="001B6CB4">
          <w:rPr>
            <w:rFonts w:ascii="Times New Roman" w:hAnsi="Times New Roman" w:cs="Times New Roman"/>
          </w:rPr>
          <w:t>.</w:t>
        </w:r>
      </w:ins>
      <w:ins w:id="375" w:author="Martin Tušl" w:date="2021-03-04T14:33:00Z">
        <w:r>
          <w:rPr>
            <w:rFonts w:ascii="Times New Roman" w:hAnsi="Times New Roman" w:cs="Times New Roman"/>
          </w:rPr>
          <w:t xml:space="preserve"> Education was not included in the regression models </w:t>
        </w:r>
      </w:ins>
      <w:ins w:id="376" w:author="Martin Tušl" w:date="2021-03-04T14:39:00Z">
        <w:r>
          <w:rPr>
            <w:rFonts w:ascii="Times New Roman" w:hAnsi="Times New Roman" w:cs="Times New Roman"/>
          </w:rPr>
          <w:t xml:space="preserve">as the imputed data could </w:t>
        </w:r>
      </w:ins>
      <w:ins w:id="377" w:author="Martin Tušl" w:date="2021-03-04T14:40:00Z">
        <w:r>
          <w:rPr>
            <w:rFonts w:ascii="Times New Roman" w:hAnsi="Times New Roman" w:cs="Times New Roman"/>
          </w:rPr>
          <w:t>potentially threaten the validity of our conclusions</w:t>
        </w:r>
      </w:ins>
      <w:ins w:id="378" w:author="Martin Tušl" w:date="2021-03-04T14:39:00Z">
        <w:r>
          <w:rPr>
            <w:rFonts w:ascii="Times New Roman" w:hAnsi="Times New Roman" w:cs="Times New Roman"/>
          </w:rPr>
          <w:t>.</w:t>
        </w:r>
      </w:ins>
    </w:p>
  </w:footnote>
  <w:footnote w:id="3">
    <w:p w14:paraId="124ED3F4" w14:textId="168E63E3" w:rsidR="009953D2" w:rsidRPr="003F63BE" w:rsidRDefault="009953D2" w:rsidP="003F63BE">
      <w:pPr>
        <w:pStyle w:val="FootnoteText"/>
      </w:pPr>
      <w:r>
        <w:rPr>
          <w:rStyle w:val="FootnoteReference"/>
        </w:rPr>
        <w:footnoteRef/>
      </w:r>
      <w:r>
        <w:t xml:space="preserve"> </w:t>
      </w:r>
      <w:r w:rsidRPr="003F63BE">
        <w:rPr>
          <w:rFonts w:ascii="Times New Roman" w:hAnsi="Times New Roman" w:cs="Times New Roman"/>
        </w:rPr>
        <w:t xml:space="preserve">Short-time work is defined as </w:t>
      </w:r>
      <w:r>
        <w:rPr>
          <w:rFonts w:ascii="Times New Roman" w:hAnsi="Times New Roman" w:cs="Times New Roman"/>
        </w:rPr>
        <w:t>“</w:t>
      </w:r>
      <w:r w:rsidRPr="003F63BE">
        <w:rPr>
          <w:rFonts w:ascii="Times New Roman" w:hAnsi="Times New Roman" w:cs="Times New Roman"/>
        </w:rPr>
        <w:t>public programs that allow firms experiencing economic difficulties to temporarily reduce the hours worked while providing their employees with income support from the State for the hours not worked</w:t>
      </w:r>
      <w:r>
        <w:rPr>
          <w:rFonts w:ascii="Times New Roman" w:hAnsi="Times New Roman" w:cs="Times New Roman"/>
        </w:rPr>
        <w:t>”</w:t>
      </w:r>
      <w:r w:rsidRPr="003F63BE">
        <w:rPr>
          <w:rFonts w:ascii="Times New Roman" w:hAnsi="Times New Roman" w:cs="Times New Roman"/>
        </w:rPr>
        <w:t xml:space="preserve"> (European Commission, 2020</w:t>
      </w:r>
      <w:r>
        <w:rPr>
          <w:rFonts w:ascii="Times New Roman" w:hAnsi="Times New Roman" w:cs="Times New Roman"/>
        </w:rPr>
        <w:t xml:space="preserve">, Retrieved from: </w:t>
      </w:r>
      <w:r w:rsidRPr="00E70554">
        <w:rPr>
          <w:rFonts w:ascii="Times New Roman" w:hAnsi="Times New Roman" w:cs="Times New Roman"/>
        </w:rPr>
        <w:t>https://eur-lex.europa.eu/legal-content/EN/TXT/?qid=1587138033761&amp;uri=CELEX%3A52020PC0139</w:t>
      </w:r>
      <w:r w:rsidRPr="003F63BE">
        <w:rPr>
          <w:rFonts w:ascii="Times New Roman" w:hAnsi="Times New Roman" w:cs="Times New Roman"/>
        </w:rPr>
        <w:t>)</w:t>
      </w:r>
      <w:r>
        <w:rPr>
          <w:rFonts w:ascii="Times New Roman" w:hAnsi="Times New Roman" w:cs="Times New Roman"/>
        </w:rPr>
        <w:t>.</w:t>
      </w:r>
    </w:p>
  </w:footnote>
  <w:footnote w:id="4">
    <w:p w14:paraId="322646E6" w14:textId="0D8A0D45" w:rsidR="009953D2" w:rsidRPr="00CF1138" w:rsidRDefault="009953D2" w:rsidP="005254E8">
      <w:pPr>
        <w:pStyle w:val="FootnoteText"/>
        <w:rPr>
          <w:rFonts w:ascii="Times New Roman" w:hAnsi="Times New Roman" w:cs="Times New Roman"/>
        </w:rPr>
      </w:pPr>
      <w:r w:rsidRPr="00091CF1">
        <w:rPr>
          <w:rStyle w:val="FootnoteReference"/>
          <w:rFonts w:ascii="Times New Roman" w:hAnsi="Times New Roman" w:cs="Times New Roman"/>
        </w:rPr>
        <w:footnoteRef/>
      </w:r>
      <w:r w:rsidRPr="00CF1138">
        <w:rPr>
          <w:rFonts w:ascii="Times New Roman" w:hAnsi="Times New Roman" w:cs="Times New Roman"/>
        </w:rPr>
        <w:t xml:space="preserve"> </w:t>
      </w:r>
      <w:del w:id="441" w:author="Martin Tušl" w:date="2021-03-05T08:03:00Z">
        <w:r w:rsidRPr="000B30A1" w:rsidDel="000B30A1">
          <w:rPr>
            <w:rFonts w:ascii="Times New Roman" w:hAnsi="Times New Roman" w:cs="Times New Roman"/>
            <w:i/>
            <w:rPrChange w:id="442" w:author="Martin Tušl" w:date="2021-03-05T08:03:00Z">
              <w:rPr>
                <w:rFonts w:ascii="Times New Roman" w:hAnsi="Times New Roman" w:cs="Times New Roman"/>
              </w:rPr>
            </w:rPrChange>
          </w:rPr>
          <w:delText>“</w:delText>
        </w:r>
      </w:del>
      <w:r w:rsidRPr="000B30A1">
        <w:rPr>
          <w:rFonts w:ascii="Times New Roman" w:hAnsi="Times New Roman" w:cs="Times New Roman"/>
          <w:i/>
          <w:rPrChange w:id="443" w:author="Martin Tušl" w:date="2021-03-05T08:03:00Z">
            <w:rPr>
              <w:rFonts w:ascii="Times New Roman" w:hAnsi="Times New Roman" w:cs="Times New Roman"/>
            </w:rPr>
          </w:rPrChange>
        </w:rPr>
        <w:t>None</w:t>
      </w:r>
      <w:del w:id="444" w:author="Martin Tušl" w:date="2021-03-05T08:03:00Z">
        <w:r w:rsidDel="000B30A1">
          <w:rPr>
            <w:rFonts w:ascii="Times New Roman" w:hAnsi="Times New Roman" w:cs="Times New Roman"/>
          </w:rPr>
          <w:delText>”</w:delText>
        </w:r>
      </w:del>
      <w:r w:rsidRPr="00CF1138">
        <w:rPr>
          <w:rFonts w:ascii="Times New Roman" w:hAnsi="Times New Roman" w:cs="Times New Roman"/>
        </w:rPr>
        <w:t xml:space="preserve"> = 0% </w:t>
      </w:r>
      <w:r w:rsidRPr="00CF1138">
        <w:rPr>
          <w:rFonts w:ascii="Times New Roman" w:eastAsia="Times New Roman" w:hAnsi="Times New Roman" w:cs="Times New Roman"/>
          <w:szCs w:val="22"/>
        </w:rPr>
        <w:t>WFH</w:t>
      </w:r>
      <w:r w:rsidRPr="00CF1138">
        <w:rPr>
          <w:rFonts w:ascii="Times New Roman" w:hAnsi="Times New Roman" w:cs="Times New Roman"/>
        </w:rPr>
        <w:t xml:space="preserve"> before COVID-19, 0% after; </w:t>
      </w:r>
      <w:del w:id="445" w:author="Martin Tušl" w:date="2021-03-05T08:04:00Z">
        <w:r w:rsidRPr="000B30A1" w:rsidDel="000B30A1">
          <w:rPr>
            <w:rFonts w:ascii="Times New Roman" w:hAnsi="Times New Roman" w:cs="Times New Roman"/>
            <w:i/>
            <w:rPrChange w:id="446" w:author="Martin Tušl" w:date="2021-03-05T08:04:00Z">
              <w:rPr>
                <w:rFonts w:ascii="Times New Roman" w:hAnsi="Times New Roman" w:cs="Times New Roman"/>
              </w:rPr>
            </w:rPrChange>
          </w:rPr>
          <w:delText>“</w:delText>
        </w:r>
      </w:del>
      <w:r w:rsidRPr="000B30A1">
        <w:rPr>
          <w:rFonts w:ascii="Times New Roman" w:hAnsi="Times New Roman" w:cs="Times New Roman"/>
          <w:i/>
          <w:rPrChange w:id="447" w:author="Martin Tušl" w:date="2021-03-05T08:04:00Z">
            <w:rPr>
              <w:rFonts w:ascii="Times New Roman" w:hAnsi="Times New Roman" w:cs="Times New Roman"/>
            </w:rPr>
          </w:rPrChange>
        </w:rPr>
        <w:t>Experienced</w:t>
      </w:r>
      <w:del w:id="448" w:author="Martin Tušl" w:date="2021-03-05T08:04:00Z">
        <w:r w:rsidDel="000B30A1">
          <w:rPr>
            <w:rFonts w:ascii="Times New Roman" w:hAnsi="Times New Roman" w:cs="Times New Roman"/>
          </w:rPr>
          <w:delText>”</w:delText>
        </w:r>
      </w:del>
      <w:r w:rsidRPr="00CF1138">
        <w:rPr>
          <w:rFonts w:ascii="Times New Roman" w:hAnsi="Times New Roman" w:cs="Times New Roman"/>
        </w:rPr>
        <w:t xml:space="preserve"> = at least 10% </w:t>
      </w:r>
      <w:r w:rsidRPr="00CF1138">
        <w:rPr>
          <w:rFonts w:ascii="Times New Roman" w:eastAsia="Times New Roman" w:hAnsi="Times New Roman" w:cs="Times New Roman"/>
          <w:szCs w:val="22"/>
        </w:rPr>
        <w:t>WFH</w:t>
      </w:r>
      <w:r w:rsidRPr="00CF1138">
        <w:rPr>
          <w:rFonts w:ascii="Times New Roman" w:hAnsi="Times New Roman" w:cs="Times New Roman"/>
        </w:rPr>
        <w:t xml:space="preserve"> before and at least 10% after</w:t>
      </w:r>
      <w:r>
        <w:rPr>
          <w:rFonts w:ascii="Times New Roman" w:hAnsi="Times New Roman" w:cs="Times New Roman"/>
        </w:rPr>
        <w:t xml:space="preserve"> COVID-19</w:t>
      </w:r>
      <w:r w:rsidRPr="00CF1138">
        <w:rPr>
          <w:rFonts w:ascii="Times New Roman" w:hAnsi="Times New Roman" w:cs="Times New Roman"/>
        </w:rPr>
        <w:t xml:space="preserve">; </w:t>
      </w:r>
      <w:del w:id="449" w:author="Martin Tušl" w:date="2021-03-05T08:04:00Z">
        <w:r w:rsidRPr="000B30A1" w:rsidDel="000B30A1">
          <w:rPr>
            <w:rFonts w:ascii="Times New Roman" w:hAnsi="Times New Roman" w:cs="Times New Roman"/>
            <w:i/>
            <w:rPrChange w:id="450" w:author="Martin Tušl" w:date="2021-03-05T08:04:00Z">
              <w:rPr>
                <w:rFonts w:ascii="Times New Roman" w:hAnsi="Times New Roman" w:cs="Times New Roman"/>
              </w:rPr>
            </w:rPrChange>
          </w:rPr>
          <w:delText>“</w:delText>
        </w:r>
      </w:del>
      <w:r w:rsidRPr="000B30A1">
        <w:rPr>
          <w:rFonts w:ascii="Times New Roman" w:hAnsi="Times New Roman" w:cs="Times New Roman"/>
          <w:i/>
          <w:rPrChange w:id="451" w:author="Martin Tušl" w:date="2021-03-05T08:04:00Z">
            <w:rPr>
              <w:rFonts w:ascii="Times New Roman" w:hAnsi="Times New Roman" w:cs="Times New Roman"/>
            </w:rPr>
          </w:rPrChange>
        </w:rPr>
        <w:t>New</w:t>
      </w:r>
      <w:del w:id="452" w:author="Martin Tušl" w:date="2021-03-05T08:04:00Z">
        <w:r w:rsidDel="000B30A1">
          <w:rPr>
            <w:rFonts w:ascii="Times New Roman" w:hAnsi="Times New Roman" w:cs="Times New Roman"/>
          </w:rPr>
          <w:delText>”</w:delText>
        </w:r>
      </w:del>
      <w:r w:rsidRPr="00CF1138">
        <w:rPr>
          <w:rFonts w:ascii="Times New Roman" w:hAnsi="Times New Roman" w:cs="Times New Roman"/>
        </w:rPr>
        <w:t xml:space="preserve"> = 0% </w:t>
      </w:r>
      <w:r w:rsidRPr="00CF1138">
        <w:rPr>
          <w:rFonts w:ascii="Times New Roman" w:eastAsia="Times New Roman" w:hAnsi="Times New Roman" w:cs="Times New Roman"/>
          <w:szCs w:val="22"/>
        </w:rPr>
        <w:t>WFH</w:t>
      </w:r>
      <w:r w:rsidRPr="00CF1138">
        <w:rPr>
          <w:rFonts w:ascii="Times New Roman" w:hAnsi="Times New Roman" w:cs="Times New Roman"/>
        </w:rPr>
        <w:t xml:space="preserve"> before and at least 10% after</w:t>
      </w:r>
      <w:r>
        <w:rPr>
          <w:rFonts w:ascii="Times New Roman" w:hAnsi="Times New Roman" w:cs="Times New Roman"/>
        </w:rPr>
        <w:t xml:space="preserve"> COVID-19</w:t>
      </w:r>
      <w:r w:rsidRPr="00CF1138">
        <w:rPr>
          <w:rFonts w:ascii="Times New Roman" w:hAnsi="Times New Roman" w:cs="Times New Roman"/>
        </w:rPr>
        <w:t>.</w:t>
      </w:r>
    </w:p>
  </w:footnote>
  <w:footnote w:id="5">
    <w:p w14:paraId="6ED6678B" w14:textId="0B821A0D" w:rsidR="009953D2" w:rsidRPr="00A033B5" w:rsidRDefault="009953D2">
      <w:pPr>
        <w:pStyle w:val="FootnoteText"/>
      </w:pPr>
      <w:r w:rsidRPr="00B372A0">
        <w:rPr>
          <w:rStyle w:val="FootnoteReference"/>
          <w:rFonts w:ascii="Times New Roman" w:hAnsi="Times New Roman" w:cs="Times New Roman"/>
        </w:rPr>
        <w:footnoteRef/>
      </w:r>
      <w:r>
        <w:t xml:space="preserve"> </w:t>
      </w:r>
      <w:r w:rsidRPr="0096167B">
        <w:rPr>
          <w:rFonts w:ascii="Times New Roman" w:hAnsi="Times New Roman" w:cs="Times New Roman"/>
          <w:color w:val="000000" w:themeColor="text1"/>
          <w:lang w:val="en-GB"/>
        </w:rPr>
        <w:t xml:space="preserve">Participants were grouped into three categories according to their answers: </w:t>
      </w:r>
      <w:r w:rsidRPr="0096167B">
        <w:rPr>
          <w:rFonts w:ascii="Times New Roman" w:hAnsi="Times New Roman" w:cs="Times New Roman"/>
          <w:i/>
          <w:color w:val="000000" w:themeColor="text1"/>
          <w:lang w:val="en-GB"/>
        </w:rPr>
        <w:t>disagree</w:t>
      </w:r>
      <w:r w:rsidRPr="0096167B">
        <w:rPr>
          <w:rFonts w:ascii="Times New Roman" w:hAnsi="Times New Roman" w:cs="Times New Roman"/>
          <w:color w:val="000000" w:themeColor="text1"/>
          <w:lang w:val="en-GB"/>
        </w:rPr>
        <w:t xml:space="preserve"> (1+2), </w:t>
      </w:r>
      <w:r>
        <w:rPr>
          <w:rFonts w:ascii="Times New Roman" w:hAnsi="Times New Roman" w:cs="Times New Roman"/>
          <w:i/>
          <w:color w:val="000000" w:themeColor="text1"/>
          <w:lang w:val="en-GB"/>
        </w:rPr>
        <w:t xml:space="preserve">neither/nor </w:t>
      </w:r>
      <w:r w:rsidRPr="0096167B">
        <w:rPr>
          <w:rFonts w:ascii="Times New Roman" w:hAnsi="Times New Roman" w:cs="Times New Roman"/>
          <w:color w:val="000000" w:themeColor="text1"/>
          <w:lang w:val="en-GB"/>
        </w:rPr>
        <w:t xml:space="preserve">(3), </w:t>
      </w:r>
      <w:r w:rsidRPr="0096167B">
        <w:rPr>
          <w:rFonts w:ascii="Times New Roman" w:hAnsi="Times New Roman" w:cs="Times New Roman"/>
          <w:i/>
          <w:color w:val="000000" w:themeColor="text1"/>
          <w:lang w:val="en-GB"/>
        </w:rPr>
        <w:t>agree</w:t>
      </w:r>
      <w:r w:rsidRPr="0096167B">
        <w:rPr>
          <w:rFonts w:ascii="Times New Roman" w:hAnsi="Times New Roman" w:cs="Times New Roman"/>
          <w:color w:val="000000" w:themeColor="text1"/>
          <w:lang w:val="en-GB"/>
        </w:rPr>
        <w:t xml:space="preserve"> (4+5)</w:t>
      </w:r>
      <w:r>
        <w:rPr>
          <w:rFonts w:ascii="Times New Roman" w:hAnsi="Times New Roman" w:cs="Times New Roman"/>
          <w:color w:val="000000" w:themeColor="text1"/>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4263"/>
    <w:multiLevelType w:val="hybridMultilevel"/>
    <w:tmpl w:val="455AE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71CEA"/>
    <w:multiLevelType w:val="hybridMultilevel"/>
    <w:tmpl w:val="D02A8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D4816"/>
    <w:multiLevelType w:val="hybridMultilevel"/>
    <w:tmpl w:val="7DEE7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0B33D5"/>
    <w:multiLevelType w:val="hybridMultilevel"/>
    <w:tmpl w:val="4202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B2D85"/>
    <w:multiLevelType w:val="hybridMultilevel"/>
    <w:tmpl w:val="F3780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70D8B"/>
    <w:multiLevelType w:val="hybridMultilevel"/>
    <w:tmpl w:val="5D480A48"/>
    <w:lvl w:ilvl="0" w:tplc="CC9AC23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F6FA6"/>
    <w:multiLevelType w:val="hybridMultilevel"/>
    <w:tmpl w:val="1F380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3A049E"/>
    <w:multiLevelType w:val="hybridMultilevel"/>
    <w:tmpl w:val="B784B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A17CB7"/>
    <w:multiLevelType w:val="hybridMultilevel"/>
    <w:tmpl w:val="2EE0A6F8"/>
    <w:lvl w:ilvl="0" w:tplc="5E764AA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C43FB"/>
    <w:multiLevelType w:val="hybridMultilevel"/>
    <w:tmpl w:val="F266F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E736C0"/>
    <w:multiLevelType w:val="hybridMultilevel"/>
    <w:tmpl w:val="43A46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2"/>
  </w:num>
  <w:num w:numId="4">
    <w:abstractNumId w:val="10"/>
  </w:num>
  <w:num w:numId="5">
    <w:abstractNumId w:val="7"/>
  </w:num>
  <w:num w:numId="6">
    <w:abstractNumId w:val="9"/>
  </w:num>
  <w:num w:numId="7">
    <w:abstractNumId w:val="5"/>
  </w:num>
  <w:num w:numId="8">
    <w:abstractNumId w:val="4"/>
  </w:num>
  <w:num w:numId="9">
    <w:abstractNumId w:val="8"/>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Tušl">
    <w15:presenceInfo w15:providerId="None" w15:userId="Martin Tušl"/>
  </w15:person>
  <w15:person w15:author="Georg Bauer">
    <w15:presenceInfo w15:providerId="AD" w15:userId="S::georg.bauer@uzh.ch::43ddd146-5278-44f4-86c7-b5653902cc96"/>
  </w15:person>
  <w15:person w15:author="Philipp Kerksieck">
    <w15:presenceInfo w15:providerId="AD" w15:userId="S::philipp.kerksieck@uzh.ch::9f6d8466-a64c-42b9-9731-1352e93fbc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NDUwNTI3szAzNTNV0lEKTi0uzszPAykwqQUA0VMkxSwAAAA="/>
  </w:docVars>
  <w:rsids>
    <w:rsidRoot w:val="000700B7"/>
    <w:rsid w:val="000009A7"/>
    <w:rsid w:val="00002269"/>
    <w:rsid w:val="0000259E"/>
    <w:rsid w:val="000051AC"/>
    <w:rsid w:val="00005891"/>
    <w:rsid w:val="000108AE"/>
    <w:rsid w:val="00012340"/>
    <w:rsid w:val="00012383"/>
    <w:rsid w:val="00012455"/>
    <w:rsid w:val="00014F22"/>
    <w:rsid w:val="0001520A"/>
    <w:rsid w:val="0002145C"/>
    <w:rsid w:val="00021DDB"/>
    <w:rsid w:val="000224FA"/>
    <w:rsid w:val="00022731"/>
    <w:rsid w:val="00023127"/>
    <w:rsid w:val="000260EC"/>
    <w:rsid w:val="00027185"/>
    <w:rsid w:val="00030AF0"/>
    <w:rsid w:val="00030BA0"/>
    <w:rsid w:val="0003100B"/>
    <w:rsid w:val="00033A3D"/>
    <w:rsid w:val="00033E9A"/>
    <w:rsid w:val="00034BBA"/>
    <w:rsid w:val="00035989"/>
    <w:rsid w:val="000369BA"/>
    <w:rsid w:val="00037057"/>
    <w:rsid w:val="00037D2B"/>
    <w:rsid w:val="00040189"/>
    <w:rsid w:val="00041339"/>
    <w:rsid w:val="00045203"/>
    <w:rsid w:val="00045F6B"/>
    <w:rsid w:val="000467D7"/>
    <w:rsid w:val="00054383"/>
    <w:rsid w:val="00055B15"/>
    <w:rsid w:val="00055FC6"/>
    <w:rsid w:val="00056466"/>
    <w:rsid w:val="000573DE"/>
    <w:rsid w:val="00062D26"/>
    <w:rsid w:val="00062DE2"/>
    <w:rsid w:val="000632C8"/>
    <w:rsid w:val="000635ED"/>
    <w:rsid w:val="00064555"/>
    <w:rsid w:val="00064BF3"/>
    <w:rsid w:val="00065AC4"/>
    <w:rsid w:val="00066206"/>
    <w:rsid w:val="00067569"/>
    <w:rsid w:val="000700B7"/>
    <w:rsid w:val="00074262"/>
    <w:rsid w:val="00083B36"/>
    <w:rsid w:val="00083B97"/>
    <w:rsid w:val="0008477F"/>
    <w:rsid w:val="0008688E"/>
    <w:rsid w:val="00086B78"/>
    <w:rsid w:val="00086BBC"/>
    <w:rsid w:val="00086DCE"/>
    <w:rsid w:val="00087CDF"/>
    <w:rsid w:val="00087DF5"/>
    <w:rsid w:val="00090A64"/>
    <w:rsid w:val="00091CF1"/>
    <w:rsid w:val="000938F6"/>
    <w:rsid w:val="00094274"/>
    <w:rsid w:val="000967E3"/>
    <w:rsid w:val="000969BA"/>
    <w:rsid w:val="000A60DB"/>
    <w:rsid w:val="000A6FFC"/>
    <w:rsid w:val="000A72F3"/>
    <w:rsid w:val="000A79AA"/>
    <w:rsid w:val="000B066B"/>
    <w:rsid w:val="000B0BF3"/>
    <w:rsid w:val="000B2EBE"/>
    <w:rsid w:val="000B30A1"/>
    <w:rsid w:val="000B6449"/>
    <w:rsid w:val="000B6490"/>
    <w:rsid w:val="000C0651"/>
    <w:rsid w:val="000C2F84"/>
    <w:rsid w:val="000C31EB"/>
    <w:rsid w:val="000C3E07"/>
    <w:rsid w:val="000C55F7"/>
    <w:rsid w:val="000C6869"/>
    <w:rsid w:val="000C6A93"/>
    <w:rsid w:val="000D233A"/>
    <w:rsid w:val="000D33E7"/>
    <w:rsid w:val="000D65D9"/>
    <w:rsid w:val="000D6FCC"/>
    <w:rsid w:val="000D7C3D"/>
    <w:rsid w:val="000E0812"/>
    <w:rsid w:val="000E171F"/>
    <w:rsid w:val="000E2696"/>
    <w:rsid w:val="000E3491"/>
    <w:rsid w:val="000E48D0"/>
    <w:rsid w:val="000E4F8B"/>
    <w:rsid w:val="000F2726"/>
    <w:rsid w:val="000F3912"/>
    <w:rsid w:val="000F67AD"/>
    <w:rsid w:val="00102010"/>
    <w:rsid w:val="00102631"/>
    <w:rsid w:val="00103350"/>
    <w:rsid w:val="00103435"/>
    <w:rsid w:val="001038BC"/>
    <w:rsid w:val="00104E0A"/>
    <w:rsid w:val="00105E3A"/>
    <w:rsid w:val="00106B40"/>
    <w:rsid w:val="00106D54"/>
    <w:rsid w:val="0011018E"/>
    <w:rsid w:val="00110982"/>
    <w:rsid w:val="00110C05"/>
    <w:rsid w:val="001153A7"/>
    <w:rsid w:val="00115BE2"/>
    <w:rsid w:val="00115F41"/>
    <w:rsid w:val="00116656"/>
    <w:rsid w:val="00120CDD"/>
    <w:rsid w:val="0012101B"/>
    <w:rsid w:val="00124F98"/>
    <w:rsid w:val="00125194"/>
    <w:rsid w:val="00125707"/>
    <w:rsid w:val="00126388"/>
    <w:rsid w:val="0012706F"/>
    <w:rsid w:val="00130221"/>
    <w:rsid w:val="00133AAB"/>
    <w:rsid w:val="001363CD"/>
    <w:rsid w:val="0013750F"/>
    <w:rsid w:val="00137D50"/>
    <w:rsid w:val="00137E13"/>
    <w:rsid w:val="00140BEB"/>
    <w:rsid w:val="00141AEA"/>
    <w:rsid w:val="00146BB2"/>
    <w:rsid w:val="00147A63"/>
    <w:rsid w:val="00150A25"/>
    <w:rsid w:val="00150F37"/>
    <w:rsid w:val="001521E9"/>
    <w:rsid w:val="00153B7E"/>
    <w:rsid w:val="001547EF"/>
    <w:rsid w:val="00155A7B"/>
    <w:rsid w:val="00156688"/>
    <w:rsid w:val="00162C93"/>
    <w:rsid w:val="00164892"/>
    <w:rsid w:val="0016501F"/>
    <w:rsid w:val="00166958"/>
    <w:rsid w:val="001707C1"/>
    <w:rsid w:val="00171051"/>
    <w:rsid w:val="00171519"/>
    <w:rsid w:val="00172544"/>
    <w:rsid w:val="0017393B"/>
    <w:rsid w:val="00174CF5"/>
    <w:rsid w:val="00175293"/>
    <w:rsid w:val="0017792C"/>
    <w:rsid w:val="00177C73"/>
    <w:rsid w:val="001808DE"/>
    <w:rsid w:val="0018307B"/>
    <w:rsid w:val="001852BF"/>
    <w:rsid w:val="001872CB"/>
    <w:rsid w:val="001903BB"/>
    <w:rsid w:val="00193D46"/>
    <w:rsid w:val="00193F65"/>
    <w:rsid w:val="0019592E"/>
    <w:rsid w:val="001960F3"/>
    <w:rsid w:val="001A64E8"/>
    <w:rsid w:val="001A687C"/>
    <w:rsid w:val="001A6ABB"/>
    <w:rsid w:val="001A71F6"/>
    <w:rsid w:val="001A7A9A"/>
    <w:rsid w:val="001A7AA0"/>
    <w:rsid w:val="001B00D3"/>
    <w:rsid w:val="001B1C4F"/>
    <w:rsid w:val="001B1E6C"/>
    <w:rsid w:val="001B5B06"/>
    <w:rsid w:val="001B6217"/>
    <w:rsid w:val="001B65AC"/>
    <w:rsid w:val="001B6CB4"/>
    <w:rsid w:val="001B7381"/>
    <w:rsid w:val="001C1EDE"/>
    <w:rsid w:val="001C279A"/>
    <w:rsid w:val="001C68FC"/>
    <w:rsid w:val="001D21FA"/>
    <w:rsid w:val="001D356F"/>
    <w:rsid w:val="001D6C99"/>
    <w:rsid w:val="001D7F23"/>
    <w:rsid w:val="001E2B4D"/>
    <w:rsid w:val="001E2E2C"/>
    <w:rsid w:val="001E356B"/>
    <w:rsid w:val="001E5592"/>
    <w:rsid w:val="001E5F66"/>
    <w:rsid w:val="001E66E1"/>
    <w:rsid w:val="001E6ACE"/>
    <w:rsid w:val="001F00D5"/>
    <w:rsid w:val="001F1CC9"/>
    <w:rsid w:val="001F2F68"/>
    <w:rsid w:val="001F40E2"/>
    <w:rsid w:val="001F481B"/>
    <w:rsid w:val="001F7784"/>
    <w:rsid w:val="001F7E17"/>
    <w:rsid w:val="0020082B"/>
    <w:rsid w:val="002014E7"/>
    <w:rsid w:val="00205B5E"/>
    <w:rsid w:val="00206E3B"/>
    <w:rsid w:val="00212975"/>
    <w:rsid w:val="002129E1"/>
    <w:rsid w:val="00212A03"/>
    <w:rsid w:val="00213B7E"/>
    <w:rsid w:val="00213D55"/>
    <w:rsid w:val="00214039"/>
    <w:rsid w:val="00214A00"/>
    <w:rsid w:val="00215818"/>
    <w:rsid w:val="00216F8D"/>
    <w:rsid w:val="00217359"/>
    <w:rsid w:val="00220F8A"/>
    <w:rsid w:val="00221008"/>
    <w:rsid w:val="00221392"/>
    <w:rsid w:val="00223C92"/>
    <w:rsid w:val="0022407D"/>
    <w:rsid w:val="00224088"/>
    <w:rsid w:val="0022471A"/>
    <w:rsid w:val="00225F5A"/>
    <w:rsid w:val="00226308"/>
    <w:rsid w:val="0022665F"/>
    <w:rsid w:val="002304C6"/>
    <w:rsid w:val="00232B03"/>
    <w:rsid w:val="00233F63"/>
    <w:rsid w:val="002352F1"/>
    <w:rsid w:val="00241CD4"/>
    <w:rsid w:val="00241F22"/>
    <w:rsid w:val="0024283E"/>
    <w:rsid w:val="0024493A"/>
    <w:rsid w:val="002472DB"/>
    <w:rsid w:val="00255DF0"/>
    <w:rsid w:val="00256A5F"/>
    <w:rsid w:val="00256F84"/>
    <w:rsid w:val="0025717C"/>
    <w:rsid w:val="002614C8"/>
    <w:rsid w:val="00262D1D"/>
    <w:rsid w:val="00262E92"/>
    <w:rsid w:val="00263689"/>
    <w:rsid w:val="00263757"/>
    <w:rsid w:val="00264207"/>
    <w:rsid w:val="00264950"/>
    <w:rsid w:val="00267001"/>
    <w:rsid w:val="002670B1"/>
    <w:rsid w:val="00270133"/>
    <w:rsid w:val="00270F6F"/>
    <w:rsid w:val="002711BD"/>
    <w:rsid w:val="00273A80"/>
    <w:rsid w:val="002747EE"/>
    <w:rsid w:val="00274F70"/>
    <w:rsid w:val="002762F3"/>
    <w:rsid w:val="00276EB5"/>
    <w:rsid w:val="002803D0"/>
    <w:rsid w:val="00280432"/>
    <w:rsid w:val="0028063D"/>
    <w:rsid w:val="002813BB"/>
    <w:rsid w:val="00283584"/>
    <w:rsid w:val="00284B3A"/>
    <w:rsid w:val="002852BE"/>
    <w:rsid w:val="0028657E"/>
    <w:rsid w:val="00287568"/>
    <w:rsid w:val="0029070F"/>
    <w:rsid w:val="0029115C"/>
    <w:rsid w:val="002943A8"/>
    <w:rsid w:val="00295061"/>
    <w:rsid w:val="002953A4"/>
    <w:rsid w:val="002953FD"/>
    <w:rsid w:val="00295E69"/>
    <w:rsid w:val="002960F9"/>
    <w:rsid w:val="00297840"/>
    <w:rsid w:val="00297C4E"/>
    <w:rsid w:val="002A0E86"/>
    <w:rsid w:val="002A1405"/>
    <w:rsid w:val="002A209A"/>
    <w:rsid w:val="002A280F"/>
    <w:rsid w:val="002A3097"/>
    <w:rsid w:val="002A5333"/>
    <w:rsid w:val="002A7825"/>
    <w:rsid w:val="002B0714"/>
    <w:rsid w:val="002B0D7E"/>
    <w:rsid w:val="002B1272"/>
    <w:rsid w:val="002B18FA"/>
    <w:rsid w:val="002B1AB5"/>
    <w:rsid w:val="002B1EEC"/>
    <w:rsid w:val="002B21B7"/>
    <w:rsid w:val="002B23B1"/>
    <w:rsid w:val="002B4499"/>
    <w:rsid w:val="002B4AC1"/>
    <w:rsid w:val="002B5A1B"/>
    <w:rsid w:val="002C0875"/>
    <w:rsid w:val="002C1970"/>
    <w:rsid w:val="002C2E46"/>
    <w:rsid w:val="002C53B4"/>
    <w:rsid w:val="002C551C"/>
    <w:rsid w:val="002C65E7"/>
    <w:rsid w:val="002D0166"/>
    <w:rsid w:val="002D03C7"/>
    <w:rsid w:val="002D0957"/>
    <w:rsid w:val="002D132F"/>
    <w:rsid w:val="002D4275"/>
    <w:rsid w:val="002D525A"/>
    <w:rsid w:val="002E0A78"/>
    <w:rsid w:val="002E0D5E"/>
    <w:rsid w:val="002E0EC3"/>
    <w:rsid w:val="002E1A91"/>
    <w:rsid w:val="002E2182"/>
    <w:rsid w:val="002E2C7B"/>
    <w:rsid w:val="002E46C5"/>
    <w:rsid w:val="002E6339"/>
    <w:rsid w:val="002E67DD"/>
    <w:rsid w:val="002E77EA"/>
    <w:rsid w:val="002F0F54"/>
    <w:rsid w:val="002F3AFD"/>
    <w:rsid w:val="002F4F5F"/>
    <w:rsid w:val="002F5577"/>
    <w:rsid w:val="002F5BBF"/>
    <w:rsid w:val="002F711A"/>
    <w:rsid w:val="002F75A2"/>
    <w:rsid w:val="00300B3D"/>
    <w:rsid w:val="00301348"/>
    <w:rsid w:val="003013D6"/>
    <w:rsid w:val="003014B6"/>
    <w:rsid w:val="003023FD"/>
    <w:rsid w:val="003038D7"/>
    <w:rsid w:val="003043C4"/>
    <w:rsid w:val="00306DE9"/>
    <w:rsid w:val="0031001C"/>
    <w:rsid w:val="003111CA"/>
    <w:rsid w:val="00311DE5"/>
    <w:rsid w:val="00313600"/>
    <w:rsid w:val="0031762A"/>
    <w:rsid w:val="0032011B"/>
    <w:rsid w:val="00320682"/>
    <w:rsid w:val="003212E3"/>
    <w:rsid w:val="00321DC9"/>
    <w:rsid w:val="003255D7"/>
    <w:rsid w:val="0032617F"/>
    <w:rsid w:val="00327661"/>
    <w:rsid w:val="003310E9"/>
    <w:rsid w:val="0033196D"/>
    <w:rsid w:val="00333ADE"/>
    <w:rsid w:val="00334EC6"/>
    <w:rsid w:val="0033A817"/>
    <w:rsid w:val="00341EE5"/>
    <w:rsid w:val="00341F8E"/>
    <w:rsid w:val="003426C2"/>
    <w:rsid w:val="00342EE4"/>
    <w:rsid w:val="003430AF"/>
    <w:rsid w:val="00344A61"/>
    <w:rsid w:val="00345702"/>
    <w:rsid w:val="00347388"/>
    <w:rsid w:val="00347CF2"/>
    <w:rsid w:val="00354811"/>
    <w:rsid w:val="00355D3A"/>
    <w:rsid w:val="00356ECB"/>
    <w:rsid w:val="00357097"/>
    <w:rsid w:val="00360A58"/>
    <w:rsid w:val="00363486"/>
    <w:rsid w:val="00363790"/>
    <w:rsid w:val="00364CD3"/>
    <w:rsid w:val="003655FB"/>
    <w:rsid w:val="00366B00"/>
    <w:rsid w:val="0036713B"/>
    <w:rsid w:val="00371F95"/>
    <w:rsid w:val="00372DCE"/>
    <w:rsid w:val="00374DB3"/>
    <w:rsid w:val="003755E2"/>
    <w:rsid w:val="00376081"/>
    <w:rsid w:val="00377B57"/>
    <w:rsid w:val="00381428"/>
    <w:rsid w:val="003815FC"/>
    <w:rsid w:val="00381871"/>
    <w:rsid w:val="00381B3F"/>
    <w:rsid w:val="003825A9"/>
    <w:rsid w:val="0038278B"/>
    <w:rsid w:val="0038433B"/>
    <w:rsid w:val="00386CA6"/>
    <w:rsid w:val="00390E5A"/>
    <w:rsid w:val="00391D0C"/>
    <w:rsid w:val="003950BB"/>
    <w:rsid w:val="00396B9C"/>
    <w:rsid w:val="00397278"/>
    <w:rsid w:val="003A052D"/>
    <w:rsid w:val="003A2A44"/>
    <w:rsid w:val="003A6E55"/>
    <w:rsid w:val="003A7902"/>
    <w:rsid w:val="003B086F"/>
    <w:rsid w:val="003B0CC1"/>
    <w:rsid w:val="003B16B8"/>
    <w:rsid w:val="003B4C10"/>
    <w:rsid w:val="003B506F"/>
    <w:rsid w:val="003B6290"/>
    <w:rsid w:val="003B7053"/>
    <w:rsid w:val="003B7E23"/>
    <w:rsid w:val="003C0CAE"/>
    <w:rsid w:val="003C23A3"/>
    <w:rsid w:val="003C2DAD"/>
    <w:rsid w:val="003C5731"/>
    <w:rsid w:val="003C5824"/>
    <w:rsid w:val="003C59C5"/>
    <w:rsid w:val="003C6959"/>
    <w:rsid w:val="003C6F6E"/>
    <w:rsid w:val="003C785B"/>
    <w:rsid w:val="003D41C7"/>
    <w:rsid w:val="003D677E"/>
    <w:rsid w:val="003D6EB6"/>
    <w:rsid w:val="003E3696"/>
    <w:rsid w:val="003E5C96"/>
    <w:rsid w:val="003E7190"/>
    <w:rsid w:val="003F1340"/>
    <w:rsid w:val="003F18D2"/>
    <w:rsid w:val="003F2CF1"/>
    <w:rsid w:val="003F2FF5"/>
    <w:rsid w:val="003F36C8"/>
    <w:rsid w:val="003F4D67"/>
    <w:rsid w:val="003F5AC2"/>
    <w:rsid w:val="003F63BE"/>
    <w:rsid w:val="003F6EC5"/>
    <w:rsid w:val="00400920"/>
    <w:rsid w:val="00400AF3"/>
    <w:rsid w:val="00402DA2"/>
    <w:rsid w:val="00404035"/>
    <w:rsid w:val="00405D88"/>
    <w:rsid w:val="00406E13"/>
    <w:rsid w:val="00411192"/>
    <w:rsid w:val="00411DDA"/>
    <w:rsid w:val="00414048"/>
    <w:rsid w:val="00416135"/>
    <w:rsid w:val="00420797"/>
    <w:rsid w:val="004208B4"/>
    <w:rsid w:val="00421DB5"/>
    <w:rsid w:val="00422260"/>
    <w:rsid w:val="004229A3"/>
    <w:rsid w:val="004229F7"/>
    <w:rsid w:val="00422EB3"/>
    <w:rsid w:val="00423178"/>
    <w:rsid w:val="00424156"/>
    <w:rsid w:val="00426897"/>
    <w:rsid w:val="00427014"/>
    <w:rsid w:val="004300E7"/>
    <w:rsid w:val="004301C0"/>
    <w:rsid w:val="0043104A"/>
    <w:rsid w:val="00431D59"/>
    <w:rsid w:val="00434B51"/>
    <w:rsid w:val="00436F09"/>
    <w:rsid w:val="00437816"/>
    <w:rsid w:val="004400C0"/>
    <w:rsid w:val="00441EFB"/>
    <w:rsid w:val="00443449"/>
    <w:rsid w:val="00444FD7"/>
    <w:rsid w:val="004451D1"/>
    <w:rsid w:val="00446A93"/>
    <w:rsid w:val="00447208"/>
    <w:rsid w:val="00447E4D"/>
    <w:rsid w:val="0045233A"/>
    <w:rsid w:val="00452589"/>
    <w:rsid w:val="0045418F"/>
    <w:rsid w:val="00456807"/>
    <w:rsid w:val="00456D93"/>
    <w:rsid w:val="0046055B"/>
    <w:rsid w:val="0046090B"/>
    <w:rsid w:val="0046463B"/>
    <w:rsid w:val="00466B4E"/>
    <w:rsid w:val="00471415"/>
    <w:rsid w:val="00474D79"/>
    <w:rsid w:val="00475282"/>
    <w:rsid w:val="00480BA0"/>
    <w:rsid w:val="00481F8B"/>
    <w:rsid w:val="004825C9"/>
    <w:rsid w:val="00482631"/>
    <w:rsid w:val="00482957"/>
    <w:rsid w:val="00486196"/>
    <w:rsid w:val="0049124B"/>
    <w:rsid w:val="004963A7"/>
    <w:rsid w:val="0049643E"/>
    <w:rsid w:val="00496AC1"/>
    <w:rsid w:val="004A104A"/>
    <w:rsid w:val="004A26A6"/>
    <w:rsid w:val="004A56A8"/>
    <w:rsid w:val="004A7291"/>
    <w:rsid w:val="004A78F6"/>
    <w:rsid w:val="004B00F2"/>
    <w:rsid w:val="004B2A11"/>
    <w:rsid w:val="004B49FB"/>
    <w:rsid w:val="004B510A"/>
    <w:rsid w:val="004B7693"/>
    <w:rsid w:val="004B7DAD"/>
    <w:rsid w:val="004C04FE"/>
    <w:rsid w:val="004C16A1"/>
    <w:rsid w:val="004C19E0"/>
    <w:rsid w:val="004C1CEA"/>
    <w:rsid w:val="004C3F3A"/>
    <w:rsid w:val="004C6096"/>
    <w:rsid w:val="004D0AA2"/>
    <w:rsid w:val="004D1B42"/>
    <w:rsid w:val="004D380E"/>
    <w:rsid w:val="004D4AF5"/>
    <w:rsid w:val="004D76E7"/>
    <w:rsid w:val="004D783E"/>
    <w:rsid w:val="004D7842"/>
    <w:rsid w:val="004E229E"/>
    <w:rsid w:val="004E4960"/>
    <w:rsid w:val="004E4F6D"/>
    <w:rsid w:val="004E777B"/>
    <w:rsid w:val="004F2CEB"/>
    <w:rsid w:val="004F3F7F"/>
    <w:rsid w:val="004F45A1"/>
    <w:rsid w:val="004F4F22"/>
    <w:rsid w:val="004F723E"/>
    <w:rsid w:val="00500553"/>
    <w:rsid w:val="005014FB"/>
    <w:rsid w:val="00502188"/>
    <w:rsid w:val="005022F4"/>
    <w:rsid w:val="00510C85"/>
    <w:rsid w:val="0051115B"/>
    <w:rsid w:val="005114DD"/>
    <w:rsid w:val="005164B2"/>
    <w:rsid w:val="00516846"/>
    <w:rsid w:val="005203B8"/>
    <w:rsid w:val="00521B23"/>
    <w:rsid w:val="00522AC0"/>
    <w:rsid w:val="00523344"/>
    <w:rsid w:val="00524BC9"/>
    <w:rsid w:val="005254E8"/>
    <w:rsid w:val="00525BAD"/>
    <w:rsid w:val="00531479"/>
    <w:rsid w:val="0053596F"/>
    <w:rsid w:val="0054088E"/>
    <w:rsid w:val="0054108E"/>
    <w:rsid w:val="00542288"/>
    <w:rsid w:val="005466CB"/>
    <w:rsid w:val="00546A25"/>
    <w:rsid w:val="00547B7A"/>
    <w:rsid w:val="0055195C"/>
    <w:rsid w:val="00554D0E"/>
    <w:rsid w:val="0055720F"/>
    <w:rsid w:val="00557FB4"/>
    <w:rsid w:val="0056067A"/>
    <w:rsid w:val="0056173E"/>
    <w:rsid w:val="0056241A"/>
    <w:rsid w:val="00564581"/>
    <w:rsid w:val="00566549"/>
    <w:rsid w:val="00570D56"/>
    <w:rsid w:val="00571CE5"/>
    <w:rsid w:val="00571FCE"/>
    <w:rsid w:val="005733FE"/>
    <w:rsid w:val="00574674"/>
    <w:rsid w:val="00576B82"/>
    <w:rsid w:val="00581E2D"/>
    <w:rsid w:val="00582AA2"/>
    <w:rsid w:val="005835CE"/>
    <w:rsid w:val="00583658"/>
    <w:rsid w:val="0058391F"/>
    <w:rsid w:val="00585201"/>
    <w:rsid w:val="005867AC"/>
    <w:rsid w:val="00587EA1"/>
    <w:rsid w:val="005928E3"/>
    <w:rsid w:val="00596B92"/>
    <w:rsid w:val="005977A2"/>
    <w:rsid w:val="005A04FF"/>
    <w:rsid w:val="005A2177"/>
    <w:rsid w:val="005A2A95"/>
    <w:rsid w:val="005A3B36"/>
    <w:rsid w:val="005A4478"/>
    <w:rsid w:val="005A4ADB"/>
    <w:rsid w:val="005A55AF"/>
    <w:rsid w:val="005B17C3"/>
    <w:rsid w:val="005B24F4"/>
    <w:rsid w:val="005B42F5"/>
    <w:rsid w:val="005B5CF2"/>
    <w:rsid w:val="005C198D"/>
    <w:rsid w:val="005C3A09"/>
    <w:rsid w:val="005C5391"/>
    <w:rsid w:val="005C5C05"/>
    <w:rsid w:val="005C5E2D"/>
    <w:rsid w:val="005D0EF4"/>
    <w:rsid w:val="005D2F8A"/>
    <w:rsid w:val="005D2F93"/>
    <w:rsid w:val="005D5219"/>
    <w:rsid w:val="005D59EC"/>
    <w:rsid w:val="005D7AC1"/>
    <w:rsid w:val="005E2190"/>
    <w:rsid w:val="005E5628"/>
    <w:rsid w:val="005E5BBB"/>
    <w:rsid w:val="005E7786"/>
    <w:rsid w:val="005F6FEC"/>
    <w:rsid w:val="005F79C5"/>
    <w:rsid w:val="005F7AAB"/>
    <w:rsid w:val="00600A86"/>
    <w:rsid w:val="00602771"/>
    <w:rsid w:val="006050CF"/>
    <w:rsid w:val="0060565A"/>
    <w:rsid w:val="00607FAF"/>
    <w:rsid w:val="006103B8"/>
    <w:rsid w:val="00610532"/>
    <w:rsid w:val="00611C93"/>
    <w:rsid w:val="006123A0"/>
    <w:rsid w:val="00612A24"/>
    <w:rsid w:val="00613722"/>
    <w:rsid w:val="00614183"/>
    <w:rsid w:val="00614E63"/>
    <w:rsid w:val="006152B8"/>
    <w:rsid w:val="00615697"/>
    <w:rsid w:val="00615E6A"/>
    <w:rsid w:val="00622596"/>
    <w:rsid w:val="00623738"/>
    <w:rsid w:val="00623885"/>
    <w:rsid w:val="00623D68"/>
    <w:rsid w:val="0062503F"/>
    <w:rsid w:val="00625D84"/>
    <w:rsid w:val="00627601"/>
    <w:rsid w:val="0062795A"/>
    <w:rsid w:val="00627EB3"/>
    <w:rsid w:val="006301D3"/>
    <w:rsid w:val="00630ABA"/>
    <w:rsid w:val="00630B25"/>
    <w:rsid w:val="0063193C"/>
    <w:rsid w:val="0063557B"/>
    <w:rsid w:val="00636796"/>
    <w:rsid w:val="00640C8A"/>
    <w:rsid w:val="00641273"/>
    <w:rsid w:val="006440B0"/>
    <w:rsid w:val="00646583"/>
    <w:rsid w:val="006474EB"/>
    <w:rsid w:val="00647C1E"/>
    <w:rsid w:val="00651451"/>
    <w:rsid w:val="00654D63"/>
    <w:rsid w:val="00655017"/>
    <w:rsid w:val="0065620D"/>
    <w:rsid w:val="006609F0"/>
    <w:rsid w:val="006621A9"/>
    <w:rsid w:val="00663292"/>
    <w:rsid w:val="006636B6"/>
    <w:rsid w:val="00663927"/>
    <w:rsid w:val="00663965"/>
    <w:rsid w:val="0066422F"/>
    <w:rsid w:val="0066497F"/>
    <w:rsid w:val="00664CB5"/>
    <w:rsid w:val="00665073"/>
    <w:rsid w:val="006678B3"/>
    <w:rsid w:val="00670418"/>
    <w:rsid w:val="00671092"/>
    <w:rsid w:val="00672612"/>
    <w:rsid w:val="006777FF"/>
    <w:rsid w:val="00677868"/>
    <w:rsid w:val="00680964"/>
    <w:rsid w:val="006819F6"/>
    <w:rsid w:val="00684C81"/>
    <w:rsid w:val="00690829"/>
    <w:rsid w:val="00691C0A"/>
    <w:rsid w:val="00693F67"/>
    <w:rsid w:val="00694AC7"/>
    <w:rsid w:val="00694C0F"/>
    <w:rsid w:val="00694DD2"/>
    <w:rsid w:val="006A0445"/>
    <w:rsid w:val="006A3BA4"/>
    <w:rsid w:val="006A3DA9"/>
    <w:rsid w:val="006A44D9"/>
    <w:rsid w:val="006A46E8"/>
    <w:rsid w:val="006A4BF4"/>
    <w:rsid w:val="006A58AA"/>
    <w:rsid w:val="006A7BA9"/>
    <w:rsid w:val="006B1121"/>
    <w:rsid w:val="006B1222"/>
    <w:rsid w:val="006B1A78"/>
    <w:rsid w:val="006B30A2"/>
    <w:rsid w:val="006B31F2"/>
    <w:rsid w:val="006B404D"/>
    <w:rsid w:val="006B4687"/>
    <w:rsid w:val="006B6C1A"/>
    <w:rsid w:val="006B7AF4"/>
    <w:rsid w:val="006B7AF5"/>
    <w:rsid w:val="006C5562"/>
    <w:rsid w:val="006C742B"/>
    <w:rsid w:val="006C7B9E"/>
    <w:rsid w:val="006D15E0"/>
    <w:rsid w:val="006D1E24"/>
    <w:rsid w:val="006D400A"/>
    <w:rsid w:val="006D5EE6"/>
    <w:rsid w:val="006D6187"/>
    <w:rsid w:val="006E2B34"/>
    <w:rsid w:val="006E387E"/>
    <w:rsid w:val="006E4AD1"/>
    <w:rsid w:val="006E6BD5"/>
    <w:rsid w:val="006E6EE3"/>
    <w:rsid w:val="006F1817"/>
    <w:rsid w:val="006F28C4"/>
    <w:rsid w:val="006F3632"/>
    <w:rsid w:val="006F3905"/>
    <w:rsid w:val="006F63B2"/>
    <w:rsid w:val="006F715F"/>
    <w:rsid w:val="006F7713"/>
    <w:rsid w:val="007007C7"/>
    <w:rsid w:val="00700ED6"/>
    <w:rsid w:val="0070449D"/>
    <w:rsid w:val="00704FFC"/>
    <w:rsid w:val="00705C16"/>
    <w:rsid w:val="00710CFE"/>
    <w:rsid w:val="00711BEE"/>
    <w:rsid w:val="007141A3"/>
    <w:rsid w:val="00714918"/>
    <w:rsid w:val="00715523"/>
    <w:rsid w:val="0071585D"/>
    <w:rsid w:val="007227F2"/>
    <w:rsid w:val="00724ABE"/>
    <w:rsid w:val="007251AF"/>
    <w:rsid w:val="007258BE"/>
    <w:rsid w:val="00725F82"/>
    <w:rsid w:val="00726CDF"/>
    <w:rsid w:val="00727B5D"/>
    <w:rsid w:val="00730349"/>
    <w:rsid w:val="007316CD"/>
    <w:rsid w:val="00735076"/>
    <w:rsid w:val="00736B53"/>
    <w:rsid w:val="00736F7B"/>
    <w:rsid w:val="0074407F"/>
    <w:rsid w:val="007448C8"/>
    <w:rsid w:val="00744976"/>
    <w:rsid w:val="0075045B"/>
    <w:rsid w:val="007524A8"/>
    <w:rsid w:val="00755838"/>
    <w:rsid w:val="0075656D"/>
    <w:rsid w:val="00760065"/>
    <w:rsid w:val="00762D08"/>
    <w:rsid w:val="00763B4D"/>
    <w:rsid w:val="00763BD3"/>
    <w:rsid w:val="007653C4"/>
    <w:rsid w:val="00765C66"/>
    <w:rsid w:val="0076721D"/>
    <w:rsid w:val="0076747C"/>
    <w:rsid w:val="00767594"/>
    <w:rsid w:val="00767BE2"/>
    <w:rsid w:val="0077016C"/>
    <w:rsid w:val="00773318"/>
    <w:rsid w:val="007757A9"/>
    <w:rsid w:val="00775CC9"/>
    <w:rsid w:val="00775D85"/>
    <w:rsid w:val="007768DE"/>
    <w:rsid w:val="00780853"/>
    <w:rsid w:val="0078115E"/>
    <w:rsid w:val="00781A38"/>
    <w:rsid w:val="007834FA"/>
    <w:rsid w:val="0078380E"/>
    <w:rsid w:val="00785EAF"/>
    <w:rsid w:val="00790C4E"/>
    <w:rsid w:val="00790EC5"/>
    <w:rsid w:val="007918F7"/>
    <w:rsid w:val="00793125"/>
    <w:rsid w:val="00795F5E"/>
    <w:rsid w:val="00797E88"/>
    <w:rsid w:val="007A1E33"/>
    <w:rsid w:val="007A3117"/>
    <w:rsid w:val="007A371B"/>
    <w:rsid w:val="007A41EF"/>
    <w:rsid w:val="007A5253"/>
    <w:rsid w:val="007A56B6"/>
    <w:rsid w:val="007A6DD2"/>
    <w:rsid w:val="007B005C"/>
    <w:rsid w:val="007B1C87"/>
    <w:rsid w:val="007B222A"/>
    <w:rsid w:val="007C06CC"/>
    <w:rsid w:val="007C08E2"/>
    <w:rsid w:val="007C274F"/>
    <w:rsid w:val="007C2BC9"/>
    <w:rsid w:val="007C2FFE"/>
    <w:rsid w:val="007C3470"/>
    <w:rsid w:val="007C464C"/>
    <w:rsid w:val="007C4765"/>
    <w:rsid w:val="007C51E5"/>
    <w:rsid w:val="007D13DC"/>
    <w:rsid w:val="007D4036"/>
    <w:rsid w:val="007D4FD1"/>
    <w:rsid w:val="007D6625"/>
    <w:rsid w:val="007D6675"/>
    <w:rsid w:val="007D6C76"/>
    <w:rsid w:val="007E1449"/>
    <w:rsid w:val="007E21BF"/>
    <w:rsid w:val="007E2429"/>
    <w:rsid w:val="007E420B"/>
    <w:rsid w:val="007E48CD"/>
    <w:rsid w:val="007E5B43"/>
    <w:rsid w:val="007E612A"/>
    <w:rsid w:val="007E654A"/>
    <w:rsid w:val="007F0F07"/>
    <w:rsid w:val="007F1488"/>
    <w:rsid w:val="007F23AD"/>
    <w:rsid w:val="007F5A12"/>
    <w:rsid w:val="007F65B7"/>
    <w:rsid w:val="007F697A"/>
    <w:rsid w:val="007F6B1F"/>
    <w:rsid w:val="007F6D02"/>
    <w:rsid w:val="00802295"/>
    <w:rsid w:val="00803431"/>
    <w:rsid w:val="00803CC9"/>
    <w:rsid w:val="008045E9"/>
    <w:rsid w:val="00804DF0"/>
    <w:rsid w:val="008051F7"/>
    <w:rsid w:val="0080711B"/>
    <w:rsid w:val="00810D09"/>
    <w:rsid w:val="00811FA6"/>
    <w:rsid w:val="008154AD"/>
    <w:rsid w:val="008158E5"/>
    <w:rsid w:val="00820585"/>
    <w:rsid w:val="00820F62"/>
    <w:rsid w:val="00820FAC"/>
    <w:rsid w:val="0082401E"/>
    <w:rsid w:val="0083149F"/>
    <w:rsid w:val="0083163B"/>
    <w:rsid w:val="00831B81"/>
    <w:rsid w:val="00832E4F"/>
    <w:rsid w:val="00832ECB"/>
    <w:rsid w:val="00833C65"/>
    <w:rsid w:val="00833D31"/>
    <w:rsid w:val="00834B91"/>
    <w:rsid w:val="00835BCF"/>
    <w:rsid w:val="00836536"/>
    <w:rsid w:val="008370E0"/>
    <w:rsid w:val="00841F90"/>
    <w:rsid w:val="00842807"/>
    <w:rsid w:val="00843EA0"/>
    <w:rsid w:val="00847616"/>
    <w:rsid w:val="008476E8"/>
    <w:rsid w:val="008507BA"/>
    <w:rsid w:val="00850AC7"/>
    <w:rsid w:val="00851EAF"/>
    <w:rsid w:val="008539B7"/>
    <w:rsid w:val="00853BBB"/>
    <w:rsid w:val="008545B0"/>
    <w:rsid w:val="0085472C"/>
    <w:rsid w:val="008554B5"/>
    <w:rsid w:val="00856143"/>
    <w:rsid w:val="00856F78"/>
    <w:rsid w:val="00860C60"/>
    <w:rsid w:val="008610B5"/>
    <w:rsid w:val="00861C6A"/>
    <w:rsid w:val="00862210"/>
    <w:rsid w:val="0086226E"/>
    <w:rsid w:val="00862745"/>
    <w:rsid w:val="00863E52"/>
    <w:rsid w:val="00864697"/>
    <w:rsid w:val="00866A8D"/>
    <w:rsid w:val="00870657"/>
    <w:rsid w:val="00870E44"/>
    <w:rsid w:val="00872721"/>
    <w:rsid w:val="00872EE7"/>
    <w:rsid w:val="00874361"/>
    <w:rsid w:val="00874AAF"/>
    <w:rsid w:val="008754DB"/>
    <w:rsid w:val="008758A5"/>
    <w:rsid w:val="00877BB0"/>
    <w:rsid w:val="008808BF"/>
    <w:rsid w:val="00881212"/>
    <w:rsid w:val="00881AB5"/>
    <w:rsid w:val="00883084"/>
    <w:rsid w:val="008840A0"/>
    <w:rsid w:val="00884326"/>
    <w:rsid w:val="00884416"/>
    <w:rsid w:val="0088443F"/>
    <w:rsid w:val="00885D96"/>
    <w:rsid w:val="00890A97"/>
    <w:rsid w:val="00892794"/>
    <w:rsid w:val="00893CDC"/>
    <w:rsid w:val="00895129"/>
    <w:rsid w:val="008A20D9"/>
    <w:rsid w:val="008A265B"/>
    <w:rsid w:val="008A6936"/>
    <w:rsid w:val="008A6CAF"/>
    <w:rsid w:val="008A7EEE"/>
    <w:rsid w:val="008B1472"/>
    <w:rsid w:val="008B4482"/>
    <w:rsid w:val="008B48CF"/>
    <w:rsid w:val="008B62AB"/>
    <w:rsid w:val="008B7006"/>
    <w:rsid w:val="008C0704"/>
    <w:rsid w:val="008C07EE"/>
    <w:rsid w:val="008C1EF2"/>
    <w:rsid w:val="008C2591"/>
    <w:rsid w:val="008C46F2"/>
    <w:rsid w:val="008C64B7"/>
    <w:rsid w:val="008D015F"/>
    <w:rsid w:val="008D1BB3"/>
    <w:rsid w:val="008D3853"/>
    <w:rsid w:val="008D3DD5"/>
    <w:rsid w:val="008D49C6"/>
    <w:rsid w:val="008D6C72"/>
    <w:rsid w:val="008D789D"/>
    <w:rsid w:val="008E1D38"/>
    <w:rsid w:val="008E3681"/>
    <w:rsid w:val="008E3E59"/>
    <w:rsid w:val="008E5056"/>
    <w:rsid w:val="008E56D8"/>
    <w:rsid w:val="008E5D79"/>
    <w:rsid w:val="008E6EB5"/>
    <w:rsid w:val="008E7A1D"/>
    <w:rsid w:val="008E7A43"/>
    <w:rsid w:val="008F0103"/>
    <w:rsid w:val="008F2107"/>
    <w:rsid w:val="008F265A"/>
    <w:rsid w:val="008F2823"/>
    <w:rsid w:val="008F285D"/>
    <w:rsid w:val="008F32A3"/>
    <w:rsid w:val="008F3A0C"/>
    <w:rsid w:val="008F531D"/>
    <w:rsid w:val="00900672"/>
    <w:rsid w:val="00900945"/>
    <w:rsid w:val="00900FD7"/>
    <w:rsid w:val="00904498"/>
    <w:rsid w:val="00904659"/>
    <w:rsid w:val="009047FE"/>
    <w:rsid w:val="00904891"/>
    <w:rsid w:val="009048BD"/>
    <w:rsid w:val="009061E3"/>
    <w:rsid w:val="00911F42"/>
    <w:rsid w:val="00914317"/>
    <w:rsid w:val="009166E2"/>
    <w:rsid w:val="00916AD4"/>
    <w:rsid w:val="0091744E"/>
    <w:rsid w:val="00920851"/>
    <w:rsid w:val="00921DD6"/>
    <w:rsid w:val="00922F81"/>
    <w:rsid w:val="00923CD0"/>
    <w:rsid w:val="00926B54"/>
    <w:rsid w:val="00930F10"/>
    <w:rsid w:val="00931140"/>
    <w:rsid w:val="0093164B"/>
    <w:rsid w:val="00933672"/>
    <w:rsid w:val="00934858"/>
    <w:rsid w:val="00935816"/>
    <w:rsid w:val="00935C9F"/>
    <w:rsid w:val="009364DD"/>
    <w:rsid w:val="009366F2"/>
    <w:rsid w:val="009407C7"/>
    <w:rsid w:val="00941780"/>
    <w:rsid w:val="009427C5"/>
    <w:rsid w:val="00943B13"/>
    <w:rsid w:val="009445B9"/>
    <w:rsid w:val="00945BB1"/>
    <w:rsid w:val="00946473"/>
    <w:rsid w:val="00946EA9"/>
    <w:rsid w:val="00947663"/>
    <w:rsid w:val="0094773A"/>
    <w:rsid w:val="009509FC"/>
    <w:rsid w:val="00950D99"/>
    <w:rsid w:val="00951398"/>
    <w:rsid w:val="00951B14"/>
    <w:rsid w:val="00951D99"/>
    <w:rsid w:val="0095271A"/>
    <w:rsid w:val="00952D96"/>
    <w:rsid w:val="00953986"/>
    <w:rsid w:val="0095405D"/>
    <w:rsid w:val="00954390"/>
    <w:rsid w:val="009565DD"/>
    <w:rsid w:val="00956C03"/>
    <w:rsid w:val="00957B06"/>
    <w:rsid w:val="00960888"/>
    <w:rsid w:val="0096167B"/>
    <w:rsid w:val="009620F3"/>
    <w:rsid w:val="00964345"/>
    <w:rsid w:val="0096589B"/>
    <w:rsid w:val="009662F7"/>
    <w:rsid w:val="0097047B"/>
    <w:rsid w:val="00972284"/>
    <w:rsid w:val="00975311"/>
    <w:rsid w:val="00975C9B"/>
    <w:rsid w:val="00980C1B"/>
    <w:rsid w:val="00982963"/>
    <w:rsid w:val="00982CF5"/>
    <w:rsid w:val="009839B8"/>
    <w:rsid w:val="00984331"/>
    <w:rsid w:val="00986A00"/>
    <w:rsid w:val="0098760D"/>
    <w:rsid w:val="00987CA5"/>
    <w:rsid w:val="00991182"/>
    <w:rsid w:val="00992162"/>
    <w:rsid w:val="00992AE9"/>
    <w:rsid w:val="00993378"/>
    <w:rsid w:val="009953D2"/>
    <w:rsid w:val="00996263"/>
    <w:rsid w:val="0099638B"/>
    <w:rsid w:val="00996B45"/>
    <w:rsid w:val="009A0C2A"/>
    <w:rsid w:val="009A1E03"/>
    <w:rsid w:val="009A1ECE"/>
    <w:rsid w:val="009A3D72"/>
    <w:rsid w:val="009A3D98"/>
    <w:rsid w:val="009A4E25"/>
    <w:rsid w:val="009B0A10"/>
    <w:rsid w:val="009B1ABE"/>
    <w:rsid w:val="009B1B96"/>
    <w:rsid w:val="009B1E26"/>
    <w:rsid w:val="009B2FD5"/>
    <w:rsid w:val="009B6917"/>
    <w:rsid w:val="009C105C"/>
    <w:rsid w:val="009C1D70"/>
    <w:rsid w:val="009C214D"/>
    <w:rsid w:val="009C3AD0"/>
    <w:rsid w:val="009C4D39"/>
    <w:rsid w:val="009C5193"/>
    <w:rsid w:val="009C6D33"/>
    <w:rsid w:val="009C797C"/>
    <w:rsid w:val="009D044A"/>
    <w:rsid w:val="009D2051"/>
    <w:rsid w:val="009D2389"/>
    <w:rsid w:val="009D5F83"/>
    <w:rsid w:val="009D6BFE"/>
    <w:rsid w:val="009D7A42"/>
    <w:rsid w:val="009E1B02"/>
    <w:rsid w:val="009E2CEF"/>
    <w:rsid w:val="009E30D9"/>
    <w:rsid w:val="009E3B60"/>
    <w:rsid w:val="009E62E9"/>
    <w:rsid w:val="009E6BA5"/>
    <w:rsid w:val="009F0C1E"/>
    <w:rsid w:val="009F2199"/>
    <w:rsid w:val="009F3424"/>
    <w:rsid w:val="009F6263"/>
    <w:rsid w:val="009F6954"/>
    <w:rsid w:val="009F7554"/>
    <w:rsid w:val="00A00972"/>
    <w:rsid w:val="00A0226C"/>
    <w:rsid w:val="00A033B5"/>
    <w:rsid w:val="00A043B3"/>
    <w:rsid w:val="00A043C1"/>
    <w:rsid w:val="00A05D29"/>
    <w:rsid w:val="00A0694E"/>
    <w:rsid w:val="00A11983"/>
    <w:rsid w:val="00A11F11"/>
    <w:rsid w:val="00A13927"/>
    <w:rsid w:val="00A14083"/>
    <w:rsid w:val="00A16F70"/>
    <w:rsid w:val="00A215B0"/>
    <w:rsid w:val="00A2174F"/>
    <w:rsid w:val="00A229AC"/>
    <w:rsid w:val="00A23017"/>
    <w:rsid w:val="00A25060"/>
    <w:rsid w:val="00A26BDD"/>
    <w:rsid w:val="00A338B8"/>
    <w:rsid w:val="00A349D1"/>
    <w:rsid w:val="00A35533"/>
    <w:rsid w:val="00A3665F"/>
    <w:rsid w:val="00A36E6F"/>
    <w:rsid w:val="00A37ACF"/>
    <w:rsid w:val="00A41CF4"/>
    <w:rsid w:val="00A4219F"/>
    <w:rsid w:val="00A4253E"/>
    <w:rsid w:val="00A43C9C"/>
    <w:rsid w:val="00A44BB4"/>
    <w:rsid w:val="00A45D39"/>
    <w:rsid w:val="00A4647D"/>
    <w:rsid w:val="00A50945"/>
    <w:rsid w:val="00A511B5"/>
    <w:rsid w:val="00A53C9F"/>
    <w:rsid w:val="00A5433E"/>
    <w:rsid w:val="00A60ED1"/>
    <w:rsid w:val="00A612FF"/>
    <w:rsid w:val="00A654C4"/>
    <w:rsid w:val="00A65F54"/>
    <w:rsid w:val="00A70F8A"/>
    <w:rsid w:val="00A714D1"/>
    <w:rsid w:val="00A72474"/>
    <w:rsid w:val="00A72748"/>
    <w:rsid w:val="00A73496"/>
    <w:rsid w:val="00A75565"/>
    <w:rsid w:val="00A76E0A"/>
    <w:rsid w:val="00A77CB5"/>
    <w:rsid w:val="00A80C0D"/>
    <w:rsid w:val="00A84766"/>
    <w:rsid w:val="00A84D4E"/>
    <w:rsid w:val="00A86064"/>
    <w:rsid w:val="00A9000E"/>
    <w:rsid w:val="00A91688"/>
    <w:rsid w:val="00A92415"/>
    <w:rsid w:val="00A92508"/>
    <w:rsid w:val="00A92FF3"/>
    <w:rsid w:val="00A94C05"/>
    <w:rsid w:val="00A94DE7"/>
    <w:rsid w:val="00A969CA"/>
    <w:rsid w:val="00A971D5"/>
    <w:rsid w:val="00AA10AD"/>
    <w:rsid w:val="00AA179D"/>
    <w:rsid w:val="00AA1BE3"/>
    <w:rsid w:val="00AA385F"/>
    <w:rsid w:val="00AA3A8D"/>
    <w:rsid w:val="00AA4AA4"/>
    <w:rsid w:val="00AB0395"/>
    <w:rsid w:val="00AB1BA1"/>
    <w:rsid w:val="00AB6F1E"/>
    <w:rsid w:val="00AC2D48"/>
    <w:rsid w:val="00AC4866"/>
    <w:rsid w:val="00AC5DDE"/>
    <w:rsid w:val="00AC630F"/>
    <w:rsid w:val="00AC7A42"/>
    <w:rsid w:val="00AD00D2"/>
    <w:rsid w:val="00AD0E92"/>
    <w:rsid w:val="00AD1C87"/>
    <w:rsid w:val="00AD1CD2"/>
    <w:rsid w:val="00AD1CD6"/>
    <w:rsid w:val="00AD1E08"/>
    <w:rsid w:val="00AD270D"/>
    <w:rsid w:val="00AD2AA0"/>
    <w:rsid w:val="00AD466C"/>
    <w:rsid w:val="00AD5AC9"/>
    <w:rsid w:val="00AD5EBC"/>
    <w:rsid w:val="00AD6EF4"/>
    <w:rsid w:val="00AD6F96"/>
    <w:rsid w:val="00AE1482"/>
    <w:rsid w:val="00AE162E"/>
    <w:rsid w:val="00AE1E2A"/>
    <w:rsid w:val="00AE21F4"/>
    <w:rsid w:val="00AE3333"/>
    <w:rsid w:val="00AE363A"/>
    <w:rsid w:val="00AE3EF1"/>
    <w:rsid w:val="00AE4AFF"/>
    <w:rsid w:val="00AE7F43"/>
    <w:rsid w:val="00AF1411"/>
    <w:rsid w:val="00AF2F29"/>
    <w:rsid w:val="00B0166B"/>
    <w:rsid w:val="00B01FC8"/>
    <w:rsid w:val="00B02313"/>
    <w:rsid w:val="00B03552"/>
    <w:rsid w:val="00B04D66"/>
    <w:rsid w:val="00B0656D"/>
    <w:rsid w:val="00B1153A"/>
    <w:rsid w:val="00B118BE"/>
    <w:rsid w:val="00B11C4D"/>
    <w:rsid w:val="00B166AD"/>
    <w:rsid w:val="00B214B7"/>
    <w:rsid w:val="00B234D3"/>
    <w:rsid w:val="00B25909"/>
    <w:rsid w:val="00B25955"/>
    <w:rsid w:val="00B25E0A"/>
    <w:rsid w:val="00B26128"/>
    <w:rsid w:val="00B26E04"/>
    <w:rsid w:val="00B27217"/>
    <w:rsid w:val="00B315EF"/>
    <w:rsid w:val="00B32409"/>
    <w:rsid w:val="00B32CD7"/>
    <w:rsid w:val="00B358F4"/>
    <w:rsid w:val="00B36B51"/>
    <w:rsid w:val="00B372A0"/>
    <w:rsid w:val="00B37DC0"/>
    <w:rsid w:val="00B4160E"/>
    <w:rsid w:val="00B421CC"/>
    <w:rsid w:val="00B42FF2"/>
    <w:rsid w:val="00B434CB"/>
    <w:rsid w:val="00B468B0"/>
    <w:rsid w:val="00B5605A"/>
    <w:rsid w:val="00B60908"/>
    <w:rsid w:val="00B61472"/>
    <w:rsid w:val="00B657EE"/>
    <w:rsid w:val="00B66A8F"/>
    <w:rsid w:val="00B6767E"/>
    <w:rsid w:val="00B708D5"/>
    <w:rsid w:val="00B70902"/>
    <w:rsid w:val="00B72AA6"/>
    <w:rsid w:val="00B73889"/>
    <w:rsid w:val="00B743A7"/>
    <w:rsid w:val="00B7458C"/>
    <w:rsid w:val="00B74D66"/>
    <w:rsid w:val="00B7612A"/>
    <w:rsid w:val="00B772DC"/>
    <w:rsid w:val="00B77BFC"/>
    <w:rsid w:val="00B837D9"/>
    <w:rsid w:val="00B86660"/>
    <w:rsid w:val="00B86C44"/>
    <w:rsid w:val="00B87A82"/>
    <w:rsid w:val="00B90059"/>
    <w:rsid w:val="00B901FD"/>
    <w:rsid w:val="00B91DFA"/>
    <w:rsid w:val="00B927EB"/>
    <w:rsid w:val="00B95416"/>
    <w:rsid w:val="00B95A81"/>
    <w:rsid w:val="00B9658C"/>
    <w:rsid w:val="00BA1204"/>
    <w:rsid w:val="00BA1A78"/>
    <w:rsid w:val="00BA3338"/>
    <w:rsid w:val="00BA4CC1"/>
    <w:rsid w:val="00BA502A"/>
    <w:rsid w:val="00BA6DB4"/>
    <w:rsid w:val="00BA756E"/>
    <w:rsid w:val="00BA78D3"/>
    <w:rsid w:val="00BB0337"/>
    <w:rsid w:val="00BB1547"/>
    <w:rsid w:val="00BB1630"/>
    <w:rsid w:val="00BB20DD"/>
    <w:rsid w:val="00BB2157"/>
    <w:rsid w:val="00BB2623"/>
    <w:rsid w:val="00BB3C67"/>
    <w:rsid w:val="00BB5854"/>
    <w:rsid w:val="00BB5AF7"/>
    <w:rsid w:val="00BB5CE5"/>
    <w:rsid w:val="00BC0EEB"/>
    <w:rsid w:val="00BC13D7"/>
    <w:rsid w:val="00BC1AC7"/>
    <w:rsid w:val="00BC2C3F"/>
    <w:rsid w:val="00BC7433"/>
    <w:rsid w:val="00BD0012"/>
    <w:rsid w:val="00BD158E"/>
    <w:rsid w:val="00BD20A3"/>
    <w:rsid w:val="00BD3857"/>
    <w:rsid w:val="00BD57C4"/>
    <w:rsid w:val="00BD601D"/>
    <w:rsid w:val="00BD76F7"/>
    <w:rsid w:val="00BD7FB5"/>
    <w:rsid w:val="00BE04AA"/>
    <w:rsid w:val="00BE0BC7"/>
    <w:rsid w:val="00BE1DF2"/>
    <w:rsid w:val="00BE1EC4"/>
    <w:rsid w:val="00BE3352"/>
    <w:rsid w:val="00BE7905"/>
    <w:rsid w:val="00BE7C1A"/>
    <w:rsid w:val="00BF0731"/>
    <w:rsid w:val="00BF0770"/>
    <w:rsid w:val="00BF1728"/>
    <w:rsid w:val="00BF3642"/>
    <w:rsid w:val="00BF3C1E"/>
    <w:rsid w:val="00BF46BC"/>
    <w:rsid w:val="00BF74A1"/>
    <w:rsid w:val="00C00908"/>
    <w:rsid w:val="00C032D5"/>
    <w:rsid w:val="00C03880"/>
    <w:rsid w:val="00C03BCB"/>
    <w:rsid w:val="00C0479B"/>
    <w:rsid w:val="00C053A8"/>
    <w:rsid w:val="00C12F7C"/>
    <w:rsid w:val="00C13759"/>
    <w:rsid w:val="00C13FC4"/>
    <w:rsid w:val="00C15621"/>
    <w:rsid w:val="00C16440"/>
    <w:rsid w:val="00C21114"/>
    <w:rsid w:val="00C212D3"/>
    <w:rsid w:val="00C21999"/>
    <w:rsid w:val="00C245E4"/>
    <w:rsid w:val="00C26C28"/>
    <w:rsid w:val="00C26C43"/>
    <w:rsid w:val="00C26D54"/>
    <w:rsid w:val="00C26FA9"/>
    <w:rsid w:val="00C277F9"/>
    <w:rsid w:val="00C27FF6"/>
    <w:rsid w:val="00C30458"/>
    <w:rsid w:val="00C31087"/>
    <w:rsid w:val="00C322ED"/>
    <w:rsid w:val="00C34C8B"/>
    <w:rsid w:val="00C36F5A"/>
    <w:rsid w:val="00C37CF5"/>
    <w:rsid w:val="00C415DA"/>
    <w:rsid w:val="00C41CD7"/>
    <w:rsid w:val="00C42273"/>
    <w:rsid w:val="00C424D5"/>
    <w:rsid w:val="00C44977"/>
    <w:rsid w:val="00C45F25"/>
    <w:rsid w:val="00C475A1"/>
    <w:rsid w:val="00C50C0C"/>
    <w:rsid w:val="00C5199F"/>
    <w:rsid w:val="00C549F3"/>
    <w:rsid w:val="00C5533F"/>
    <w:rsid w:val="00C55AA2"/>
    <w:rsid w:val="00C55D3C"/>
    <w:rsid w:val="00C56725"/>
    <w:rsid w:val="00C57855"/>
    <w:rsid w:val="00C60123"/>
    <w:rsid w:val="00C605EA"/>
    <w:rsid w:val="00C62633"/>
    <w:rsid w:val="00C64D7D"/>
    <w:rsid w:val="00C64EB7"/>
    <w:rsid w:val="00C70905"/>
    <w:rsid w:val="00C70F8A"/>
    <w:rsid w:val="00C72DA5"/>
    <w:rsid w:val="00C73370"/>
    <w:rsid w:val="00C743C3"/>
    <w:rsid w:val="00C75FEA"/>
    <w:rsid w:val="00C82732"/>
    <w:rsid w:val="00C82C09"/>
    <w:rsid w:val="00C86340"/>
    <w:rsid w:val="00C93ABB"/>
    <w:rsid w:val="00C958AF"/>
    <w:rsid w:val="00C9681D"/>
    <w:rsid w:val="00C9786F"/>
    <w:rsid w:val="00CA02BF"/>
    <w:rsid w:val="00CA02D2"/>
    <w:rsid w:val="00CA0EE8"/>
    <w:rsid w:val="00CA1270"/>
    <w:rsid w:val="00CA127F"/>
    <w:rsid w:val="00CA280A"/>
    <w:rsid w:val="00CA5A0C"/>
    <w:rsid w:val="00CA622F"/>
    <w:rsid w:val="00CA76B9"/>
    <w:rsid w:val="00CB104A"/>
    <w:rsid w:val="00CB13EF"/>
    <w:rsid w:val="00CB5874"/>
    <w:rsid w:val="00CB5FC0"/>
    <w:rsid w:val="00CB649E"/>
    <w:rsid w:val="00CB7BBE"/>
    <w:rsid w:val="00CB7FBC"/>
    <w:rsid w:val="00CC0E73"/>
    <w:rsid w:val="00CC216A"/>
    <w:rsid w:val="00CC3773"/>
    <w:rsid w:val="00CC425A"/>
    <w:rsid w:val="00CC4A80"/>
    <w:rsid w:val="00CC5E16"/>
    <w:rsid w:val="00CD3138"/>
    <w:rsid w:val="00CD3362"/>
    <w:rsid w:val="00CD3ED2"/>
    <w:rsid w:val="00CD44FF"/>
    <w:rsid w:val="00CD5032"/>
    <w:rsid w:val="00CE1834"/>
    <w:rsid w:val="00CE1A61"/>
    <w:rsid w:val="00CE1FA0"/>
    <w:rsid w:val="00CE23BE"/>
    <w:rsid w:val="00CE49D1"/>
    <w:rsid w:val="00CE5374"/>
    <w:rsid w:val="00CE60F1"/>
    <w:rsid w:val="00CF0884"/>
    <w:rsid w:val="00CF1138"/>
    <w:rsid w:val="00CF1670"/>
    <w:rsid w:val="00CF2554"/>
    <w:rsid w:val="00CF2595"/>
    <w:rsid w:val="00CF45E7"/>
    <w:rsid w:val="00CF5E6D"/>
    <w:rsid w:val="00CF685E"/>
    <w:rsid w:val="00D01625"/>
    <w:rsid w:val="00D01F81"/>
    <w:rsid w:val="00D051E2"/>
    <w:rsid w:val="00D05327"/>
    <w:rsid w:val="00D054CA"/>
    <w:rsid w:val="00D10C84"/>
    <w:rsid w:val="00D11EF3"/>
    <w:rsid w:val="00D1293A"/>
    <w:rsid w:val="00D14624"/>
    <w:rsid w:val="00D14E5E"/>
    <w:rsid w:val="00D1571E"/>
    <w:rsid w:val="00D1640B"/>
    <w:rsid w:val="00D16641"/>
    <w:rsid w:val="00D16DBC"/>
    <w:rsid w:val="00D179D5"/>
    <w:rsid w:val="00D21DB8"/>
    <w:rsid w:val="00D227A3"/>
    <w:rsid w:val="00D24E32"/>
    <w:rsid w:val="00D27067"/>
    <w:rsid w:val="00D30DDE"/>
    <w:rsid w:val="00D32F94"/>
    <w:rsid w:val="00D34833"/>
    <w:rsid w:val="00D34DF2"/>
    <w:rsid w:val="00D356C4"/>
    <w:rsid w:val="00D37F86"/>
    <w:rsid w:val="00D465F2"/>
    <w:rsid w:val="00D50B8C"/>
    <w:rsid w:val="00D519CD"/>
    <w:rsid w:val="00D5515F"/>
    <w:rsid w:val="00D563F4"/>
    <w:rsid w:val="00D5791C"/>
    <w:rsid w:val="00D6136E"/>
    <w:rsid w:val="00D63536"/>
    <w:rsid w:val="00D63663"/>
    <w:rsid w:val="00D63E7C"/>
    <w:rsid w:val="00D64900"/>
    <w:rsid w:val="00D6733E"/>
    <w:rsid w:val="00D67769"/>
    <w:rsid w:val="00D70059"/>
    <w:rsid w:val="00D7039E"/>
    <w:rsid w:val="00D721C6"/>
    <w:rsid w:val="00D72341"/>
    <w:rsid w:val="00D7391B"/>
    <w:rsid w:val="00D743B7"/>
    <w:rsid w:val="00D75FBC"/>
    <w:rsid w:val="00D76277"/>
    <w:rsid w:val="00D77873"/>
    <w:rsid w:val="00D779C2"/>
    <w:rsid w:val="00D77A4C"/>
    <w:rsid w:val="00D80648"/>
    <w:rsid w:val="00D80736"/>
    <w:rsid w:val="00D81564"/>
    <w:rsid w:val="00D81A12"/>
    <w:rsid w:val="00D8305C"/>
    <w:rsid w:val="00D83EB1"/>
    <w:rsid w:val="00D84980"/>
    <w:rsid w:val="00D85DE7"/>
    <w:rsid w:val="00D868AB"/>
    <w:rsid w:val="00D87D34"/>
    <w:rsid w:val="00D90E40"/>
    <w:rsid w:val="00D91274"/>
    <w:rsid w:val="00D92147"/>
    <w:rsid w:val="00D92B7D"/>
    <w:rsid w:val="00D9732F"/>
    <w:rsid w:val="00D97424"/>
    <w:rsid w:val="00DA0582"/>
    <w:rsid w:val="00DA09A9"/>
    <w:rsid w:val="00DA0F63"/>
    <w:rsid w:val="00DA18B2"/>
    <w:rsid w:val="00DA2FBF"/>
    <w:rsid w:val="00DA3862"/>
    <w:rsid w:val="00DB17FC"/>
    <w:rsid w:val="00DB1942"/>
    <w:rsid w:val="00DB2817"/>
    <w:rsid w:val="00DB4D8F"/>
    <w:rsid w:val="00DB76AC"/>
    <w:rsid w:val="00DC12DD"/>
    <w:rsid w:val="00DC4AA4"/>
    <w:rsid w:val="00DC5281"/>
    <w:rsid w:val="00DD0D47"/>
    <w:rsid w:val="00DD151D"/>
    <w:rsid w:val="00DD206F"/>
    <w:rsid w:val="00DD2225"/>
    <w:rsid w:val="00DD2A58"/>
    <w:rsid w:val="00DD436C"/>
    <w:rsid w:val="00DD439F"/>
    <w:rsid w:val="00DD480E"/>
    <w:rsid w:val="00DD4B0F"/>
    <w:rsid w:val="00DD5B1D"/>
    <w:rsid w:val="00DE00BB"/>
    <w:rsid w:val="00DE0116"/>
    <w:rsid w:val="00DE3BFE"/>
    <w:rsid w:val="00DE6CD5"/>
    <w:rsid w:val="00DE7B53"/>
    <w:rsid w:val="00DE7D2A"/>
    <w:rsid w:val="00DE7E8A"/>
    <w:rsid w:val="00DE7FD8"/>
    <w:rsid w:val="00DF01A4"/>
    <w:rsid w:val="00DF5C1C"/>
    <w:rsid w:val="00DF606B"/>
    <w:rsid w:val="00E00560"/>
    <w:rsid w:val="00E0111E"/>
    <w:rsid w:val="00E030E8"/>
    <w:rsid w:val="00E04EE3"/>
    <w:rsid w:val="00E06FDD"/>
    <w:rsid w:val="00E11378"/>
    <w:rsid w:val="00E11478"/>
    <w:rsid w:val="00E13723"/>
    <w:rsid w:val="00E14BC6"/>
    <w:rsid w:val="00E14F3B"/>
    <w:rsid w:val="00E155D6"/>
    <w:rsid w:val="00E15E1B"/>
    <w:rsid w:val="00E17DD0"/>
    <w:rsid w:val="00E17E41"/>
    <w:rsid w:val="00E20294"/>
    <w:rsid w:val="00E202E7"/>
    <w:rsid w:val="00E22B9B"/>
    <w:rsid w:val="00E24401"/>
    <w:rsid w:val="00E25602"/>
    <w:rsid w:val="00E26367"/>
    <w:rsid w:val="00E267F0"/>
    <w:rsid w:val="00E27845"/>
    <w:rsid w:val="00E31219"/>
    <w:rsid w:val="00E32D3F"/>
    <w:rsid w:val="00E33D30"/>
    <w:rsid w:val="00E34A99"/>
    <w:rsid w:val="00E361B1"/>
    <w:rsid w:val="00E36C51"/>
    <w:rsid w:val="00E41296"/>
    <w:rsid w:val="00E4406B"/>
    <w:rsid w:val="00E44B3D"/>
    <w:rsid w:val="00E46307"/>
    <w:rsid w:val="00E517BE"/>
    <w:rsid w:val="00E524E9"/>
    <w:rsid w:val="00E55827"/>
    <w:rsid w:val="00E6038A"/>
    <w:rsid w:val="00E60DAA"/>
    <w:rsid w:val="00E61472"/>
    <w:rsid w:val="00E62016"/>
    <w:rsid w:val="00E620B8"/>
    <w:rsid w:val="00E621C2"/>
    <w:rsid w:val="00E62521"/>
    <w:rsid w:val="00E643BA"/>
    <w:rsid w:val="00E664C3"/>
    <w:rsid w:val="00E6679A"/>
    <w:rsid w:val="00E668D3"/>
    <w:rsid w:val="00E70554"/>
    <w:rsid w:val="00E73E75"/>
    <w:rsid w:val="00E74671"/>
    <w:rsid w:val="00E74B75"/>
    <w:rsid w:val="00E76126"/>
    <w:rsid w:val="00E809C3"/>
    <w:rsid w:val="00E80CD3"/>
    <w:rsid w:val="00E810C4"/>
    <w:rsid w:val="00E9245B"/>
    <w:rsid w:val="00E92C31"/>
    <w:rsid w:val="00E92D7E"/>
    <w:rsid w:val="00E94BEB"/>
    <w:rsid w:val="00EA0416"/>
    <w:rsid w:val="00EA0D37"/>
    <w:rsid w:val="00EA1932"/>
    <w:rsid w:val="00EA1AAE"/>
    <w:rsid w:val="00EA1D7C"/>
    <w:rsid w:val="00EA3197"/>
    <w:rsid w:val="00EA4ACA"/>
    <w:rsid w:val="00EA732B"/>
    <w:rsid w:val="00EA7B13"/>
    <w:rsid w:val="00EB0DB3"/>
    <w:rsid w:val="00EB1C2E"/>
    <w:rsid w:val="00EB32C5"/>
    <w:rsid w:val="00EB385F"/>
    <w:rsid w:val="00EB5769"/>
    <w:rsid w:val="00EB5EB0"/>
    <w:rsid w:val="00EB66E5"/>
    <w:rsid w:val="00EC0923"/>
    <w:rsid w:val="00EC1633"/>
    <w:rsid w:val="00EC1943"/>
    <w:rsid w:val="00EC1A3E"/>
    <w:rsid w:val="00EC20AB"/>
    <w:rsid w:val="00EC245B"/>
    <w:rsid w:val="00EC4602"/>
    <w:rsid w:val="00EC6615"/>
    <w:rsid w:val="00EC66C4"/>
    <w:rsid w:val="00EC6FCB"/>
    <w:rsid w:val="00ED0CB1"/>
    <w:rsid w:val="00ED12A3"/>
    <w:rsid w:val="00ED1331"/>
    <w:rsid w:val="00ED5869"/>
    <w:rsid w:val="00ED7090"/>
    <w:rsid w:val="00EE2168"/>
    <w:rsid w:val="00EE2417"/>
    <w:rsid w:val="00EE589F"/>
    <w:rsid w:val="00EE6B79"/>
    <w:rsid w:val="00EF4695"/>
    <w:rsid w:val="00EF58BA"/>
    <w:rsid w:val="00EF6DA4"/>
    <w:rsid w:val="00EF7FC6"/>
    <w:rsid w:val="00F070A7"/>
    <w:rsid w:val="00F0722A"/>
    <w:rsid w:val="00F10A9D"/>
    <w:rsid w:val="00F1365B"/>
    <w:rsid w:val="00F13DD1"/>
    <w:rsid w:val="00F1521B"/>
    <w:rsid w:val="00F165D7"/>
    <w:rsid w:val="00F17183"/>
    <w:rsid w:val="00F20C29"/>
    <w:rsid w:val="00F20C3C"/>
    <w:rsid w:val="00F2118A"/>
    <w:rsid w:val="00F22207"/>
    <w:rsid w:val="00F22A3D"/>
    <w:rsid w:val="00F23FFB"/>
    <w:rsid w:val="00F25507"/>
    <w:rsid w:val="00F26355"/>
    <w:rsid w:val="00F30702"/>
    <w:rsid w:val="00F31CD2"/>
    <w:rsid w:val="00F33466"/>
    <w:rsid w:val="00F34C60"/>
    <w:rsid w:val="00F37B63"/>
    <w:rsid w:val="00F4085A"/>
    <w:rsid w:val="00F466F8"/>
    <w:rsid w:val="00F46A6D"/>
    <w:rsid w:val="00F4718A"/>
    <w:rsid w:val="00F47C03"/>
    <w:rsid w:val="00F51118"/>
    <w:rsid w:val="00F5208C"/>
    <w:rsid w:val="00F52A4C"/>
    <w:rsid w:val="00F52E44"/>
    <w:rsid w:val="00F5452D"/>
    <w:rsid w:val="00F574DE"/>
    <w:rsid w:val="00F57772"/>
    <w:rsid w:val="00F6020A"/>
    <w:rsid w:val="00F62B2C"/>
    <w:rsid w:val="00F711FC"/>
    <w:rsid w:val="00F71615"/>
    <w:rsid w:val="00F73F56"/>
    <w:rsid w:val="00F75EF7"/>
    <w:rsid w:val="00F80515"/>
    <w:rsid w:val="00F8294F"/>
    <w:rsid w:val="00F84BA9"/>
    <w:rsid w:val="00F86712"/>
    <w:rsid w:val="00F873EC"/>
    <w:rsid w:val="00F903B5"/>
    <w:rsid w:val="00F91075"/>
    <w:rsid w:val="00F91AC8"/>
    <w:rsid w:val="00F9239D"/>
    <w:rsid w:val="00F93D34"/>
    <w:rsid w:val="00F94D00"/>
    <w:rsid w:val="00F96500"/>
    <w:rsid w:val="00F97710"/>
    <w:rsid w:val="00FA020D"/>
    <w:rsid w:val="00FA1A66"/>
    <w:rsid w:val="00FA69B9"/>
    <w:rsid w:val="00FB089C"/>
    <w:rsid w:val="00FB1964"/>
    <w:rsid w:val="00FB386F"/>
    <w:rsid w:val="00FB3C22"/>
    <w:rsid w:val="00FB3C98"/>
    <w:rsid w:val="00FB44D5"/>
    <w:rsid w:val="00FB46A2"/>
    <w:rsid w:val="00FC05DC"/>
    <w:rsid w:val="00FC145E"/>
    <w:rsid w:val="00FC1DDC"/>
    <w:rsid w:val="00FC2F6F"/>
    <w:rsid w:val="00FC340B"/>
    <w:rsid w:val="00FC4A91"/>
    <w:rsid w:val="00FC667E"/>
    <w:rsid w:val="00FC7CC1"/>
    <w:rsid w:val="00FD0C8D"/>
    <w:rsid w:val="00FD1F5C"/>
    <w:rsid w:val="00FD2615"/>
    <w:rsid w:val="00FD2C7E"/>
    <w:rsid w:val="00FD4B7C"/>
    <w:rsid w:val="00FD7F76"/>
    <w:rsid w:val="00FE2039"/>
    <w:rsid w:val="00FE4D45"/>
    <w:rsid w:val="00FE6BC4"/>
    <w:rsid w:val="00FE6C83"/>
    <w:rsid w:val="00FE6EF6"/>
    <w:rsid w:val="00FF025D"/>
    <w:rsid w:val="00FF59AE"/>
    <w:rsid w:val="00FF6DBD"/>
    <w:rsid w:val="00FF7FC2"/>
    <w:rsid w:val="04075C98"/>
    <w:rsid w:val="068BD8F5"/>
    <w:rsid w:val="06F4CE35"/>
    <w:rsid w:val="07FBC8B6"/>
    <w:rsid w:val="096E1D85"/>
    <w:rsid w:val="0AA8C952"/>
    <w:rsid w:val="0B545709"/>
    <w:rsid w:val="0E8129CE"/>
    <w:rsid w:val="156AB91E"/>
    <w:rsid w:val="15944556"/>
    <w:rsid w:val="15BF426E"/>
    <w:rsid w:val="166F9D14"/>
    <w:rsid w:val="1980E5ED"/>
    <w:rsid w:val="1AA38046"/>
    <w:rsid w:val="1AD4B6D7"/>
    <w:rsid w:val="1BCE8732"/>
    <w:rsid w:val="1F8678CE"/>
    <w:rsid w:val="228B4D21"/>
    <w:rsid w:val="229726A4"/>
    <w:rsid w:val="22A8DB7B"/>
    <w:rsid w:val="267BE9FA"/>
    <w:rsid w:val="2732C53A"/>
    <w:rsid w:val="2D57663C"/>
    <w:rsid w:val="2E9F2D2D"/>
    <w:rsid w:val="2FA35B35"/>
    <w:rsid w:val="315F2663"/>
    <w:rsid w:val="35DF76FB"/>
    <w:rsid w:val="36C434F6"/>
    <w:rsid w:val="389743FB"/>
    <w:rsid w:val="39DF167E"/>
    <w:rsid w:val="3C34CEE5"/>
    <w:rsid w:val="3C9C998B"/>
    <w:rsid w:val="3D7E24D2"/>
    <w:rsid w:val="3DDFE61C"/>
    <w:rsid w:val="3E90E6AB"/>
    <w:rsid w:val="3EC14669"/>
    <w:rsid w:val="482E5CD6"/>
    <w:rsid w:val="49812E09"/>
    <w:rsid w:val="4A104806"/>
    <w:rsid w:val="4B6D2718"/>
    <w:rsid w:val="4CBCE4A5"/>
    <w:rsid w:val="4EEF26F4"/>
    <w:rsid w:val="4FF53629"/>
    <w:rsid w:val="50834C4D"/>
    <w:rsid w:val="511535E3"/>
    <w:rsid w:val="52663444"/>
    <w:rsid w:val="54777F70"/>
    <w:rsid w:val="56FDB0B7"/>
    <w:rsid w:val="5732C978"/>
    <w:rsid w:val="594675A1"/>
    <w:rsid w:val="59962359"/>
    <w:rsid w:val="5D00109C"/>
    <w:rsid w:val="5E3F8FCA"/>
    <w:rsid w:val="63161C7E"/>
    <w:rsid w:val="66305962"/>
    <w:rsid w:val="68F3FCA5"/>
    <w:rsid w:val="6CA8F952"/>
    <w:rsid w:val="70AE4CC7"/>
    <w:rsid w:val="70CF21D8"/>
    <w:rsid w:val="735A0A97"/>
    <w:rsid w:val="766EF661"/>
    <w:rsid w:val="79929FF9"/>
    <w:rsid w:val="7DC32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D2630"/>
  <w15:chartTrackingRefBased/>
  <w15:docId w15:val="{5E84E33A-809B-C840-8C4B-A274C449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CD7"/>
    <w:rPr>
      <w:rFonts w:ascii="Times New Roman" w:eastAsia="Times New Roman" w:hAnsi="Times New Roman" w:cs="Times New Roman"/>
    </w:rPr>
  </w:style>
  <w:style w:type="paragraph" w:styleId="Heading1">
    <w:name w:val="heading 1"/>
    <w:basedOn w:val="Normal"/>
    <w:next w:val="Normal"/>
    <w:link w:val="Heading1Char"/>
    <w:uiPriority w:val="9"/>
    <w:qFormat/>
    <w:rsid w:val="007565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65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656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CE1FA0"/>
    <w:pPr>
      <w:spacing w:before="100" w:beforeAutospacing="1" w:after="100" w:afterAutospacing="1"/>
      <w:outlineLvl w:val="3"/>
    </w:pPr>
    <w:rPr>
      <w:b/>
      <w:bCs/>
      <w:lang w:val="de-CH" w:eastAsia="de-CH"/>
    </w:rPr>
  </w:style>
  <w:style w:type="paragraph" w:styleId="Heading5">
    <w:name w:val="heading 5"/>
    <w:basedOn w:val="Normal"/>
    <w:next w:val="Normal"/>
    <w:link w:val="Heading5Char"/>
    <w:uiPriority w:val="9"/>
    <w:semiHidden/>
    <w:unhideWhenUsed/>
    <w:qFormat/>
    <w:rsid w:val="0075656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656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656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656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656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0F"/>
    <w:pPr>
      <w:ind w:left="720"/>
      <w:contextualSpacing/>
    </w:pPr>
    <w:rPr>
      <w:rFonts w:asciiTheme="minorHAnsi" w:eastAsiaTheme="minorHAnsi" w:hAnsiTheme="minorHAnsi" w:cstheme="minorBidi"/>
      <w:lang w:val="de-CH"/>
    </w:rPr>
  </w:style>
  <w:style w:type="paragraph" w:styleId="Caption">
    <w:name w:val="caption"/>
    <w:basedOn w:val="Normal"/>
    <w:next w:val="Normal"/>
    <w:uiPriority w:val="35"/>
    <w:unhideWhenUsed/>
    <w:qFormat/>
    <w:rsid w:val="007D13DC"/>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unhideWhenUsed/>
    <w:rsid w:val="004208B4"/>
    <w:pPr>
      <w:spacing w:before="100" w:beforeAutospacing="1" w:after="100" w:afterAutospacing="1"/>
    </w:pPr>
  </w:style>
  <w:style w:type="paragraph" w:styleId="FootnoteText">
    <w:name w:val="footnote text"/>
    <w:basedOn w:val="Normal"/>
    <w:link w:val="FootnoteTextChar"/>
    <w:uiPriority w:val="99"/>
    <w:semiHidden/>
    <w:unhideWhenUsed/>
    <w:rsid w:val="005D7AC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D7AC1"/>
    <w:rPr>
      <w:sz w:val="20"/>
      <w:szCs w:val="20"/>
    </w:rPr>
  </w:style>
  <w:style w:type="character" w:styleId="FootnoteReference">
    <w:name w:val="footnote reference"/>
    <w:basedOn w:val="DefaultParagraphFont"/>
    <w:uiPriority w:val="99"/>
    <w:semiHidden/>
    <w:unhideWhenUsed/>
    <w:rsid w:val="005D7AC1"/>
    <w:rPr>
      <w:vertAlign w:val="superscript"/>
    </w:rPr>
  </w:style>
  <w:style w:type="paragraph" w:styleId="Header">
    <w:name w:val="header"/>
    <w:basedOn w:val="Normal"/>
    <w:link w:val="HeaderChar"/>
    <w:uiPriority w:val="99"/>
    <w:unhideWhenUsed/>
    <w:rsid w:val="004963A7"/>
    <w:pPr>
      <w:tabs>
        <w:tab w:val="center" w:pos="4536"/>
        <w:tab w:val="right" w:pos="9072"/>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963A7"/>
  </w:style>
  <w:style w:type="paragraph" w:styleId="Footer">
    <w:name w:val="footer"/>
    <w:basedOn w:val="Normal"/>
    <w:link w:val="FooterChar"/>
    <w:uiPriority w:val="99"/>
    <w:unhideWhenUsed/>
    <w:rsid w:val="004963A7"/>
    <w:pPr>
      <w:tabs>
        <w:tab w:val="center" w:pos="4536"/>
        <w:tab w:val="right" w:pos="9072"/>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963A7"/>
  </w:style>
  <w:style w:type="character" w:styleId="CommentReference">
    <w:name w:val="annotation reference"/>
    <w:basedOn w:val="DefaultParagraphFont"/>
    <w:uiPriority w:val="99"/>
    <w:semiHidden/>
    <w:unhideWhenUsed/>
    <w:rsid w:val="004963A7"/>
    <w:rPr>
      <w:sz w:val="16"/>
      <w:szCs w:val="16"/>
    </w:rPr>
  </w:style>
  <w:style w:type="paragraph" w:styleId="CommentText">
    <w:name w:val="annotation text"/>
    <w:basedOn w:val="Normal"/>
    <w:link w:val="CommentTextChar"/>
    <w:uiPriority w:val="99"/>
    <w:semiHidden/>
    <w:unhideWhenUsed/>
    <w:rsid w:val="004963A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963A7"/>
    <w:rPr>
      <w:sz w:val="20"/>
      <w:szCs w:val="20"/>
    </w:rPr>
  </w:style>
  <w:style w:type="paragraph" w:styleId="CommentSubject">
    <w:name w:val="annotation subject"/>
    <w:basedOn w:val="CommentText"/>
    <w:next w:val="CommentText"/>
    <w:link w:val="CommentSubjectChar"/>
    <w:uiPriority w:val="99"/>
    <w:semiHidden/>
    <w:unhideWhenUsed/>
    <w:rsid w:val="004963A7"/>
    <w:rPr>
      <w:b/>
      <w:bCs/>
    </w:rPr>
  </w:style>
  <w:style w:type="character" w:customStyle="1" w:styleId="CommentSubjectChar">
    <w:name w:val="Comment Subject Char"/>
    <w:basedOn w:val="CommentTextChar"/>
    <w:link w:val="CommentSubject"/>
    <w:uiPriority w:val="99"/>
    <w:semiHidden/>
    <w:rsid w:val="004963A7"/>
    <w:rPr>
      <w:b/>
      <w:bCs/>
      <w:sz w:val="20"/>
      <w:szCs w:val="20"/>
    </w:rPr>
  </w:style>
  <w:style w:type="paragraph" w:styleId="BalloonText">
    <w:name w:val="Balloon Text"/>
    <w:basedOn w:val="Normal"/>
    <w:link w:val="BalloonTextChar"/>
    <w:uiPriority w:val="99"/>
    <w:semiHidden/>
    <w:unhideWhenUsed/>
    <w:rsid w:val="004963A7"/>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963A7"/>
    <w:rPr>
      <w:rFonts w:ascii="Segoe UI" w:hAnsi="Segoe UI" w:cs="Segoe UI"/>
      <w:sz w:val="18"/>
      <w:szCs w:val="18"/>
    </w:rPr>
  </w:style>
  <w:style w:type="character" w:customStyle="1" w:styleId="Heading4Char">
    <w:name w:val="Heading 4 Char"/>
    <w:basedOn w:val="DefaultParagraphFont"/>
    <w:link w:val="Heading4"/>
    <w:uiPriority w:val="9"/>
    <w:rsid w:val="00CE1FA0"/>
    <w:rPr>
      <w:rFonts w:ascii="Times New Roman" w:eastAsia="Times New Roman" w:hAnsi="Times New Roman" w:cs="Times New Roman"/>
      <w:b/>
      <w:bCs/>
      <w:lang w:val="de-CH" w:eastAsia="de-CH"/>
    </w:rPr>
  </w:style>
  <w:style w:type="character" w:styleId="Hyperlink">
    <w:name w:val="Hyperlink"/>
    <w:basedOn w:val="DefaultParagraphFont"/>
    <w:uiPriority w:val="99"/>
    <w:unhideWhenUsed/>
    <w:rsid w:val="00992162"/>
    <w:rPr>
      <w:color w:val="0000FF"/>
      <w:u w:val="single"/>
    </w:rPr>
  </w:style>
  <w:style w:type="paragraph" w:customStyle="1" w:styleId="CitaviBibliographyEntry">
    <w:name w:val="Citavi Bibliography Entry"/>
    <w:basedOn w:val="Normal"/>
    <w:link w:val="CitaviBibliographyEntryZchn"/>
    <w:uiPriority w:val="99"/>
    <w:rsid w:val="0075656D"/>
    <w:pPr>
      <w:tabs>
        <w:tab w:val="left" w:pos="397"/>
      </w:tabs>
      <w:ind w:left="397" w:hanging="397"/>
    </w:pPr>
    <w:rPr>
      <w:rFonts w:asciiTheme="minorHAnsi" w:eastAsiaTheme="minorHAnsi" w:hAnsiTheme="minorHAnsi" w:cstheme="minorBidi"/>
    </w:rPr>
  </w:style>
  <w:style w:type="character" w:customStyle="1" w:styleId="CitaviBibliographyEntryZchn">
    <w:name w:val="Citavi Bibliography Entry Zchn"/>
    <w:basedOn w:val="DefaultParagraphFont"/>
    <w:link w:val="CitaviBibliographyEntry"/>
    <w:uiPriority w:val="99"/>
    <w:rsid w:val="0075656D"/>
  </w:style>
  <w:style w:type="paragraph" w:customStyle="1" w:styleId="CitaviBibliographyHeading">
    <w:name w:val="Citavi Bibliography Heading"/>
    <w:basedOn w:val="Heading1"/>
    <w:link w:val="CitaviBibliographyHeadingZchn"/>
    <w:uiPriority w:val="99"/>
    <w:rsid w:val="0075656D"/>
  </w:style>
  <w:style w:type="character" w:customStyle="1" w:styleId="CitaviBibliographyHeadingZchn">
    <w:name w:val="Citavi Bibliography Heading Zchn"/>
    <w:basedOn w:val="DefaultParagraphFont"/>
    <w:link w:val="CitaviBibliographyHeading"/>
    <w:uiPriority w:val="99"/>
    <w:rsid w:val="0075656D"/>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75656D"/>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75656D"/>
  </w:style>
  <w:style w:type="character" w:customStyle="1" w:styleId="CitaviChapterBibliographyHeadingZchn">
    <w:name w:val="Citavi Chapter Bibliography Heading Zchn"/>
    <w:basedOn w:val="DefaultParagraphFont"/>
    <w:link w:val="CitaviChapterBibliographyHeading"/>
    <w:uiPriority w:val="99"/>
    <w:rsid w:val="0075656D"/>
    <w:rPr>
      <w:rFonts w:asciiTheme="majorHAnsi" w:eastAsiaTheme="majorEastAsia" w:hAnsiTheme="majorHAnsi" w:cstheme="majorBidi"/>
      <w:color w:val="2F5496" w:themeColor="accent1" w:themeShade="BF"/>
      <w:sz w:val="26"/>
      <w:szCs w:val="26"/>
    </w:rPr>
  </w:style>
  <w:style w:type="character" w:customStyle="1" w:styleId="Heading2Char">
    <w:name w:val="Heading 2 Char"/>
    <w:basedOn w:val="DefaultParagraphFont"/>
    <w:link w:val="Heading2"/>
    <w:uiPriority w:val="9"/>
    <w:semiHidden/>
    <w:rsid w:val="0075656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75656D"/>
    <w:pPr>
      <w:spacing w:line="480" w:lineRule="auto"/>
      <w:outlineLvl w:val="9"/>
    </w:pPr>
    <w:rPr>
      <w:color w:val="ED7D31" w:themeColor="accent2"/>
    </w:rPr>
  </w:style>
  <w:style w:type="character" w:customStyle="1" w:styleId="CitaviBibliographySubheading1Zchn">
    <w:name w:val="Citavi Bibliography Subheading 1 Zchn"/>
    <w:basedOn w:val="DefaultParagraphFont"/>
    <w:link w:val="CitaviBibliographySubheading1"/>
    <w:uiPriority w:val="99"/>
    <w:rsid w:val="0075656D"/>
    <w:rPr>
      <w:rFonts w:asciiTheme="majorHAnsi" w:eastAsiaTheme="majorEastAsia" w:hAnsiTheme="majorHAnsi" w:cstheme="majorBidi"/>
      <w:color w:val="ED7D31" w:themeColor="accent2"/>
      <w:sz w:val="26"/>
      <w:szCs w:val="26"/>
    </w:rPr>
  </w:style>
  <w:style w:type="paragraph" w:customStyle="1" w:styleId="CitaviBibliographySubheading2">
    <w:name w:val="Citavi Bibliography Subheading 2"/>
    <w:basedOn w:val="Heading3"/>
    <w:link w:val="CitaviBibliographySubheading2Zchn"/>
    <w:uiPriority w:val="99"/>
    <w:rsid w:val="0075656D"/>
    <w:pPr>
      <w:spacing w:line="480" w:lineRule="auto"/>
      <w:outlineLvl w:val="9"/>
    </w:pPr>
    <w:rPr>
      <w:color w:val="ED7D31" w:themeColor="accent2"/>
    </w:rPr>
  </w:style>
  <w:style w:type="character" w:customStyle="1" w:styleId="CitaviBibliographySubheading2Zchn">
    <w:name w:val="Citavi Bibliography Subheading 2 Zchn"/>
    <w:basedOn w:val="DefaultParagraphFont"/>
    <w:link w:val="CitaviBibliographySubheading2"/>
    <w:uiPriority w:val="99"/>
    <w:rsid w:val="0075656D"/>
    <w:rPr>
      <w:rFonts w:asciiTheme="majorHAnsi" w:eastAsiaTheme="majorEastAsia" w:hAnsiTheme="majorHAnsi" w:cstheme="majorBidi"/>
      <w:color w:val="ED7D31" w:themeColor="accent2"/>
    </w:rPr>
  </w:style>
  <w:style w:type="character" w:customStyle="1" w:styleId="Heading3Char">
    <w:name w:val="Heading 3 Char"/>
    <w:basedOn w:val="DefaultParagraphFont"/>
    <w:link w:val="Heading3"/>
    <w:uiPriority w:val="9"/>
    <w:semiHidden/>
    <w:rsid w:val="0075656D"/>
    <w:rPr>
      <w:rFonts w:asciiTheme="majorHAnsi" w:eastAsiaTheme="majorEastAsia" w:hAnsiTheme="majorHAnsi" w:cstheme="majorBidi"/>
      <w:color w:val="1F3763" w:themeColor="accent1" w:themeShade="7F"/>
    </w:rPr>
  </w:style>
  <w:style w:type="paragraph" w:customStyle="1" w:styleId="CitaviBibliographySubheading3">
    <w:name w:val="Citavi Bibliography Subheading 3"/>
    <w:basedOn w:val="Heading4"/>
    <w:link w:val="CitaviBibliographySubheading3Zchn"/>
    <w:uiPriority w:val="99"/>
    <w:rsid w:val="0075656D"/>
    <w:pPr>
      <w:spacing w:line="480" w:lineRule="auto"/>
      <w:outlineLvl w:val="9"/>
    </w:pPr>
    <w:rPr>
      <w:color w:val="ED7D31" w:themeColor="accent2"/>
    </w:rPr>
  </w:style>
  <w:style w:type="character" w:customStyle="1" w:styleId="CitaviBibliographySubheading3Zchn">
    <w:name w:val="Citavi Bibliography Subheading 3 Zchn"/>
    <w:basedOn w:val="DefaultParagraphFont"/>
    <w:link w:val="CitaviBibliographySubheading3"/>
    <w:uiPriority w:val="99"/>
    <w:rsid w:val="0075656D"/>
    <w:rPr>
      <w:rFonts w:ascii="Times New Roman" w:eastAsia="Times New Roman" w:hAnsi="Times New Roman" w:cs="Times New Roman"/>
      <w:b/>
      <w:bCs/>
      <w:color w:val="ED7D31" w:themeColor="accent2"/>
      <w:lang w:val="de-CH" w:eastAsia="de-CH"/>
    </w:rPr>
  </w:style>
  <w:style w:type="paragraph" w:customStyle="1" w:styleId="CitaviBibliographySubheading4">
    <w:name w:val="Citavi Bibliography Subheading 4"/>
    <w:basedOn w:val="Heading5"/>
    <w:link w:val="CitaviBibliographySubheading4Zchn"/>
    <w:uiPriority w:val="99"/>
    <w:rsid w:val="0075656D"/>
    <w:pPr>
      <w:spacing w:line="480" w:lineRule="auto"/>
      <w:outlineLvl w:val="9"/>
    </w:pPr>
    <w:rPr>
      <w:color w:val="ED7D31" w:themeColor="accent2"/>
    </w:rPr>
  </w:style>
  <w:style w:type="character" w:customStyle="1" w:styleId="CitaviBibliographySubheading4Zchn">
    <w:name w:val="Citavi Bibliography Subheading 4 Zchn"/>
    <w:basedOn w:val="DefaultParagraphFont"/>
    <w:link w:val="CitaviBibliographySubheading4"/>
    <w:uiPriority w:val="99"/>
    <w:rsid w:val="0075656D"/>
    <w:rPr>
      <w:rFonts w:asciiTheme="majorHAnsi" w:eastAsiaTheme="majorEastAsia" w:hAnsiTheme="majorHAnsi" w:cstheme="majorBidi"/>
      <w:color w:val="ED7D31" w:themeColor="accent2"/>
    </w:rPr>
  </w:style>
  <w:style w:type="character" w:customStyle="1" w:styleId="Heading5Char">
    <w:name w:val="Heading 5 Char"/>
    <w:basedOn w:val="DefaultParagraphFont"/>
    <w:link w:val="Heading5"/>
    <w:uiPriority w:val="9"/>
    <w:semiHidden/>
    <w:rsid w:val="0075656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Zchn"/>
    <w:uiPriority w:val="99"/>
    <w:rsid w:val="0075656D"/>
    <w:pPr>
      <w:spacing w:line="480" w:lineRule="auto"/>
      <w:outlineLvl w:val="9"/>
    </w:pPr>
    <w:rPr>
      <w:color w:val="ED7D31" w:themeColor="accent2"/>
    </w:rPr>
  </w:style>
  <w:style w:type="character" w:customStyle="1" w:styleId="CitaviBibliographySubheading5Zchn">
    <w:name w:val="Citavi Bibliography Subheading 5 Zchn"/>
    <w:basedOn w:val="DefaultParagraphFont"/>
    <w:link w:val="CitaviBibliographySubheading5"/>
    <w:uiPriority w:val="99"/>
    <w:rsid w:val="0075656D"/>
    <w:rPr>
      <w:rFonts w:asciiTheme="majorHAnsi" w:eastAsiaTheme="majorEastAsia" w:hAnsiTheme="majorHAnsi" w:cstheme="majorBidi"/>
      <w:color w:val="ED7D31" w:themeColor="accent2"/>
    </w:rPr>
  </w:style>
  <w:style w:type="character" w:customStyle="1" w:styleId="Heading6Char">
    <w:name w:val="Heading 6 Char"/>
    <w:basedOn w:val="DefaultParagraphFont"/>
    <w:link w:val="Heading6"/>
    <w:uiPriority w:val="9"/>
    <w:semiHidden/>
    <w:rsid w:val="0075656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Zchn"/>
    <w:uiPriority w:val="99"/>
    <w:rsid w:val="0075656D"/>
    <w:pPr>
      <w:spacing w:line="480" w:lineRule="auto"/>
      <w:outlineLvl w:val="9"/>
    </w:pPr>
    <w:rPr>
      <w:color w:val="ED7D31" w:themeColor="accent2"/>
    </w:rPr>
  </w:style>
  <w:style w:type="character" w:customStyle="1" w:styleId="CitaviBibliographySubheading6Zchn">
    <w:name w:val="Citavi Bibliography Subheading 6 Zchn"/>
    <w:basedOn w:val="DefaultParagraphFont"/>
    <w:link w:val="CitaviBibliographySubheading6"/>
    <w:uiPriority w:val="99"/>
    <w:rsid w:val="0075656D"/>
    <w:rPr>
      <w:rFonts w:asciiTheme="majorHAnsi" w:eastAsiaTheme="majorEastAsia" w:hAnsiTheme="majorHAnsi" w:cstheme="majorBidi"/>
      <w:i/>
      <w:iCs/>
      <w:color w:val="ED7D31" w:themeColor="accent2"/>
    </w:rPr>
  </w:style>
  <w:style w:type="character" w:customStyle="1" w:styleId="Heading7Char">
    <w:name w:val="Heading 7 Char"/>
    <w:basedOn w:val="DefaultParagraphFont"/>
    <w:link w:val="Heading7"/>
    <w:uiPriority w:val="9"/>
    <w:semiHidden/>
    <w:rsid w:val="0075656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Zchn"/>
    <w:uiPriority w:val="99"/>
    <w:rsid w:val="0075656D"/>
    <w:pPr>
      <w:spacing w:line="480" w:lineRule="auto"/>
      <w:outlineLvl w:val="9"/>
    </w:pPr>
    <w:rPr>
      <w:color w:val="ED7D31" w:themeColor="accent2"/>
    </w:rPr>
  </w:style>
  <w:style w:type="character" w:customStyle="1" w:styleId="CitaviBibliographySubheading7Zchn">
    <w:name w:val="Citavi Bibliography Subheading 7 Zchn"/>
    <w:basedOn w:val="DefaultParagraphFont"/>
    <w:link w:val="CitaviBibliographySubheading7"/>
    <w:uiPriority w:val="99"/>
    <w:rsid w:val="0075656D"/>
    <w:rPr>
      <w:rFonts w:asciiTheme="majorHAnsi" w:eastAsiaTheme="majorEastAsia" w:hAnsiTheme="majorHAnsi" w:cstheme="majorBidi"/>
      <w:color w:val="ED7D31" w:themeColor="accent2"/>
      <w:sz w:val="21"/>
      <w:szCs w:val="21"/>
    </w:rPr>
  </w:style>
  <w:style w:type="character" w:customStyle="1" w:styleId="Heading8Char">
    <w:name w:val="Heading 8 Char"/>
    <w:basedOn w:val="DefaultParagraphFont"/>
    <w:link w:val="Heading8"/>
    <w:uiPriority w:val="9"/>
    <w:semiHidden/>
    <w:rsid w:val="0075656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75656D"/>
    <w:pPr>
      <w:spacing w:line="480" w:lineRule="auto"/>
      <w:outlineLvl w:val="9"/>
    </w:pPr>
    <w:rPr>
      <w:color w:val="ED7D31" w:themeColor="accent2"/>
    </w:rPr>
  </w:style>
  <w:style w:type="character" w:customStyle="1" w:styleId="CitaviBibliographySubheading8Zchn">
    <w:name w:val="Citavi Bibliography Subheading 8 Zchn"/>
    <w:basedOn w:val="DefaultParagraphFont"/>
    <w:link w:val="CitaviBibliographySubheading8"/>
    <w:uiPriority w:val="99"/>
    <w:rsid w:val="0075656D"/>
    <w:rPr>
      <w:rFonts w:asciiTheme="majorHAnsi" w:eastAsiaTheme="majorEastAsia" w:hAnsiTheme="majorHAnsi" w:cstheme="majorBidi"/>
      <w:i/>
      <w:iCs/>
      <w:color w:val="ED7D31" w:themeColor="accent2"/>
      <w:sz w:val="21"/>
      <w:szCs w:val="21"/>
    </w:rPr>
  </w:style>
  <w:style w:type="character" w:customStyle="1" w:styleId="Heading9Char">
    <w:name w:val="Heading 9 Char"/>
    <w:basedOn w:val="DefaultParagraphFont"/>
    <w:link w:val="Heading9"/>
    <w:uiPriority w:val="9"/>
    <w:semiHidden/>
    <w:rsid w:val="0075656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5656D"/>
    <w:rPr>
      <w:color w:val="808080"/>
    </w:rPr>
  </w:style>
  <w:style w:type="character" w:styleId="FollowedHyperlink">
    <w:name w:val="FollowedHyperlink"/>
    <w:basedOn w:val="DefaultParagraphFont"/>
    <w:uiPriority w:val="99"/>
    <w:semiHidden/>
    <w:unhideWhenUsed/>
    <w:rsid w:val="00982CF5"/>
    <w:rPr>
      <w:color w:val="954F72" w:themeColor="followedHyperlink"/>
      <w:u w:val="single"/>
    </w:rPr>
  </w:style>
  <w:style w:type="character" w:customStyle="1" w:styleId="UnresolvedMention1">
    <w:name w:val="Unresolved Mention1"/>
    <w:basedOn w:val="DefaultParagraphFont"/>
    <w:uiPriority w:val="99"/>
    <w:semiHidden/>
    <w:unhideWhenUsed/>
    <w:rsid w:val="00CA02BF"/>
    <w:rPr>
      <w:color w:val="605E5C"/>
      <w:shd w:val="clear" w:color="auto" w:fill="E1DFDD"/>
    </w:rPr>
  </w:style>
  <w:style w:type="paragraph" w:customStyle="1" w:styleId="paragraph">
    <w:name w:val="paragraph"/>
    <w:basedOn w:val="Normal"/>
    <w:rsid w:val="00FC145E"/>
    <w:pPr>
      <w:spacing w:before="100" w:beforeAutospacing="1" w:after="100" w:afterAutospacing="1"/>
    </w:pPr>
  </w:style>
  <w:style w:type="character" w:customStyle="1" w:styleId="normaltextrun">
    <w:name w:val="normaltextrun"/>
    <w:basedOn w:val="DefaultParagraphFont"/>
    <w:rsid w:val="00FC145E"/>
  </w:style>
  <w:style w:type="character" w:customStyle="1" w:styleId="eop">
    <w:name w:val="eop"/>
    <w:basedOn w:val="DefaultParagraphFont"/>
    <w:rsid w:val="00FC145E"/>
  </w:style>
  <w:style w:type="paragraph" w:styleId="Revision">
    <w:name w:val="Revision"/>
    <w:hidden/>
    <w:uiPriority w:val="99"/>
    <w:semiHidden/>
    <w:rsid w:val="00694DD2"/>
    <w:rPr>
      <w:rFonts w:ascii="Times New Roman" w:hAnsi="Times New Roman"/>
      <w:sz w:val="22"/>
    </w:rPr>
  </w:style>
  <w:style w:type="character" w:styleId="EndnoteReference">
    <w:name w:val="endnote reference"/>
    <w:basedOn w:val="DefaultParagraphFont"/>
    <w:uiPriority w:val="99"/>
    <w:semiHidden/>
    <w:unhideWhenUsed/>
    <w:rsid w:val="00581E2D"/>
    <w:rPr>
      <w:vertAlign w:val="superscript"/>
    </w:rPr>
  </w:style>
  <w:style w:type="character" w:customStyle="1" w:styleId="apple-converted-space">
    <w:name w:val="apple-converted-space"/>
    <w:basedOn w:val="DefaultParagraphFont"/>
    <w:rsid w:val="00D85DE7"/>
  </w:style>
  <w:style w:type="character" w:styleId="Emphasis">
    <w:name w:val="Emphasis"/>
    <w:basedOn w:val="DefaultParagraphFont"/>
    <w:uiPriority w:val="20"/>
    <w:qFormat/>
    <w:rsid w:val="00A4219F"/>
    <w:rPr>
      <w:i/>
      <w:iCs/>
    </w:rPr>
  </w:style>
  <w:style w:type="character" w:styleId="LineNumber">
    <w:name w:val="line number"/>
    <w:basedOn w:val="DefaultParagraphFont"/>
    <w:uiPriority w:val="99"/>
    <w:semiHidden/>
    <w:unhideWhenUsed/>
    <w:rsid w:val="007A3117"/>
  </w:style>
  <w:style w:type="character" w:styleId="UnresolvedMention">
    <w:name w:val="Unresolved Mention"/>
    <w:basedOn w:val="DefaultParagraphFont"/>
    <w:uiPriority w:val="99"/>
    <w:semiHidden/>
    <w:unhideWhenUsed/>
    <w:rsid w:val="00E20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7067">
      <w:bodyDiv w:val="1"/>
      <w:marLeft w:val="0"/>
      <w:marRight w:val="0"/>
      <w:marTop w:val="0"/>
      <w:marBottom w:val="0"/>
      <w:divBdr>
        <w:top w:val="none" w:sz="0" w:space="0" w:color="auto"/>
        <w:left w:val="none" w:sz="0" w:space="0" w:color="auto"/>
        <w:bottom w:val="none" w:sz="0" w:space="0" w:color="auto"/>
        <w:right w:val="none" w:sz="0" w:space="0" w:color="auto"/>
      </w:divBdr>
    </w:div>
    <w:div w:id="37248091">
      <w:bodyDiv w:val="1"/>
      <w:marLeft w:val="0"/>
      <w:marRight w:val="0"/>
      <w:marTop w:val="0"/>
      <w:marBottom w:val="0"/>
      <w:divBdr>
        <w:top w:val="none" w:sz="0" w:space="0" w:color="auto"/>
        <w:left w:val="none" w:sz="0" w:space="0" w:color="auto"/>
        <w:bottom w:val="none" w:sz="0" w:space="0" w:color="auto"/>
        <w:right w:val="none" w:sz="0" w:space="0" w:color="auto"/>
      </w:divBdr>
    </w:div>
    <w:div w:id="37977071">
      <w:bodyDiv w:val="1"/>
      <w:marLeft w:val="0"/>
      <w:marRight w:val="0"/>
      <w:marTop w:val="0"/>
      <w:marBottom w:val="0"/>
      <w:divBdr>
        <w:top w:val="none" w:sz="0" w:space="0" w:color="auto"/>
        <w:left w:val="none" w:sz="0" w:space="0" w:color="auto"/>
        <w:bottom w:val="none" w:sz="0" w:space="0" w:color="auto"/>
        <w:right w:val="none" w:sz="0" w:space="0" w:color="auto"/>
      </w:divBdr>
    </w:div>
    <w:div w:id="52586350">
      <w:bodyDiv w:val="1"/>
      <w:marLeft w:val="0"/>
      <w:marRight w:val="0"/>
      <w:marTop w:val="0"/>
      <w:marBottom w:val="0"/>
      <w:divBdr>
        <w:top w:val="none" w:sz="0" w:space="0" w:color="auto"/>
        <w:left w:val="none" w:sz="0" w:space="0" w:color="auto"/>
        <w:bottom w:val="none" w:sz="0" w:space="0" w:color="auto"/>
        <w:right w:val="none" w:sz="0" w:space="0" w:color="auto"/>
      </w:divBdr>
    </w:div>
    <w:div w:id="65298107">
      <w:bodyDiv w:val="1"/>
      <w:marLeft w:val="0"/>
      <w:marRight w:val="0"/>
      <w:marTop w:val="0"/>
      <w:marBottom w:val="0"/>
      <w:divBdr>
        <w:top w:val="none" w:sz="0" w:space="0" w:color="auto"/>
        <w:left w:val="none" w:sz="0" w:space="0" w:color="auto"/>
        <w:bottom w:val="none" w:sz="0" w:space="0" w:color="auto"/>
        <w:right w:val="none" w:sz="0" w:space="0" w:color="auto"/>
      </w:divBdr>
    </w:div>
    <w:div w:id="103110534">
      <w:bodyDiv w:val="1"/>
      <w:marLeft w:val="0"/>
      <w:marRight w:val="0"/>
      <w:marTop w:val="0"/>
      <w:marBottom w:val="0"/>
      <w:divBdr>
        <w:top w:val="none" w:sz="0" w:space="0" w:color="auto"/>
        <w:left w:val="none" w:sz="0" w:space="0" w:color="auto"/>
        <w:bottom w:val="none" w:sz="0" w:space="0" w:color="auto"/>
        <w:right w:val="none" w:sz="0" w:space="0" w:color="auto"/>
      </w:divBdr>
    </w:div>
    <w:div w:id="124082351">
      <w:bodyDiv w:val="1"/>
      <w:marLeft w:val="0"/>
      <w:marRight w:val="0"/>
      <w:marTop w:val="0"/>
      <w:marBottom w:val="0"/>
      <w:divBdr>
        <w:top w:val="none" w:sz="0" w:space="0" w:color="auto"/>
        <w:left w:val="none" w:sz="0" w:space="0" w:color="auto"/>
        <w:bottom w:val="none" w:sz="0" w:space="0" w:color="auto"/>
        <w:right w:val="none" w:sz="0" w:space="0" w:color="auto"/>
      </w:divBdr>
    </w:div>
    <w:div w:id="138503601">
      <w:bodyDiv w:val="1"/>
      <w:marLeft w:val="0"/>
      <w:marRight w:val="0"/>
      <w:marTop w:val="0"/>
      <w:marBottom w:val="0"/>
      <w:divBdr>
        <w:top w:val="none" w:sz="0" w:space="0" w:color="auto"/>
        <w:left w:val="none" w:sz="0" w:space="0" w:color="auto"/>
        <w:bottom w:val="none" w:sz="0" w:space="0" w:color="auto"/>
        <w:right w:val="none" w:sz="0" w:space="0" w:color="auto"/>
      </w:divBdr>
    </w:div>
    <w:div w:id="226915694">
      <w:bodyDiv w:val="1"/>
      <w:marLeft w:val="0"/>
      <w:marRight w:val="0"/>
      <w:marTop w:val="0"/>
      <w:marBottom w:val="0"/>
      <w:divBdr>
        <w:top w:val="none" w:sz="0" w:space="0" w:color="auto"/>
        <w:left w:val="none" w:sz="0" w:space="0" w:color="auto"/>
        <w:bottom w:val="none" w:sz="0" w:space="0" w:color="auto"/>
        <w:right w:val="none" w:sz="0" w:space="0" w:color="auto"/>
      </w:divBdr>
    </w:div>
    <w:div w:id="246766456">
      <w:bodyDiv w:val="1"/>
      <w:marLeft w:val="0"/>
      <w:marRight w:val="0"/>
      <w:marTop w:val="0"/>
      <w:marBottom w:val="0"/>
      <w:divBdr>
        <w:top w:val="none" w:sz="0" w:space="0" w:color="auto"/>
        <w:left w:val="none" w:sz="0" w:space="0" w:color="auto"/>
        <w:bottom w:val="none" w:sz="0" w:space="0" w:color="auto"/>
        <w:right w:val="none" w:sz="0" w:space="0" w:color="auto"/>
      </w:divBdr>
    </w:div>
    <w:div w:id="252515508">
      <w:bodyDiv w:val="1"/>
      <w:marLeft w:val="0"/>
      <w:marRight w:val="0"/>
      <w:marTop w:val="0"/>
      <w:marBottom w:val="0"/>
      <w:divBdr>
        <w:top w:val="none" w:sz="0" w:space="0" w:color="auto"/>
        <w:left w:val="none" w:sz="0" w:space="0" w:color="auto"/>
        <w:bottom w:val="none" w:sz="0" w:space="0" w:color="auto"/>
        <w:right w:val="none" w:sz="0" w:space="0" w:color="auto"/>
      </w:divBdr>
    </w:div>
    <w:div w:id="272442216">
      <w:bodyDiv w:val="1"/>
      <w:marLeft w:val="0"/>
      <w:marRight w:val="0"/>
      <w:marTop w:val="0"/>
      <w:marBottom w:val="0"/>
      <w:divBdr>
        <w:top w:val="none" w:sz="0" w:space="0" w:color="auto"/>
        <w:left w:val="none" w:sz="0" w:space="0" w:color="auto"/>
        <w:bottom w:val="none" w:sz="0" w:space="0" w:color="auto"/>
        <w:right w:val="none" w:sz="0" w:space="0" w:color="auto"/>
      </w:divBdr>
    </w:div>
    <w:div w:id="298612204">
      <w:bodyDiv w:val="1"/>
      <w:marLeft w:val="0"/>
      <w:marRight w:val="0"/>
      <w:marTop w:val="0"/>
      <w:marBottom w:val="0"/>
      <w:divBdr>
        <w:top w:val="none" w:sz="0" w:space="0" w:color="auto"/>
        <w:left w:val="none" w:sz="0" w:space="0" w:color="auto"/>
        <w:bottom w:val="none" w:sz="0" w:space="0" w:color="auto"/>
        <w:right w:val="none" w:sz="0" w:space="0" w:color="auto"/>
      </w:divBdr>
    </w:div>
    <w:div w:id="422727583">
      <w:bodyDiv w:val="1"/>
      <w:marLeft w:val="0"/>
      <w:marRight w:val="0"/>
      <w:marTop w:val="0"/>
      <w:marBottom w:val="0"/>
      <w:divBdr>
        <w:top w:val="none" w:sz="0" w:space="0" w:color="auto"/>
        <w:left w:val="none" w:sz="0" w:space="0" w:color="auto"/>
        <w:bottom w:val="none" w:sz="0" w:space="0" w:color="auto"/>
        <w:right w:val="none" w:sz="0" w:space="0" w:color="auto"/>
      </w:divBdr>
    </w:div>
    <w:div w:id="444228370">
      <w:bodyDiv w:val="1"/>
      <w:marLeft w:val="0"/>
      <w:marRight w:val="0"/>
      <w:marTop w:val="0"/>
      <w:marBottom w:val="0"/>
      <w:divBdr>
        <w:top w:val="none" w:sz="0" w:space="0" w:color="auto"/>
        <w:left w:val="none" w:sz="0" w:space="0" w:color="auto"/>
        <w:bottom w:val="none" w:sz="0" w:space="0" w:color="auto"/>
        <w:right w:val="none" w:sz="0" w:space="0" w:color="auto"/>
      </w:divBdr>
    </w:div>
    <w:div w:id="507718062">
      <w:bodyDiv w:val="1"/>
      <w:marLeft w:val="0"/>
      <w:marRight w:val="0"/>
      <w:marTop w:val="0"/>
      <w:marBottom w:val="0"/>
      <w:divBdr>
        <w:top w:val="none" w:sz="0" w:space="0" w:color="auto"/>
        <w:left w:val="none" w:sz="0" w:space="0" w:color="auto"/>
        <w:bottom w:val="none" w:sz="0" w:space="0" w:color="auto"/>
        <w:right w:val="none" w:sz="0" w:space="0" w:color="auto"/>
      </w:divBdr>
    </w:div>
    <w:div w:id="543181002">
      <w:bodyDiv w:val="1"/>
      <w:marLeft w:val="0"/>
      <w:marRight w:val="0"/>
      <w:marTop w:val="0"/>
      <w:marBottom w:val="0"/>
      <w:divBdr>
        <w:top w:val="none" w:sz="0" w:space="0" w:color="auto"/>
        <w:left w:val="none" w:sz="0" w:space="0" w:color="auto"/>
        <w:bottom w:val="none" w:sz="0" w:space="0" w:color="auto"/>
        <w:right w:val="none" w:sz="0" w:space="0" w:color="auto"/>
      </w:divBdr>
    </w:div>
    <w:div w:id="601957459">
      <w:bodyDiv w:val="1"/>
      <w:marLeft w:val="0"/>
      <w:marRight w:val="0"/>
      <w:marTop w:val="0"/>
      <w:marBottom w:val="0"/>
      <w:divBdr>
        <w:top w:val="none" w:sz="0" w:space="0" w:color="auto"/>
        <w:left w:val="none" w:sz="0" w:space="0" w:color="auto"/>
        <w:bottom w:val="none" w:sz="0" w:space="0" w:color="auto"/>
        <w:right w:val="none" w:sz="0" w:space="0" w:color="auto"/>
      </w:divBdr>
    </w:div>
    <w:div w:id="682438475">
      <w:bodyDiv w:val="1"/>
      <w:marLeft w:val="0"/>
      <w:marRight w:val="0"/>
      <w:marTop w:val="0"/>
      <w:marBottom w:val="0"/>
      <w:divBdr>
        <w:top w:val="none" w:sz="0" w:space="0" w:color="auto"/>
        <w:left w:val="none" w:sz="0" w:space="0" w:color="auto"/>
        <w:bottom w:val="none" w:sz="0" w:space="0" w:color="auto"/>
        <w:right w:val="none" w:sz="0" w:space="0" w:color="auto"/>
      </w:divBdr>
    </w:div>
    <w:div w:id="692656461">
      <w:bodyDiv w:val="1"/>
      <w:marLeft w:val="0"/>
      <w:marRight w:val="0"/>
      <w:marTop w:val="0"/>
      <w:marBottom w:val="0"/>
      <w:divBdr>
        <w:top w:val="none" w:sz="0" w:space="0" w:color="auto"/>
        <w:left w:val="none" w:sz="0" w:space="0" w:color="auto"/>
        <w:bottom w:val="none" w:sz="0" w:space="0" w:color="auto"/>
        <w:right w:val="none" w:sz="0" w:space="0" w:color="auto"/>
      </w:divBdr>
    </w:div>
    <w:div w:id="744494802">
      <w:bodyDiv w:val="1"/>
      <w:marLeft w:val="0"/>
      <w:marRight w:val="0"/>
      <w:marTop w:val="0"/>
      <w:marBottom w:val="0"/>
      <w:divBdr>
        <w:top w:val="none" w:sz="0" w:space="0" w:color="auto"/>
        <w:left w:val="none" w:sz="0" w:space="0" w:color="auto"/>
        <w:bottom w:val="none" w:sz="0" w:space="0" w:color="auto"/>
        <w:right w:val="none" w:sz="0" w:space="0" w:color="auto"/>
      </w:divBdr>
    </w:div>
    <w:div w:id="765931035">
      <w:bodyDiv w:val="1"/>
      <w:marLeft w:val="0"/>
      <w:marRight w:val="0"/>
      <w:marTop w:val="0"/>
      <w:marBottom w:val="0"/>
      <w:divBdr>
        <w:top w:val="none" w:sz="0" w:space="0" w:color="auto"/>
        <w:left w:val="none" w:sz="0" w:space="0" w:color="auto"/>
        <w:bottom w:val="none" w:sz="0" w:space="0" w:color="auto"/>
        <w:right w:val="none" w:sz="0" w:space="0" w:color="auto"/>
      </w:divBdr>
    </w:div>
    <w:div w:id="836456695">
      <w:bodyDiv w:val="1"/>
      <w:marLeft w:val="0"/>
      <w:marRight w:val="0"/>
      <w:marTop w:val="0"/>
      <w:marBottom w:val="0"/>
      <w:divBdr>
        <w:top w:val="none" w:sz="0" w:space="0" w:color="auto"/>
        <w:left w:val="none" w:sz="0" w:space="0" w:color="auto"/>
        <w:bottom w:val="none" w:sz="0" w:space="0" w:color="auto"/>
        <w:right w:val="none" w:sz="0" w:space="0" w:color="auto"/>
      </w:divBdr>
    </w:div>
    <w:div w:id="902830884">
      <w:bodyDiv w:val="1"/>
      <w:marLeft w:val="0"/>
      <w:marRight w:val="0"/>
      <w:marTop w:val="0"/>
      <w:marBottom w:val="0"/>
      <w:divBdr>
        <w:top w:val="none" w:sz="0" w:space="0" w:color="auto"/>
        <w:left w:val="none" w:sz="0" w:space="0" w:color="auto"/>
        <w:bottom w:val="none" w:sz="0" w:space="0" w:color="auto"/>
        <w:right w:val="none" w:sz="0" w:space="0" w:color="auto"/>
      </w:divBdr>
    </w:div>
    <w:div w:id="1014915371">
      <w:bodyDiv w:val="1"/>
      <w:marLeft w:val="0"/>
      <w:marRight w:val="0"/>
      <w:marTop w:val="0"/>
      <w:marBottom w:val="0"/>
      <w:divBdr>
        <w:top w:val="none" w:sz="0" w:space="0" w:color="auto"/>
        <w:left w:val="none" w:sz="0" w:space="0" w:color="auto"/>
        <w:bottom w:val="none" w:sz="0" w:space="0" w:color="auto"/>
        <w:right w:val="none" w:sz="0" w:space="0" w:color="auto"/>
      </w:divBdr>
    </w:div>
    <w:div w:id="1041245479">
      <w:bodyDiv w:val="1"/>
      <w:marLeft w:val="0"/>
      <w:marRight w:val="0"/>
      <w:marTop w:val="0"/>
      <w:marBottom w:val="0"/>
      <w:divBdr>
        <w:top w:val="none" w:sz="0" w:space="0" w:color="auto"/>
        <w:left w:val="none" w:sz="0" w:space="0" w:color="auto"/>
        <w:bottom w:val="none" w:sz="0" w:space="0" w:color="auto"/>
        <w:right w:val="none" w:sz="0" w:space="0" w:color="auto"/>
      </w:divBdr>
    </w:div>
    <w:div w:id="1071580809">
      <w:bodyDiv w:val="1"/>
      <w:marLeft w:val="0"/>
      <w:marRight w:val="0"/>
      <w:marTop w:val="0"/>
      <w:marBottom w:val="0"/>
      <w:divBdr>
        <w:top w:val="none" w:sz="0" w:space="0" w:color="auto"/>
        <w:left w:val="none" w:sz="0" w:space="0" w:color="auto"/>
        <w:bottom w:val="none" w:sz="0" w:space="0" w:color="auto"/>
        <w:right w:val="none" w:sz="0" w:space="0" w:color="auto"/>
      </w:divBdr>
    </w:div>
    <w:div w:id="1095132939">
      <w:bodyDiv w:val="1"/>
      <w:marLeft w:val="0"/>
      <w:marRight w:val="0"/>
      <w:marTop w:val="0"/>
      <w:marBottom w:val="0"/>
      <w:divBdr>
        <w:top w:val="none" w:sz="0" w:space="0" w:color="auto"/>
        <w:left w:val="none" w:sz="0" w:space="0" w:color="auto"/>
        <w:bottom w:val="none" w:sz="0" w:space="0" w:color="auto"/>
        <w:right w:val="none" w:sz="0" w:space="0" w:color="auto"/>
      </w:divBdr>
    </w:div>
    <w:div w:id="1104501447">
      <w:bodyDiv w:val="1"/>
      <w:marLeft w:val="0"/>
      <w:marRight w:val="0"/>
      <w:marTop w:val="0"/>
      <w:marBottom w:val="0"/>
      <w:divBdr>
        <w:top w:val="none" w:sz="0" w:space="0" w:color="auto"/>
        <w:left w:val="none" w:sz="0" w:space="0" w:color="auto"/>
        <w:bottom w:val="none" w:sz="0" w:space="0" w:color="auto"/>
        <w:right w:val="none" w:sz="0" w:space="0" w:color="auto"/>
      </w:divBdr>
    </w:div>
    <w:div w:id="1113283238">
      <w:bodyDiv w:val="1"/>
      <w:marLeft w:val="0"/>
      <w:marRight w:val="0"/>
      <w:marTop w:val="0"/>
      <w:marBottom w:val="0"/>
      <w:divBdr>
        <w:top w:val="none" w:sz="0" w:space="0" w:color="auto"/>
        <w:left w:val="none" w:sz="0" w:space="0" w:color="auto"/>
        <w:bottom w:val="none" w:sz="0" w:space="0" w:color="auto"/>
        <w:right w:val="none" w:sz="0" w:space="0" w:color="auto"/>
      </w:divBdr>
      <w:divsChild>
        <w:div w:id="982393684">
          <w:marLeft w:val="0"/>
          <w:marRight w:val="0"/>
          <w:marTop w:val="0"/>
          <w:marBottom w:val="0"/>
          <w:divBdr>
            <w:top w:val="none" w:sz="0" w:space="0" w:color="auto"/>
            <w:left w:val="none" w:sz="0" w:space="0" w:color="auto"/>
            <w:bottom w:val="none" w:sz="0" w:space="0" w:color="auto"/>
            <w:right w:val="none" w:sz="0" w:space="0" w:color="auto"/>
          </w:divBdr>
        </w:div>
        <w:div w:id="1273783174">
          <w:marLeft w:val="0"/>
          <w:marRight w:val="0"/>
          <w:marTop w:val="0"/>
          <w:marBottom w:val="0"/>
          <w:divBdr>
            <w:top w:val="none" w:sz="0" w:space="0" w:color="auto"/>
            <w:left w:val="none" w:sz="0" w:space="0" w:color="auto"/>
            <w:bottom w:val="none" w:sz="0" w:space="0" w:color="auto"/>
            <w:right w:val="none" w:sz="0" w:space="0" w:color="auto"/>
          </w:divBdr>
        </w:div>
        <w:div w:id="1778744701">
          <w:marLeft w:val="0"/>
          <w:marRight w:val="0"/>
          <w:marTop w:val="0"/>
          <w:marBottom w:val="0"/>
          <w:divBdr>
            <w:top w:val="none" w:sz="0" w:space="0" w:color="auto"/>
            <w:left w:val="none" w:sz="0" w:space="0" w:color="auto"/>
            <w:bottom w:val="none" w:sz="0" w:space="0" w:color="auto"/>
            <w:right w:val="none" w:sz="0" w:space="0" w:color="auto"/>
          </w:divBdr>
        </w:div>
      </w:divsChild>
    </w:div>
    <w:div w:id="1169979137">
      <w:bodyDiv w:val="1"/>
      <w:marLeft w:val="0"/>
      <w:marRight w:val="0"/>
      <w:marTop w:val="0"/>
      <w:marBottom w:val="0"/>
      <w:divBdr>
        <w:top w:val="none" w:sz="0" w:space="0" w:color="auto"/>
        <w:left w:val="none" w:sz="0" w:space="0" w:color="auto"/>
        <w:bottom w:val="none" w:sz="0" w:space="0" w:color="auto"/>
        <w:right w:val="none" w:sz="0" w:space="0" w:color="auto"/>
      </w:divBdr>
    </w:div>
    <w:div w:id="1172642146">
      <w:bodyDiv w:val="1"/>
      <w:marLeft w:val="0"/>
      <w:marRight w:val="0"/>
      <w:marTop w:val="0"/>
      <w:marBottom w:val="0"/>
      <w:divBdr>
        <w:top w:val="none" w:sz="0" w:space="0" w:color="auto"/>
        <w:left w:val="none" w:sz="0" w:space="0" w:color="auto"/>
        <w:bottom w:val="none" w:sz="0" w:space="0" w:color="auto"/>
        <w:right w:val="none" w:sz="0" w:space="0" w:color="auto"/>
      </w:divBdr>
    </w:div>
    <w:div w:id="1178469937">
      <w:bodyDiv w:val="1"/>
      <w:marLeft w:val="0"/>
      <w:marRight w:val="0"/>
      <w:marTop w:val="0"/>
      <w:marBottom w:val="0"/>
      <w:divBdr>
        <w:top w:val="none" w:sz="0" w:space="0" w:color="auto"/>
        <w:left w:val="none" w:sz="0" w:space="0" w:color="auto"/>
        <w:bottom w:val="none" w:sz="0" w:space="0" w:color="auto"/>
        <w:right w:val="none" w:sz="0" w:space="0" w:color="auto"/>
      </w:divBdr>
    </w:div>
    <w:div w:id="1209302138">
      <w:bodyDiv w:val="1"/>
      <w:marLeft w:val="0"/>
      <w:marRight w:val="0"/>
      <w:marTop w:val="0"/>
      <w:marBottom w:val="0"/>
      <w:divBdr>
        <w:top w:val="none" w:sz="0" w:space="0" w:color="auto"/>
        <w:left w:val="none" w:sz="0" w:space="0" w:color="auto"/>
        <w:bottom w:val="none" w:sz="0" w:space="0" w:color="auto"/>
        <w:right w:val="none" w:sz="0" w:space="0" w:color="auto"/>
      </w:divBdr>
    </w:div>
    <w:div w:id="1335451615">
      <w:bodyDiv w:val="1"/>
      <w:marLeft w:val="0"/>
      <w:marRight w:val="0"/>
      <w:marTop w:val="0"/>
      <w:marBottom w:val="0"/>
      <w:divBdr>
        <w:top w:val="none" w:sz="0" w:space="0" w:color="auto"/>
        <w:left w:val="none" w:sz="0" w:space="0" w:color="auto"/>
        <w:bottom w:val="none" w:sz="0" w:space="0" w:color="auto"/>
        <w:right w:val="none" w:sz="0" w:space="0" w:color="auto"/>
      </w:divBdr>
    </w:div>
    <w:div w:id="1397826164">
      <w:bodyDiv w:val="1"/>
      <w:marLeft w:val="0"/>
      <w:marRight w:val="0"/>
      <w:marTop w:val="0"/>
      <w:marBottom w:val="0"/>
      <w:divBdr>
        <w:top w:val="none" w:sz="0" w:space="0" w:color="auto"/>
        <w:left w:val="none" w:sz="0" w:space="0" w:color="auto"/>
        <w:bottom w:val="none" w:sz="0" w:space="0" w:color="auto"/>
        <w:right w:val="none" w:sz="0" w:space="0" w:color="auto"/>
      </w:divBdr>
    </w:div>
    <w:div w:id="1452438242">
      <w:bodyDiv w:val="1"/>
      <w:marLeft w:val="0"/>
      <w:marRight w:val="0"/>
      <w:marTop w:val="0"/>
      <w:marBottom w:val="0"/>
      <w:divBdr>
        <w:top w:val="none" w:sz="0" w:space="0" w:color="auto"/>
        <w:left w:val="none" w:sz="0" w:space="0" w:color="auto"/>
        <w:bottom w:val="none" w:sz="0" w:space="0" w:color="auto"/>
        <w:right w:val="none" w:sz="0" w:space="0" w:color="auto"/>
      </w:divBdr>
    </w:div>
    <w:div w:id="1467745668">
      <w:bodyDiv w:val="1"/>
      <w:marLeft w:val="0"/>
      <w:marRight w:val="0"/>
      <w:marTop w:val="0"/>
      <w:marBottom w:val="0"/>
      <w:divBdr>
        <w:top w:val="none" w:sz="0" w:space="0" w:color="auto"/>
        <w:left w:val="none" w:sz="0" w:space="0" w:color="auto"/>
        <w:bottom w:val="none" w:sz="0" w:space="0" w:color="auto"/>
        <w:right w:val="none" w:sz="0" w:space="0" w:color="auto"/>
      </w:divBdr>
    </w:div>
    <w:div w:id="1515799245">
      <w:bodyDiv w:val="1"/>
      <w:marLeft w:val="0"/>
      <w:marRight w:val="0"/>
      <w:marTop w:val="0"/>
      <w:marBottom w:val="0"/>
      <w:divBdr>
        <w:top w:val="none" w:sz="0" w:space="0" w:color="auto"/>
        <w:left w:val="none" w:sz="0" w:space="0" w:color="auto"/>
        <w:bottom w:val="none" w:sz="0" w:space="0" w:color="auto"/>
        <w:right w:val="none" w:sz="0" w:space="0" w:color="auto"/>
      </w:divBdr>
    </w:div>
    <w:div w:id="1523275633">
      <w:bodyDiv w:val="1"/>
      <w:marLeft w:val="0"/>
      <w:marRight w:val="0"/>
      <w:marTop w:val="0"/>
      <w:marBottom w:val="0"/>
      <w:divBdr>
        <w:top w:val="none" w:sz="0" w:space="0" w:color="auto"/>
        <w:left w:val="none" w:sz="0" w:space="0" w:color="auto"/>
        <w:bottom w:val="none" w:sz="0" w:space="0" w:color="auto"/>
        <w:right w:val="none" w:sz="0" w:space="0" w:color="auto"/>
      </w:divBdr>
    </w:div>
    <w:div w:id="1575778794">
      <w:bodyDiv w:val="1"/>
      <w:marLeft w:val="0"/>
      <w:marRight w:val="0"/>
      <w:marTop w:val="0"/>
      <w:marBottom w:val="0"/>
      <w:divBdr>
        <w:top w:val="none" w:sz="0" w:space="0" w:color="auto"/>
        <w:left w:val="none" w:sz="0" w:space="0" w:color="auto"/>
        <w:bottom w:val="none" w:sz="0" w:space="0" w:color="auto"/>
        <w:right w:val="none" w:sz="0" w:space="0" w:color="auto"/>
      </w:divBdr>
    </w:div>
    <w:div w:id="1577205149">
      <w:bodyDiv w:val="1"/>
      <w:marLeft w:val="0"/>
      <w:marRight w:val="0"/>
      <w:marTop w:val="0"/>
      <w:marBottom w:val="0"/>
      <w:divBdr>
        <w:top w:val="none" w:sz="0" w:space="0" w:color="auto"/>
        <w:left w:val="none" w:sz="0" w:space="0" w:color="auto"/>
        <w:bottom w:val="none" w:sz="0" w:space="0" w:color="auto"/>
        <w:right w:val="none" w:sz="0" w:space="0" w:color="auto"/>
      </w:divBdr>
    </w:div>
    <w:div w:id="1594900086">
      <w:bodyDiv w:val="1"/>
      <w:marLeft w:val="0"/>
      <w:marRight w:val="0"/>
      <w:marTop w:val="0"/>
      <w:marBottom w:val="0"/>
      <w:divBdr>
        <w:top w:val="none" w:sz="0" w:space="0" w:color="auto"/>
        <w:left w:val="none" w:sz="0" w:space="0" w:color="auto"/>
        <w:bottom w:val="none" w:sz="0" w:space="0" w:color="auto"/>
        <w:right w:val="none" w:sz="0" w:space="0" w:color="auto"/>
      </w:divBdr>
    </w:div>
    <w:div w:id="1602881769">
      <w:bodyDiv w:val="1"/>
      <w:marLeft w:val="0"/>
      <w:marRight w:val="0"/>
      <w:marTop w:val="0"/>
      <w:marBottom w:val="0"/>
      <w:divBdr>
        <w:top w:val="none" w:sz="0" w:space="0" w:color="auto"/>
        <w:left w:val="none" w:sz="0" w:space="0" w:color="auto"/>
        <w:bottom w:val="none" w:sz="0" w:space="0" w:color="auto"/>
        <w:right w:val="none" w:sz="0" w:space="0" w:color="auto"/>
      </w:divBdr>
    </w:div>
    <w:div w:id="1625501688">
      <w:bodyDiv w:val="1"/>
      <w:marLeft w:val="0"/>
      <w:marRight w:val="0"/>
      <w:marTop w:val="0"/>
      <w:marBottom w:val="0"/>
      <w:divBdr>
        <w:top w:val="none" w:sz="0" w:space="0" w:color="auto"/>
        <w:left w:val="none" w:sz="0" w:space="0" w:color="auto"/>
        <w:bottom w:val="none" w:sz="0" w:space="0" w:color="auto"/>
        <w:right w:val="none" w:sz="0" w:space="0" w:color="auto"/>
      </w:divBdr>
    </w:div>
    <w:div w:id="1641152589">
      <w:bodyDiv w:val="1"/>
      <w:marLeft w:val="0"/>
      <w:marRight w:val="0"/>
      <w:marTop w:val="0"/>
      <w:marBottom w:val="0"/>
      <w:divBdr>
        <w:top w:val="none" w:sz="0" w:space="0" w:color="auto"/>
        <w:left w:val="none" w:sz="0" w:space="0" w:color="auto"/>
        <w:bottom w:val="none" w:sz="0" w:space="0" w:color="auto"/>
        <w:right w:val="none" w:sz="0" w:space="0" w:color="auto"/>
      </w:divBdr>
    </w:div>
    <w:div w:id="1667900077">
      <w:bodyDiv w:val="1"/>
      <w:marLeft w:val="0"/>
      <w:marRight w:val="0"/>
      <w:marTop w:val="0"/>
      <w:marBottom w:val="0"/>
      <w:divBdr>
        <w:top w:val="none" w:sz="0" w:space="0" w:color="auto"/>
        <w:left w:val="none" w:sz="0" w:space="0" w:color="auto"/>
        <w:bottom w:val="none" w:sz="0" w:space="0" w:color="auto"/>
        <w:right w:val="none" w:sz="0" w:space="0" w:color="auto"/>
      </w:divBdr>
    </w:div>
    <w:div w:id="1691570141">
      <w:bodyDiv w:val="1"/>
      <w:marLeft w:val="0"/>
      <w:marRight w:val="0"/>
      <w:marTop w:val="0"/>
      <w:marBottom w:val="0"/>
      <w:divBdr>
        <w:top w:val="none" w:sz="0" w:space="0" w:color="auto"/>
        <w:left w:val="none" w:sz="0" w:space="0" w:color="auto"/>
        <w:bottom w:val="none" w:sz="0" w:space="0" w:color="auto"/>
        <w:right w:val="none" w:sz="0" w:space="0" w:color="auto"/>
      </w:divBdr>
    </w:div>
    <w:div w:id="1697652000">
      <w:bodyDiv w:val="1"/>
      <w:marLeft w:val="0"/>
      <w:marRight w:val="0"/>
      <w:marTop w:val="0"/>
      <w:marBottom w:val="0"/>
      <w:divBdr>
        <w:top w:val="none" w:sz="0" w:space="0" w:color="auto"/>
        <w:left w:val="none" w:sz="0" w:space="0" w:color="auto"/>
        <w:bottom w:val="none" w:sz="0" w:space="0" w:color="auto"/>
        <w:right w:val="none" w:sz="0" w:space="0" w:color="auto"/>
      </w:divBdr>
    </w:div>
    <w:div w:id="1713117406">
      <w:bodyDiv w:val="1"/>
      <w:marLeft w:val="0"/>
      <w:marRight w:val="0"/>
      <w:marTop w:val="0"/>
      <w:marBottom w:val="0"/>
      <w:divBdr>
        <w:top w:val="none" w:sz="0" w:space="0" w:color="auto"/>
        <w:left w:val="none" w:sz="0" w:space="0" w:color="auto"/>
        <w:bottom w:val="none" w:sz="0" w:space="0" w:color="auto"/>
        <w:right w:val="none" w:sz="0" w:space="0" w:color="auto"/>
      </w:divBdr>
    </w:div>
    <w:div w:id="1735157318">
      <w:bodyDiv w:val="1"/>
      <w:marLeft w:val="0"/>
      <w:marRight w:val="0"/>
      <w:marTop w:val="0"/>
      <w:marBottom w:val="0"/>
      <w:divBdr>
        <w:top w:val="none" w:sz="0" w:space="0" w:color="auto"/>
        <w:left w:val="none" w:sz="0" w:space="0" w:color="auto"/>
        <w:bottom w:val="none" w:sz="0" w:space="0" w:color="auto"/>
        <w:right w:val="none" w:sz="0" w:space="0" w:color="auto"/>
      </w:divBdr>
    </w:div>
    <w:div w:id="1744722778">
      <w:bodyDiv w:val="1"/>
      <w:marLeft w:val="0"/>
      <w:marRight w:val="0"/>
      <w:marTop w:val="0"/>
      <w:marBottom w:val="0"/>
      <w:divBdr>
        <w:top w:val="none" w:sz="0" w:space="0" w:color="auto"/>
        <w:left w:val="none" w:sz="0" w:space="0" w:color="auto"/>
        <w:bottom w:val="none" w:sz="0" w:space="0" w:color="auto"/>
        <w:right w:val="none" w:sz="0" w:space="0" w:color="auto"/>
      </w:divBdr>
    </w:div>
    <w:div w:id="1767075525">
      <w:bodyDiv w:val="1"/>
      <w:marLeft w:val="0"/>
      <w:marRight w:val="0"/>
      <w:marTop w:val="0"/>
      <w:marBottom w:val="0"/>
      <w:divBdr>
        <w:top w:val="none" w:sz="0" w:space="0" w:color="auto"/>
        <w:left w:val="none" w:sz="0" w:space="0" w:color="auto"/>
        <w:bottom w:val="none" w:sz="0" w:space="0" w:color="auto"/>
        <w:right w:val="none" w:sz="0" w:space="0" w:color="auto"/>
      </w:divBdr>
    </w:div>
    <w:div w:id="1795321716">
      <w:bodyDiv w:val="1"/>
      <w:marLeft w:val="0"/>
      <w:marRight w:val="0"/>
      <w:marTop w:val="0"/>
      <w:marBottom w:val="0"/>
      <w:divBdr>
        <w:top w:val="none" w:sz="0" w:space="0" w:color="auto"/>
        <w:left w:val="none" w:sz="0" w:space="0" w:color="auto"/>
        <w:bottom w:val="none" w:sz="0" w:space="0" w:color="auto"/>
        <w:right w:val="none" w:sz="0" w:space="0" w:color="auto"/>
      </w:divBdr>
    </w:div>
    <w:div w:id="1813907959">
      <w:bodyDiv w:val="1"/>
      <w:marLeft w:val="0"/>
      <w:marRight w:val="0"/>
      <w:marTop w:val="0"/>
      <w:marBottom w:val="0"/>
      <w:divBdr>
        <w:top w:val="none" w:sz="0" w:space="0" w:color="auto"/>
        <w:left w:val="none" w:sz="0" w:space="0" w:color="auto"/>
        <w:bottom w:val="none" w:sz="0" w:space="0" w:color="auto"/>
        <w:right w:val="none" w:sz="0" w:space="0" w:color="auto"/>
      </w:divBdr>
      <w:divsChild>
        <w:div w:id="399258487">
          <w:marLeft w:val="0"/>
          <w:marRight w:val="0"/>
          <w:marTop w:val="0"/>
          <w:marBottom w:val="0"/>
          <w:divBdr>
            <w:top w:val="none" w:sz="0" w:space="0" w:color="auto"/>
            <w:left w:val="none" w:sz="0" w:space="0" w:color="auto"/>
            <w:bottom w:val="none" w:sz="0" w:space="0" w:color="auto"/>
            <w:right w:val="none" w:sz="0" w:space="0" w:color="auto"/>
          </w:divBdr>
          <w:divsChild>
            <w:div w:id="1791514824">
              <w:marLeft w:val="0"/>
              <w:marRight w:val="0"/>
              <w:marTop w:val="0"/>
              <w:marBottom w:val="0"/>
              <w:divBdr>
                <w:top w:val="none" w:sz="0" w:space="0" w:color="auto"/>
                <w:left w:val="none" w:sz="0" w:space="0" w:color="auto"/>
                <w:bottom w:val="none" w:sz="0" w:space="0" w:color="auto"/>
                <w:right w:val="none" w:sz="0" w:space="0" w:color="auto"/>
              </w:divBdr>
              <w:divsChild>
                <w:div w:id="1533960502">
                  <w:marLeft w:val="0"/>
                  <w:marRight w:val="0"/>
                  <w:marTop w:val="0"/>
                  <w:marBottom w:val="0"/>
                  <w:divBdr>
                    <w:top w:val="none" w:sz="0" w:space="0" w:color="auto"/>
                    <w:left w:val="none" w:sz="0" w:space="0" w:color="auto"/>
                    <w:bottom w:val="none" w:sz="0" w:space="0" w:color="auto"/>
                    <w:right w:val="none" w:sz="0" w:space="0" w:color="auto"/>
                  </w:divBdr>
                  <w:divsChild>
                    <w:div w:id="20821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90495">
      <w:bodyDiv w:val="1"/>
      <w:marLeft w:val="0"/>
      <w:marRight w:val="0"/>
      <w:marTop w:val="0"/>
      <w:marBottom w:val="0"/>
      <w:divBdr>
        <w:top w:val="none" w:sz="0" w:space="0" w:color="auto"/>
        <w:left w:val="none" w:sz="0" w:space="0" w:color="auto"/>
        <w:bottom w:val="none" w:sz="0" w:space="0" w:color="auto"/>
        <w:right w:val="none" w:sz="0" w:space="0" w:color="auto"/>
      </w:divBdr>
    </w:div>
    <w:div w:id="1917549950">
      <w:bodyDiv w:val="1"/>
      <w:marLeft w:val="0"/>
      <w:marRight w:val="0"/>
      <w:marTop w:val="0"/>
      <w:marBottom w:val="0"/>
      <w:divBdr>
        <w:top w:val="none" w:sz="0" w:space="0" w:color="auto"/>
        <w:left w:val="none" w:sz="0" w:space="0" w:color="auto"/>
        <w:bottom w:val="none" w:sz="0" w:space="0" w:color="auto"/>
        <w:right w:val="none" w:sz="0" w:space="0" w:color="auto"/>
      </w:divBdr>
    </w:div>
    <w:div w:id="1936785583">
      <w:bodyDiv w:val="1"/>
      <w:marLeft w:val="0"/>
      <w:marRight w:val="0"/>
      <w:marTop w:val="0"/>
      <w:marBottom w:val="0"/>
      <w:divBdr>
        <w:top w:val="none" w:sz="0" w:space="0" w:color="auto"/>
        <w:left w:val="none" w:sz="0" w:space="0" w:color="auto"/>
        <w:bottom w:val="none" w:sz="0" w:space="0" w:color="auto"/>
        <w:right w:val="none" w:sz="0" w:space="0" w:color="auto"/>
      </w:divBdr>
      <w:divsChild>
        <w:div w:id="1500385621">
          <w:marLeft w:val="0"/>
          <w:marRight w:val="0"/>
          <w:marTop w:val="0"/>
          <w:marBottom w:val="0"/>
          <w:divBdr>
            <w:top w:val="none" w:sz="0" w:space="0" w:color="auto"/>
            <w:left w:val="none" w:sz="0" w:space="0" w:color="auto"/>
            <w:bottom w:val="none" w:sz="0" w:space="0" w:color="auto"/>
            <w:right w:val="none" w:sz="0" w:space="0" w:color="auto"/>
          </w:divBdr>
          <w:divsChild>
            <w:div w:id="433013690">
              <w:marLeft w:val="0"/>
              <w:marRight w:val="0"/>
              <w:marTop w:val="0"/>
              <w:marBottom w:val="0"/>
              <w:divBdr>
                <w:top w:val="none" w:sz="0" w:space="0" w:color="auto"/>
                <w:left w:val="none" w:sz="0" w:space="0" w:color="auto"/>
                <w:bottom w:val="none" w:sz="0" w:space="0" w:color="auto"/>
                <w:right w:val="none" w:sz="0" w:space="0" w:color="auto"/>
              </w:divBdr>
              <w:divsChild>
                <w:div w:id="1528562572">
                  <w:marLeft w:val="0"/>
                  <w:marRight w:val="0"/>
                  <w:marTop w:val="0"/>
                  <w:marBottom w:val="0"/>
                  <w:divBdr>
                    <w:top w:val="none" w:sz="0" w:space="0" w:color="auto"/>
                    <w:left w:val="none" w:sz="0" w:space="0" w:color="auto"/>
                    <w:bottom w:val="none" w:sz="0" w:space="0" w:color="auto"/>
                    <w:right w:val="none" w:sz="0" w:space="0" w:color="auto"/>
                  </w:divBdr>
                  <w:divsChild>
                    <w:div w:id="101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8DB2E3E8-D70A-4156-B466-9D29E6F6AA49}"/>
      </w:docPartPr>
      <w:docPartBody>
        <w:p w:rsidR="00EA1AAE" w:rsidRDefault="00964345">
          <w:r w:rsidRPr="005D4338">
            <w:rPr>
              <w:rStyle w:val="PlaceholderText"/>
            </w:rPr>
            <w:t>Klicken oder tippen Sie hier, um Text einzugeben.</w:t>
          </w:r>
        </w:p>
      </w:docPartBody>
    </w:docPart>
    <w:docPart>
      <w:docPartPr>
        <w:name w:val="DCDE30BDE640824CAB7C95C7B7162343"/>
        <w:category>
          <w:name w:val="General"/>
          <w:gallery w:val="placeholder"/>
        </w:category>
        <w:types>
          <w:type w:val="bbPlcHdr"/>
        </w:types>
        <w:behaviors>
          <w:behavior w:val="content"/>
        </w:behaviors>
        <w:guid w:val="{B1C937BD-D234-E84C-BE29-0A065ADA41FF}"/>
      </w:docPartPr>
      <w:docPartBody>
        <w:p w:rsidR="00853C9F" w:rsidRDefault="00EA1AAE" w:rsidP="00EA1AAE">
          <w:pPr>
            <w:pStyle w:val="DCDE30BDE640824CAB7C95C7B7162343"/>
          </w:pPr>
          <w:r w:rsidRPr="005D4338">
            <w:rPr>
              <w:rStyle w:val="PlaceholderText"/>
            </w:rPr>
            <w:t>Klicken oder tippen Sie hier, um Text einzugeben.</w:t>
          </w:r>
        </w:p>
      </w:docPartBody>
    </w:docPart>
    <w:docPart>
      <w:docPartPr>
        <w:name w:val="69F3B386C52F6E458F0C6D68C058F860"/>
        <w:category>
          <w:name w:val="General"/>
          <w:gallery w:val="placeholder"/>
        </w:category>
        <w:types>
          <w:type w:val="bbPlcHdr"/>
        </w:types>
        <w:behaviors>
          <w:behavior w:val="content"/>
        </w:behaviors>
        <w:guid w:val="{01D62133-0E4E-6E48-9871-7141F44D523C}"/>
      </w:docPartPr>
      <w:docPartBody>
        <w:p w:rsidR="00DB3AFB" w:rsidRDefault="00627EB3" w:rsidP="00627EB3">
          <w:pPr>
            <w:pStyle w:val="69F3B386C52F6E458F0C6D68C058F860"/>
          </w:pPr>
          <w:r w:rsidRPr="005D4338">
            <w:rPr>
              <w:rStyle w:val="PlaceholderText"/>
            </w:rPr>
            <w:t>Klicken oder tippen Sie hier, um Text einzugeben.</w:t>
          </w:r>
        </w:p>
      </w:docPartBody>
    </w:docPart>
    <w:docPart>
      <w:docPartPr>
        <w:name w:val="A7D0B26BC0B5104884178EF38DD9A1F2"/>
        <w:category>
          <w:name w:val="General"/>
          <w:gallery w:val="placeholder"/>
        </w:category>
        <w:types>
          <w:type w:val="bbPlcHdr"/>
        </w:types>
        <w:behaviors>
          <w:behavior w:val="content"/>
        </w:behaviors>
        <w:guid w:val="{001DC82A-E6B7-BE45-863A-615A255528ED}"/>
      </w:docPartPr>
      <w:docPartBody>
        <w:p w:rsidR="00DB3AFB" w:rsidRDefault="00627EB3" w:rsidP="00627EB3">
          <w:pPr>
            <w:pStyle w:val="A7D0B26BC0B5104884178EF38DD9A1F2"/>
          </w:pPr>
          <w:r w:rsidRPr="005D4338">
            <w:rPr>
              <w:rStyle w:val="PlaceholderText"/>
            </w:rPr>
            <w:t>Klicken oder tippen Sie hier, um Text einzugeben.</w:t>
          </w:r>
        </w:p>
      </w:docPartBody>
    </w:docPart>
    <w:docPart>
      <w:docPartPr>
        <w:name w:val="A4E4ECCDAB2BC741A7C7030456408FEC"/>
        <w:category>
          <w:name w:val="General"/>
          <w:gallery w:val="placeholder"/>
        </w:category>
        <w:types>
          <w:type w:val="bbPlcHdr"/>
        </w:types>
        <w:behaviors>
          <w:behavior w:val="content"/>
        </w:behaviors>
        <w:guid w:val="{1A4E0736-0A3F-1144-A5A7-6CB691217BB4}"/>
      </w:docPartPr>
      <w:docPartBody>
        <w:p w:rsidR="001E490A" w:rsidRDefault="00B05137" w:rsidP="00B05137">
          <w:pPr>
            <w:pStyle w:val="A4E4ECCDAB2BC741A7C7030456408FEC"/>
          </w:pPr>
          <w:r w:rsidRPr="005D4338">
            <w:rPr>
              <w:rStyle w:val="PlaceholderText"/>
            </w:rPr>
            <w:t>Klicken oder tippen Sie hier, um Text einzugeben.</w:t>
          </w:r>
        </w:p>
      </w:docPartBody>
    </w:docPart>
    <w:docPart>
      <w:docPartPr>
        <w:name w:val="2A816D922C9FC44A9521AB4834C23124"/>
        <w:category>
          <w:name w:val="General"/>
          <w:gallery w:val="placeholder"/>
        </w:category>
        <w:types>
          <w:type w:val="bbPlcHdr"/>
        </w:types>
        <w:behaviors>
          <w:behavior w:val="content"/>
        </w:behaviors>
        <w:guid w:val="{B815CF51-91F1-3047-9ACD-5975A447E5F1}"/>
      </w:docPartPr>
      <w:docPartBody>
        <w:p w:rsidR="001E490A" w:rsidRDefault="00B05137" w:rsidP="00B05137">
          <w:pPr>
            <w:pStyle w:val="2A816D922C9FC44A9521AB4834C23124"/>
          </w:pPr>
          <w:r w:rsidRPr="005D4338">
            <w:rPr>
              <w:rStyle w:val="PlaceholderText"/>
            </w:rPr>
            <w:t>Klicken oder tippen Sie hier, um Text einzugeben.</w:t>
          </w:r>
        </w:p>
      </w:docPartBody>
    </w:docPart>
    <w:docPart>
      <w:docPartPr>
        <w:name w:val="0C42A69A2C9F35409A4A631D95D43E14"/>
        <w:category>
          <w:name w:val="General"/>
          <w:gallery w:val="placeholder"/>
        </w:category>
        <w:types>
          <w:type w:val="bbPlcHdr"/>
        </w:types>
        <w:behaviors>
          <w:behavior w:val="content"/>
        </w:behaviors>
        <w:guid w:val="{F77A06DF-9504-2449-BA47-EEF9EBEEF3F7}"/>
      </w:docPartPr>
      <w:docPartBody>
        <w:p w:rsidR="001E490A" w:rsidRDefault="00B05137" w:rsidP="00B05137">
          <w:pPr>
            <w:pStyle w:val="0C42A69A2C9F35409A4A631D95D43E14"/>
          </w:pPr>
          <w:r w:rsidRPr="005D4338">
            <w:rPr>
              <w:rStyle w:val="PlaceholderText"/>
            </w:rPr>
            <w:t>Klicken oder tippen Sie hier, um Text einzugeben.</w:t>
          </w:r>
        </w:p>
      </w:docPartBody>
    </w:docPart>
    <w:docPart>
      <w:docPartPr>
        <w:name w:val="79856E5513B8F345A5263B5A7DE03F79"/>
        <w:category>
          <w:name w:val="General"/>
          <w:gallery w:val="placeholder"/>
        </w:category>
        <w:types>
          <w:type w:val="bbPlcHdr"/>
        </w:types>
        <w:behaviors>
          <w:behavior w:val="content"/>
        </w:behaviors>
        <w:guid w:val="{95531FE4-0E8F-E348-A232-F6DAEB35D0C5}"/>
      </w:docPartPr>
      <w:docPartBody>
        <w:p w:rsidR="001E490A" w:rsidRDefault="00B05137" w:rsidP="00B05137">
          <w:pPr>
            <w:pStyle w:val="79856E5513B8F345A5263B5A7DE03F79"/>
          </w:pPr>
          <w:r w:rsidRPr="005D4338">
            <w:rPr>
              <w:rStyle w:val="PlaceholderText"/>
            </w:rPr>
            <w:t>Klicken oder tippen Sie hier, um Text einzugeben.</w:t>
          </w:r>
        </w:p>
      </w:docPartBody>
    </w:docPart>
    <w:docPart>
      <w:docPartPr>
        <w:name w:val="3E6DBF8FCE0DFF4787CF3591F9D43A8F"/>
        <w:category>
          <w:name w:val="General"/>
          <w:gallery w:val="placeholder"/>
        </w:category>
        <w:types>
          <w:type w:val="bbPlcHdr"/>
        </w:types>
        <w:behaviors>
          <w:behavior w:val="content"/>
        </w:behaviors>
        <w:guid w:val="{7D119E52-465E-F642-A710-6CC01E2E8EEC}"/>
      </w:docPartPr>
      <w:docPartBody>
        <w:p w:rsidR="001E490A" w:rsidRDefault="00B05137" w:rsidP="00B05137">
          <w:pPr>
            <w:pStyle w:val="3E6DBF8FCE0DFF4787CF3591F9D43A8F"/>
          </w:pPr>
          <w:r w:rsidRPr="005D4338">
            <w:rPr>
              <w:rStyle w:val="PlaceholderText"/>
            </w:rPr>
            <w:t>Klicken oder tippen Sie hier, um Text einzugeben.</w:t>
          </w:r>
        </w:p>
      </w:docPartBody>
    </w:docPart>
    <w:docPart>
      <w:docPartPr>
        <w:name w:val="43B49C7BC904614687BCBC6A8B3D8496"/>
        <w:category>
          <w:name w:val="General"/>
          <w:gallery w:val="placeholder"/>
        </w:category>
        <w:types>
          <w:type w:val="bbPlcHdr"/>
        </w:types>
        <w:behaviors>
          <w:behavior w:val="content"/>
        </w:behaviors>
        <w:guid w:val="{DFC2BEFC-7C6D-9F42-825A-AD8D9F0287FE}"/>
      </w:docPartPr>
      <w:docPartBody>
        <w:p w:rsidR="001E490A" w:rsidRDefault="00B05137" w:rsidP="00B05137">
          <w:pPr>
            <w:pStyle w:val="43B49C7BC904614687BCBC6A8B3D8496"/>
          </w:pPr>
          <w:r w:rsidRPr="005D4338">
            <w:rPr>
              <w:rStyle w:val="PlaceholderText"/>
            </w:rPr>
            <w:t>Klicken oder tippen Sie hier, um Text einzugeben.</w:t>
          </w:r>
        </w:p>
      </w:docPartBody>
    </w:docPart>
    <w:docPart>
      <w:docPartPr>
        <w:name w:val="D50CAE665C25644BAAEA6C472BFAE5F7"/>
        <w:category>
          <w:name w:val="General"/>
          <w:gallery w:val="placeholder"/>
        </w:category>
        <w:types>
          <w:type w:val="bbPlcHdr"/>
        </w:types>
        <w:behaviors>
          <w:behavior w:val="content"/>
        </w:behaviors>
        <w:guid w:val="{22A6B7C9-BAD5-6D4C-875A-428DB7C7DCCA}"/>
      </w:docPartPr>
      <w:docPartBody>
        <w:p w:rsidR="001E490A" w:rsidRDefault="00B05137" w:rsidP="00B05137">
          <w:pPr>
            <w:pStyle w:val="D50CAE665C25644BAAEA6C472BFAE5F7"/>
          </w:pPr>
          <w:r w:rsidRPr="005D4338">
            <w:rPr>
              <w:rStyle w:val="PlaceholderText"/>
            </w:rPr>
            <w:t>Klicken oder tippen Sie hier, um Text einzugeben.</w:t>
          </w:r>
        </w:p>
      </w:docPartBody>
    </w:docPart>
    <w:docPart>
      <w:docPartPr>
        <w:name w:val="3E759677D58EBF46BE53A133C4814158"/>
        <w:category>
          <w:name w:val="General"/>
          <w:gallery w:val="placeholder"/>
        </w:category>
        <w:types>
          <w:type w:val="bbPlcHdr"/>
        </w:types>
        <w:behaviors>
          <w:behavior w:val="content"/>
        </w:behaviors>
        <w:guid w:val="{453328F6-5797-6947-A88E-17CC5634C8FB}"/>
      </w:docPartPr>
      <w:docPartBody>
        <w:p w:rsidR="001E490A" w:rsidRDefault="00B05137" w:rsidP="00B05137">
          <w:pPr>
            <w:pStyle w:val="3E759677D58EBF46BE53A133C4814158"/>
          </w:pPr>
          <w:r w:rsidRPr="005D4338">
            <w:rPr>
              <w:rStyle w:val="PlaceholderText"/>
            </w:rPr>
            <w:t>Klicken oder tippen Sie hier, um Text einzugeben.</w:t>
          </w:r>
        </w:p>
      </w:docPartBody>
    </w:docPart>
    <w:docPart>
      <w:docPartPr>
        <w:name w:val="160FE201A6485349A8668C42B5F1D7FD"/>
        <w:category>
          <w:name w:val="General"/>
          <w:gallery w:val="placeholder"/>
        </w:category>
        <w:types>
          <w:type w:val="bbPlcHdr"/>
        </w:types>
        <w:behaviors>
          <w:behavior w:val="content"/>
        </w:behaviors>
        <w:guid w:val="{23A87DB1-7505-DC4F-B715-D5FAEEC60B15}"/>
      </w:docPartPr>
      <w:docPartBody>
        <w:p w:rsidR="00153618" w:rsidRDefault="00C72C31" w:rsidP="00C72C31">
          <w:pPr>
            <w:pStyle w:val="160FE201A6485349A8668C42B5F1D7FD"/>
          </w:pPr>
          <w:r w:rsidRPr="005D4338">
            <w:rPr>
              <w:rStyle w:val="PlaceholderText"/>
            </w:rPr>
            <w:t>Klicken oder tippen Sie hier, um Text einzugeben.</w:t>
          </w:r>
        </w:p>
      </w:docPartBody>
    </w:docPart>
    <w:docPart>
      <w:docPartPr>
        <w:name w:val="C8F7A34CED920A4195F3E7DD6D193B89"/>
        <w:category>
          <w:name w:val="General"/>
          <w:gallery w:val="placeholder"/>
        </w:category>
        <w:types>
          <w:type w:val="bbPlcHdr"/>
        </w:types>
        <w:behaviors>
          <w:behavior w:val="content"/>
        </w:behaviors>
        <w:guid w:val="{EDE10478-E4C6-944D-81BC-3C01742C9A10}"/>
      </w:docPartPr>
      <w:docPartBody>
        <w:p w:rsidR="002A224C" w:rsidRDefault="00153618" w:rsidP="00153618">
          <w:pPr>
            <w:pStyle w:val="C8F7A34CED920A4195F3E7DD6D193B89"/>
          </w:pPr>
          <w:r w:rsidRPr="005D4338">
            <w:rPr>
              <w:rStyle w:val="PlaceholderText"/>
            </w:rPr>
            <w:t>Klicken oder tippen Sie hier, um Text einzugeben.</w:t>
          </w:r>
        </w:p>
      </w:docPartBody>
    </w:docPart>
    <w:docPart>
      <w:docPartPr>
        <w:name w:val="FD6DEF9C66AA8C48BE823C93C50E0C8D"/>
        <w:category>
          <w:name w:val="General"/>
          <w:gallery w:val="placeholder"/>
        </w:category>
        <w:types>
          <w:type w:val="bbPlcHdr"/>
        </w:types>
        <w:behaviors>
          <w:behavior w:val="content"/>
        </w:behaviors>
        <w:guid w:val="{A9911861-4CAC-094E-A2FA-96717A4F664F}"/>
      </w:docPartPr>
      <w:docPartBody>
        <w:p w:rsidR="00C13169" w:rsidRDefault="00D60AF9" w:rsidP="00D60AF9">
          <w:pPr>
            <w:pStyle w:val="FD6DEF9C66AA8C48BE823C93C50E0C8D"/>
          </w:pPr>
          <w:r w:rsidRPr="005D4338">
            <w:rPr>
              <w:rStyle w:val="PlaceholderText"/>
            </w:rPr>
            <w:t>Klicken oder tippen Sie hier, um Text einzugeben.</w:t>
          </w:r>
        </w:p>
      </w:docPartBody>
    </w:docPart>
    <w:docPart>
      <w:docPartPr>
        <w:name w:val="A8CA37802CA84182BCEA4CE22375A3DB"/>
        <w:category>
          <w:name w:val="Allgemein"/>
          <w:gallery w:val="placeholder"/>
        </w:category>
        <w:types>
          <w:type w:val="bbPlcHdr"/>
        </w:types>
        <w:behaviors>
          <w:behavior w:val="content"/>
        </w:behaviors>
        <w:guid w:val="{812912FF-095C-4397-81D3-6DE2AAAC05FC}"/>
      </w:docPartPr>
      <w:docPartBody>
        <w:p w:rsidR="006E497A" w:rsidRDefault="005F661C" w:rsidP="005F661C">
          <w:pPr>
            <w:pStyle w:val="A8CA37802CA84182BCEA4CE22375A3DB"/>
          </w:pPr>
          <w:r w:rsidRPr="005D4338">
            <w:rPr>
              <w:rStyle w:val="PlaceholderText"/>
            </w:rPr>
            <w:t>Klicken oder tippen Sie hier, um Text einzugeben.</w:t>
          </w:r>
        </w:p>
      </w:docPartBody>
    </w:docPart>
    <w:docPart>
      <w:docPartPr>
        <w:name w:val="70EABB5FF413BE4898010BF07BFBC024"/>
        <w:category>
          <w:name w:val="General"/>
          <w:gallery w:val="placeholder"/>
        </w:category>
        <w:types>
          <w:type w:val="bbPlcHdr"/>
        </w:types>
        <w:behaviors>
          <w:behavior w:val="content"/>
        </w:behaviors>
        <w:guid w:val="{5DB0C250-70D7-5641-BBC9-73A004028DB9}"/>
      </w:docPartPr>
      <w:docPartBody>
        <w:p w:rsidR="002D3A54" w:rsidRDefault="002D3A54" w:rsidP="002D3A54">
          <w:pPr>
            <w:pStyle w:val="70EABB5FF413BE4898010BF07BFBC024"/>
          </w:pPr>
          <w:r w:rsidRPr="005D4338">
            <w:rPr>
              <w:rStyle w:val="PlaceholderText"/>
            </w:rPr>
            <w:t>Klicken oder tippen Sie hier, um Text einzugeben.</w:t>
          </w:r>
        </w:p>
      </w:docPartBody>
    </w:docPart>
    <w:docPart>
      <w:docPartPr>
        <w:name w:val="96FFD0114A59964AA8D6590F656B1AB2"/>
        <w:category>
          <w:name w:val="General"/>
          <w:gallery w:val="placeholder"/>
        </w:category>
        <w:types>
          <w:type w:val="bbPlcHdr"/>
        </w:types>
        <w:behaviors>
          <w:behavior w:val="content"/>
        </w:behaviors>
        <w:guid w:val="{E8C1EC2C-A3BF-C843-B07A-02E1E7DBBAE9}"/>
      </w:docPartPr>
      <w:docPartBody>
        <w:p w:rsidR="002D3A54" w:rsidRDefault="002D3A54" w:rsidP="002D3A54">
          <w:pPr>
            <w:pStyle w:val="96FFD0114A59964AA8D6590F656B1AB2"/>
          </w:pPr>
          <w:r w:rsidRPr="005D4338">
            <w:rPr>
              <w:rStyle w:val="PlaceholderText"/>
            </w:rPr>
            <w:t>Klicken oder tippen Sie hier, um Text einzugeben.</w:t>
          </w:r>
        </w:p>
      </w:docPartBody>
    </w:docPart>
    <w:docPart>
      <w:docPartPr>
        <w:name w:val="481331ED2D165748B5720AEA310E559B"/>
        <w:category>
          <w:name w:val="General"/>
          <w:gallery w:val="placeholder"/>
        </w:category>
        <w:types>
          <w:type w:val="bbPlcHdr"/>
        </w:types>
        <w:behaviors>
          <w:behavior w:val="content"/>
        </w:behaviors>
        <w:guid w:val="{5D72EFEA-3A2E-684D-91BB-CE192F3F1A8F}"/>
      </w:docPartPr>
      <w:docPartBody>
        <w:p w:rsidR="002D3A54" w:rsidRDefault="002D3A54" w:rsidP="002D3A54">
          <w:pPr>
            <w:pStyle w:val="481331ED2D165748B5720AEA310E559B"/>
          </w:pPr>
          <w:r w:rsidRPr="005D4338">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Calibr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4345"/>
    <w:rsid w:val="00060537"/>
    <w:rsid w:val="00072A06"/>
    <w:rsid w:val="000C2961"/>
    <w:rsid w:val="000F7710"/>
    <w:rsid w:val="00120015"/>
    <w:rsid w:val="00144661"/>
    <w:rsid w:val="00153618"/>
    <w:rsid w:val="0017713A"/>
    <w:rsid w:val="001D2FB4"/>
    <w:rsid w:val="001E356B"/>
    <w:rsid w:val="001E3EF0"/>
    <w:rsid w:val="001E490A"/>
    <w:rsid w:val="0020050B"/>
    <w:rsid w:val="00217A6B"/>
    <w:rsid w:val="002220E0"/>
    <w:rsid w:val="00257899"/>
    <w:rsid w:val="002742CB"/>
    <w:rsid w:val="002A224C"/>
    <w:rsid w:val="002D3A54"/>
    <w:rsid w:val="002E4B51"/>
    <w:rsid w:val="00386C4F"/>
    <w:rsid w:val="003A5670"/>
    <w:rsid w:val="003B47D4"/>
    <w:rsid w:val="003F0DD1"/>
    <w:rsid w:val="00434D08"/>
    <w:rsid w:val="00486F69"/>
    <w:rsid w:val="004C484A"/>
    <w:rsid w:val="004F1C18"/>
    <w:rsid w:val="00504AAB"/>
    <w:rsid w:val="005B02B4"/>
    <w:rsid w:val="005F661C"/>
    <w:rsid w:val="00627EB3"/>
    <w:rsid w:val="006300BE"/>
    <w:rsid w:val="00642143"/>
    <w:rsid w:val="006B55A1"/>
    <w:rsid w:val="006B7E73"/>
    <w:rsid w:val="006E497A"/>
    <w:rsid w:val="007B070A"/>
    <w:rsid w:val="00801476"/>
    <w:rsid w:val="00820022"/>
    <w:rsid w:val="00853C9F"/>
    <w:rsid w:val="008930B4"/>
    <w:rsid w:val="008A1572"/>
    <w:rsid w:val="008C0D4A"/>
    <w:rsid w:val="00936DCE"/>
    <w:rsid w:val="0094141E"/>
    <w:rsid w:val="00955228"/>
    <w:rsid w:val="00964345"/>
    <w:rsid w:val="00997815"/>
    <w:rsid w:val="009C1EF1"/>
    <w:rsid w:val="00A8669E"/>
    <w:rsid w:val="00AB1C92"/>
    <w:rsid w:val="00AB4388"/>
    <w:rsid w:val="00AC2D8B"/>
    <w:rsid w:val="00AF65F0"/>
    <w:rsid w:val="00B05137"/>
    <w:rsid w:val="00B13659"/>
    <w:rsid w:val="00B62212"/>
    <w:rsid w:val="00BC4012"/>
    <w:rsid w:val="00C1242B"/>
    <w:rsid w:val="00C13169"/>
    <w:rsid w:val="00C46641"/>
    <w:rsid w:val="00C72C31"/>
    <w:rsid w:val="00C959B0"/>
    <w:rsid w:val="00CC1FE0"/>
    <w:rsid w:val="00CD67F5"/>
    <w:rsid w:val="00CD6A9B"/>
    <w:rsid w:val="00CE41AF"/>
    <w:rsid w:val="00CE77A4"/>
    <w:rsid w:val="00D31CB1"/>
    <w:rsid w:val="00D60AF9"/>
    <w:rsid w:val="00D92B7D"/>
    <w:rsid w:val="00DA01D0"/>
    <w:rsid w:val="00DA3F39"/>
    <w:rsid w:val="00DB1286"/>
    <w:rsid w:val="00DB3AFB"/>
    <w:rsid w:val="00DB515E"/>
    <w:rsid w:val="00DF0E23"/>
    <w:rsid w:val="00E16BAE"/>
    <w:rsid w:val="00E25730"/>
    <w:rsid w:val="00E40395"/>
    <w:rsid w:val="00E547E0"/>
    <w:rsid w:val="00EA1AAE"/>
    <w:rsid w:val="00EC41B3"/>
    <w:rsid w:val="00ED0823"/>
    <w:rsid w:val="00ED32D4"/>
    <w:rsid w:val="00F12024"/>
    <w:rsid w:val="00FC7008"/>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A54"/>
    <w:rPr>
      <w:color w:val="808080"/>
    </w:rPr>
  </w:style>
  <w:style w:type="paragraph" w:customStyle="1" w:styleId="DCDE30BDE640824CAB7C95C7B7162343">
    <w:name w:val="DCDE30BDE640824CAB7C95C7B7162343"/>
    <w:rsid w:val="00EA1AAE"/>
    <w:pPr>
      <w:spacing w:after="0" w:line="240" w:lineRule="auto"/>
    </w:pPr>
    <w:rPr>
      <w:sz w:val="24"/>
      <w:szCs w:val="24"/>
      <w:lang w:val="en-US" w:eastAsia="en-US"/>
    </w:rPr>
  </w:style>
  <w:style w:type="paragraph" w:customStyle="1" w:styleId="69F3B386C52F6E458F0C6D68C058F860">
    <w:name w:val="69F3B386C52F6E458F0C6D68C058F860"/>
    <w:rsid w:val="00627EB3"/>
    <w:pPr>
      <w:spacing w:after="0" w:line="240" w:lineRule="auto"/>
    </w:pPr>
    <w:rPr>
      <w:sz w:val="24"/>
      <w:szCs w:val="24"/>
      <w:lang w:val="en-US" w:eastAsia="en-US"/>
    </w:rPr>
  </w:style>
  <w:style w:type="paragraph" w:customStyle="1" w:styleId="A7D0B26BC0B5104884178EF38DD9A1F2">
    <w:name w:val="A7D0B26BC0B5104884178EF38DD9A1F2"/>
    <w:rsid w:val="00627EB3"/>
    <w:pPr>
      <w:spacing w:after="0" w:line="240" w:lineRule="auto"/>
    </w:pPr>
    <w:rPr>
      <w:sz w:val="24"/>
      <w:szCs w:val="24"/>
      <w:lang w:val="en-US" w:eastAsia="en-US"/>
    </w:rPr>
  </w:style>
  <w:style w:type="paragraph" w:customStyle="1" w:styleId="A4E4ECCDAB2BC741A7C7030456408FEC">
    <w:name w:val="A4E4ECCDAB2BC741A7C7030456408FEC"/>
    <w:rsid w:val="00B05137"/>
    <w:pPr>
      <w:spacing w:after="0" w:line="240" w:lineRule="auto"/>
    </w:pPr>
    <w:rPr>
      <w:sz w:val="24"/>
      <w:szCs w:val="24"/>
      <w:lang w:val="en-US" w:eastAsia="en-US"/>
    </w:rPr>
  </w:style>
  <w:style w:type="paragraph" w:customStyle="1" w:styleId="2A816D922C9FC44A9521AB4834C23124">
    <w:name w:val="2A816D922C9FC44A9521AB4834C23124"/>
    <w:rsid w:val="00B05137"/>
    <w:pPr>
      <w:spacing w:after="0" w:line="240" w:lineRule="auto"/>
    </w:pPr>
    <w:rPr>
      <w:sz w:val="24"/>
      <w:szCs w:val="24"/>
      <w:lang w:val="en-US" w:eastAsia="en-US"/>
    </w:rPr>
  </w:style>
  <w:style w:type="paragraph" w:customStyle="1" w:styleId="0C42A69A2C9F35409A4A631D95D43E14">
    <w:name w:val="0C42A69A2C9F35409A4A631D95D43E14"/>
    <w:rsid w:val="00B05137"/>
    <w:pPr>
      <w:spacing w:after="0" w:line="240" w:lineRule="auto"/>
    </w:pPr>
    <w:rPr>
      <w:sz w:val="24"/>
      <w:szCs w:val="24"/>
      <w:lang w:val="en-US" w:eastAsia="en-US"/>
    </w:rPr>
  </w:style>
  <w:style w:type="paragraph" w:customStyle="1" w:styleId="79856E5513B8F345A5263B5A7DE03F79">
    <w:name w:val="79856E5513B8F345A5263B5A7DE03F79"/>
    <w:rsid w:val="00B05137"/>
    <w:pPr>
      <w:spacing w:after="0" w:line="240" w:lineRule="auto"/>
    </w:pPr>
    <w:rPr>
      <w:sz w:val="24"/>
      <w:szCs w:val="24"/>
      <w:lang w:val="en-US" w:eastAsia="en-US"/>
    </w:rPr>
  </w:style>
  <w:style w:type="paragraph" w:customStyle="1" w:styleId="3E6DBF8FCE0DFF4787CF3591F9D43A8F">
    <w:name w:val="3E6DBF8FCE0DFF4787CF3591F9D43A8F"/>
    <w:rsid w:val="00B05137"/>
    <w:pPr>
      <w:spacing w:after="0" w:line="240" w:lineRule="auto"/>
    </w:pPr>
    <w:rPr>
      <w:sz w:val="24"/>
      <w:szCs w:val="24"/>
      <w:lang w:val="en-US" w:eastAsia="en-US"/>
    </w:rPr>
  </w:style>
  <w:style w:type="paragraph" w:customStyle="1" w:styleId="43B49C7BC904614687BCBC6A8B3D8496">
    <w:name w:val="43B49C7BC904614687BCBC6A8B3D8496"/>
    <w:rsid w:val="00B05137"/>
    <w:pPr>
      <w:spacing w:after="0" w:line="240" w:lineRule="auto"/>
    </w:pPr>
    <w:rPr>
      <w:sz w:val="24"/>
      <w:szCs w:val="24"/>
      <w:lang w:val="en-US" w:eastAsia="en-US"/>
    </w:rPr>
  </w:style>
  <w:style w:type="paragraph" w:customStyle="1" w:styleId="D50CAE665C25644BAAEA6C472BFAE5F7">
    <w:name w:val="D50CAE665C25644BAAEA6C472BFAE5F7"/>
    <w:rsid w:val="00B05137"/>
    <w:pPr>
      <w:spacing w:after="0" w:line="240" w:lineRule="auto"/>
    </w:pPr>
    <w:rPr>
      <w:sz w:val="24"/>
      <w:szCs w:val="24"/>
      <w:lang w:val="en-US" w:eastAsia="en-US"/>
    </w:rPr>
  </w:style>
  <w:style w:type="paragraph" w:customStyle="1" w:styleId="3E759677D58EBF46BE53A133C4814158">
    <w:name w:val="3E759677D58EBF46BE53A133C4814158"/>
    <w:rsid w:val="00B05137"/>
    <w:pPr>
      <w:spacing w:after="0" w:line="240" w:lineRule="auto"/>
    </w:pPr>
    <w:rPr>
      <w:sz w:val="24"/>
      <w:szCs w:val="24"/>
      <w:lang w:val="en-US" w:eastAsia="en-US"/>
    </w:rPr>
  </w:style>
  <w:style w:type="paragraph" w:customStyle="1" w:styleId="160FE201A6485349A8668C42B5F1D7FD">
    <w:name w:val="160FE201A6485349A8668C42B5F1D7FD"/>
    <w:rsid w:val="00C72C31"/>
    <w:pPr>
      <w:spacing w:after="0" w:line="240" w:lineRule="auto"/>
    </w:pPr>
    <w:rPr>
      <w:sz w:val="24"/>
      <w:szCs w:val="24"/>
      <w:lang w:val="en-US" w:eastAsia="en-US"/>
    </w:rPr>
  </w:style>
  <w:style w:type="paragraph" w:customStyle="1" w:styleId="C8F7A34CED920A4195F3E7DD6D193B89">
    <w:name w:val="C8F7A34CED920A4195F3E7DD6D193B89"/>
    <w:rsid w:val="00153618"/>
    <w:pPr>
      <w:spacing w:after="0" w:line="240" w:lineRule="auto"/>
    </w:pPr>
    <w:rPr>
      <w:sz w:val="24"/>
      <w:szCs w:val="24"/>
      <w:lang w:val="en-US" w:eastAsia="en-US"/>
    </w:rPr>
  </w:style>
  <w:style w:type="paragraph" w:customStyle="1" w:styleId="FD6DEF9C66AA8C48BE823C93C50E0C8D">
    <w:name w:val="FD6DEF9C66AA8C48BE823C93C50E0C8D"/>
    <w:rsid w:val="00D60AF9"/>
    <w:pPr>
      <w:spacing w:after="0" w:line="240" w:lineRule="auto"/>
    </w:pPr>
    <w:rPr>
      <w:sz w:val="24"/>
      <w:szCs w:val="24"/>
      <w:lang w:val="en-US" w:eastAsia="en-US"/>
    </w:rPr>
  </w:style>
  <w:style w:type="paragraph" w:customStyle="1" w:styleId="A8CA37802CA84182BCEA4CE22375A3DB">
    <w:name w:val="A8CA37802CA84182BCEA4CE22375A3DB"/>
    <w:rsid w:val="005F661C"/>
  </w:style>
  <w:style w:type="paragraph" w:customStyle="1" w:styleId="70EABB5FF413BE4898010BF07BFBC024">
    <w:name w:val="70EABB5FF413BE4898010BF07BFBC024"/>
    <w:rsid w:val="002D3A54"/>
    <w:pPr>
      <w:spacing w:after="0" w:line="240" w:lineRule="auto"/>
    </w:pPr>
    <w:rPr>
      <w:sz w:val="24"/>
      <w:szCs w:val="24"/>
      <w:lang w:val="en-US" w:eastAsia="en-US"/>
    </w:rPr>
  </w:style>
  <w:style w:type="paragraph" w:customStyle="1" w:styleId="96FFD0114A59964AA8D6590F656B1AB2">
    <w:name w:val="96FFD0114A59964AA8D6590F656B1AB2"/>
    <w:rsid w:val="002D3A54"/>
    <w:pPr>
      <w:spacing w:after="0" w:line="240" w:lineRule="auto"/>
    </w:pPr>
    <w:rPr>
      <w:sz w:val="24"/>
      <w:szCs w:val="24"/>
      <w:lang w:val="en-US" w:eastAsia="en-US"/>
    </w:rPr>
  </w:style>
  <w:style w:type="paragraph" w:customStyle="1" w:styleId="481331ED2D165748B5720AEA310E559B">
    <w:name w:val="481331ED2D165748B5720AEA310E559B"/>
    <w:rsid w:val="002D3A54"/>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416C65872E284482F5C1F25CDF6EF9" ma:contentTypeVersion="4" ma:contentTypeDescription="Create a new document." ma:contentTypeScope="" ma:versionID="df3240dcc3c5d8045bb0240764a1dfc4">
  <xsd:schema xmlns:xsd="http://www.w3.org/2001/XMLSchema" xmlns:xs="http://www.w3.org/2001/XMLSchema" xmlns:p="http://schemas.microsoft.com/office/2006/metadata/properties" xmlns:ns2="fc19b40a-4b0d-4e0a-bbb0-abc9be9f2f79" targetNamespace="http://schemas.microsoft.com/office/2006/metadata/properties" ma:root="true" ma:fieldsID="fe7a9866b9ff9f41329a3ab1edc7d679" ns2:_="">
    <xsd:import namespace="fc19b40a-4b0d-4e0a-bbb0-abc9be9f2f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9b40a-4b0d-4e0a-bbb0-abc9be9f2f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55AB4-D9F9-4369-9059-B70FE195406A}">
  <ds:schemaRefs>
    <ds:schemaRef ds:uri="http://schemas.microsoft.com/sharepoint/v3/contenttype/forms"/>
  </ds:schemaRefs>
</ds:datastoreItem>
</file>

<file path=customXml/itemProps2.xml><?xml version="1.0" encoding="utf-8"?>
<ds:datastoreItem xmlns:ds="http://schemas.openxmlformats.org/officeDocument/2006/customXml" ds:itemID="{6825B9B3-1218-47B8-9306-2DCDDA766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9b40a-4b0d-4e0a-bbb0-abc9be9f2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47D12B-AA16-44FD-8B08-314449FC45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24A57E-62E8-AC4B-8B4B-2984F067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27</Pages>
  <Words>109245</Words>
  <Characters>622703</Characters>
  <Application>Microsoft Office Word</Application>
  <DocSecurity>0</DocSecurity>
  <Lines>5189</Lines>
  <Paragraphs>1460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Tusl</dc:creator>
  <cp:keywords/>
  <dc:description/>
  <cp:lastModifiedBy>Martin Tušl</cp:lastModifiedBy>
  <cp:revision>12</cp:revision>
  <cp:lastPrinted>2020-08-31T12:55:00Z</cp:lastPrinted>
  <dcterms:created xsi:type="dcterms:W3CDTF">2021-03-05T11:59:00Z</dcterms:created>
  <dcterms:modified xsi:type="dcterms:W3CDTF">2021-03-11T12:32:00Z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0x0101001E416C65872E284482F5C1F25CDF6EF9</vt:lpwstr>
  </property>
  <property fmtid="{D5CDD505-2E9C-101B-9397-08002B2CF9AE}" pid="3" name="CitaviDocumentProperty_7">
    <vt:lpwstr>EAWOPA</vt:lpwstr>
  </property>
  <property fmtid="{D5CDD505-2E9C-101B-9397-08002B2CF9AE}" pid="4" name="CitaviDocumentProperty_0">
    <vt:lpwstr>9d09a93c-5e94-41b4-a48d-ea6813c0fe55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Citation Style_1">
    <vt:lpwstr>http://www.zotero.org/styles/apa</vt:lpwstr>
  </property>
  <property fmtid="{D5CDD505-2E9C-101B-9397-08002B2CF9AE}" pid="27" name="Mendeley Unique User Id_1">
    <vt:lpwstr>973c460d-7678-341b-9e19-23f3288cf439</vt:lpwstr>
  </property>
  <property fmtid="{D5CDD505-2E9C-101B-9397-08002B2CF9AE}" pid="28" name="grammarly_documentId">
    <vt:lpwstr>documentId_9745</vt:lpwstr>
  </property>
  <property fmtid="{D5CDD505-2E9C-101B-9397-08002B2CF9AE}" pid="29" name="grammarly_documentContext">
    <vt:lpwstr>{"goals":[],"domain":"general","emotions":[],"dialect":"american"}</vt:lpwstr>
  </property>
  <property fmtid="{D5CDD505-2E9C-101B-9397-08002B2CF9AE}" pid="30" name="CitaviDocumentProperty_6">
    <vt:lpwstr>False</vt:lpwstr>
  </property>
  <property fmtid="{D5CDD505-2E9C-101B-9397-08002B2CF9AE}" pid="31" name="CitaviDocumentProperty_8">
    <vt:lpwstr>CloudProjectKey=gbf701xh8ohq2iorseal17fsbbfw7asb8lb3u5k2g; ProjectName=EAWOPA</vt:lpwstr>
  </property>
  <property fmtid="{D5CDD505-2E9C-101B-9397-08002B2CF9AE}" pid="32" name="CitaviDocumentProperty_1">
    <vt:lpwstr>6.8.0.0</vt:lpwstr>
  </property>
</Properties>
</file>